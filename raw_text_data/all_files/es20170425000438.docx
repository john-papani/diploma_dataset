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095D0" w14:textId="77777777" w:rsidR="00C74CB8" w:rsidRPr="00C74CB8" w:rsidRDefault="00C74CB8" w:rsidP="00C74CB8">
      <w:pPr>
        <w:spacing w:after="0" w:line="360" w:lineRule="auto"/>
        <w:rPr>
          <w:ins w:id="0" w:author="Φλούδα Χριστίνα" w:date="2017-05-02T13:25:00Z"/>
          <w:rFonts w:eastAsia="Times New Roman"/>
          <w:szCs w:val="24"/>
          <w:lang w:eastAsia="en-US"/>
        </w:rPr>
      </w:pPr>
      <w:ins w:id="1" w:author="Φλούδα Χριστίνα" w:date="2017-05-02T13:25:00Z">
        <w:r w:rsidRPr="00C74CB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9C001C2" w14:textId="77777777" w:rsidR="00C74CB8" w:rsidRPr="00C74CB8" w:rsidRDefault="00C74CB8" w:rsidP="00C74CB8">
      <w:pPr>
        <w:spacing w:after="0" w:line="360" w:lineRule="auto"/>
        <w:rPr>
          <w:ins w:id="2" w:author="Φλούδα Χριστίνα" w:date="2017-05-02T13:25:00Z"/>
          <w:rFonts w:eastAsia="Times New Roman"/>
          <w:szCs w:val="24"/>
          <w:lang w:eastAsia="en-US"/>
        </w:rPr>
      </w:pPr>
    </w:p>
    <w:p w14:paraId="06106E56" w14:textId="77777777" w:rsidR="00C74CB8" w:rsidRPr="00C74CB8" w:rsidRDefault="00C74CB8" w:rsidP="00C74CB8">
      <w:pPr>
        <w:spacing w:after="0" w:line="360" w:lineRule="auto"/>
        <w:rPr>
          <w:ins w:id="3" w:author="Φλούδα Χριστίνα" w:date="2017-05-02T13:25:00Z"/>
          <w:rFonts w:eastAsia="Times New Roman"/>
          <w:szCs w:val="24"/>
          <w:lang w:eastAsia="en-US"/>
        </w:rPr>
      </w:pPr>
      <w:ins w:id="4" w:author="Φλούδα Χριστίνα" w:date="2017-05-02T13:25:00Z">
        <w:r w:rsidRPr="00C74CB8">
          <w:rPr>
            <w:rFonts w:eastAsia="Times New Roman"/>
            <w:szCs w:val="24"/>
            <w:lang w:eastAsia="en-US"/>
          </w:rPr>
          <w:t>ΠΙΝΑΚΑΣ ΠΕΡΙΕΧΟΜΕΝΩΝ</w:t>
        </w:r>
      </w:ins>
    </w:p>
    <w:p w14:paraId="3F657A36" w14:textId="77777777" w:rsidR="00C74CB8" w:rsidRPr="00C74CB8" w:rsidRDefault="00C74CB8" w:rsidP="00C74CB8">
      <w:pPr>
        <w:spacing w:after="0" w:line="360" w:lineRule="auto"/>
        <w:rPr>
          <w:ins w:id="5" w:author="Φλούδα Χριστίνα" w:date="2017-05-02T13:25:00Z"/>
          <w:rFonts w:eastAsia="Times New Roman"/>
          <w:szCs w:val="24"/>
          <w:lang w:eastAsia="en-US"/>
        </w:rPr>
      </w:pPr>
      <w:ins w:id="6" w:author="Φλούδα Χριστίνα" w:date="2017-05-02T13:25:00Z">
        <w:r w:rsidRPr="00C74CB8">
          <w:rPr>
            <w:rFonts w:eastAsia="Times New Roman"/>
            <w:szCs w:val="24"/>
            <w:lang w:eastAsia="en-US"/>
          </w:rPr>
          <w:t xml:space="preserve">ΙΖ΄ ΠΕΡΙΟΔΟΣ </w:t>
        </w:r>
      </w:ins>
    </w:p>
    <w:p w14:paraId="330E4076" w14:textId="77777777" w:rsidR="00C74CB8" w:rsidRPr="00C74CB8" w:rsidRDefault="00C74CB8" w:rsidP="00C74CB8">
      <w:pPr>
        <w:spacing w:after="0" w:line="360" w:lineRule="auto"/>
        <w:rPr>
          <w:ins w:id="7" w:author="Φλούδα Χριστίνα" w:date="2017-05-02T13:25:00Z"/>
          <w:rFonts w:eastAsia="Times New Roman"/>
          <w:szCs w:val="24"/>
          <w:lang w:eastAsia="en-US"/>
        </w:rPr>
      </w:pPr>
      <w:ins w:id="8" w:author="Φλούδα Χριστίνα" w:date="2017-05-02T13:25:00Z">
        <w:r w:rsidRPr="00C74CB8">
          <w:rPr>
            <w:rFonts w:eastAsia="Times New Roman"/>
            <w:szCs w:val="24"/>
            <w:lang w:eastAsia="en-US"/>
          </w:rPr>
          <w:t>ΠΡΟΕΔΡΕΥΟΜΕΝΗΣ ΚΟΙΝΟΒΟΥΛΕΥΤΙΚΗΣ ΔΗΜΟΚΡΑΤΙΑΣ</w:t>
        </w:r>
      </w:ins>
    </w:p>
    <w:p w14:paraId="44CBB659" w14:textId="77777777" w:rsidR="00C74CB8" w:rsidRPr="00C74CB8" w:rsidRDefault="00C74CB8" w:rsidP="00C74CB8">
      <w:pPr>
        <w:spacing w:after="0" w:line="360" w:lineRule="auto"/>
        <w:rPr>
          <w:ins w:id="9" w:author="Φλούδα Χριστίνα" w:date="2017-05-02T13:25:00Z"/>
          <w:rFonts w:eastAsia="Times New Roman"/>
          <w:szCs w:val="24"/>
          <w:lang w:eastAsia="en-US"/>
        </w:rPr>
      </w:pPr>
      <w:ins w:id="10" w:author="Φλούδα Χριστίνα" w:date="2017-05-02T13:25:00Z">
        <w:r w:rsidRPr="00C74CB8">
          <w:rPr>
            <w:rFonts w:eastAsia="Times New Roman"/>
            <w:szCs w:val="24"/>
            <w:lang w:eastAsia="en-US"/>
          </w:rPr>
          <w:t>ΣΥΝΟΔΟΣ Β΄</w:t>
        </w:r>
      </w:ins>
    </w:p>
    <w:p w14:paraId="561F591C" w14:textId="77777777" w:rsidR="00C74CB8" w:rsidRPr="00C74CB8" w:rsidRDefault="00C74CB8" w:rsidP="00C74CB8">
      <w:pPr>
        <w:spacing w:after="0" w:line="360" w:lineRule="auto"/>
        <w:rPr>
          <w:ins w:id="11" w:author="Φλούδα Χριστίνα" w:date="2017-05-02T13:25:00Z"/>
          <w:rFonts w:eastAsia="Times New Roman"/>
          <w:szCs w:val="24"/>
          <w:lang w:eastAsia="en-US"/>
        </w:rPr>
      </w:pPr>
    </w:p>
    <w:p w14:paraId="0BAA6CC7" w14:textId="77777777" w:rsidR="00C74CB8" w:rsidRPr="00C74CB8" w:rsidRDefault="00C74CB8" w:rsidP="00C74CB8">
      <w:pPr>
        <w:spacing w:after="0" w:line="360" w:lineRule="auto"/>
        <w:rPr>
          <w:ins w:id="12" w:author="Φλούδα Χριστίνα" w:date="2017-05-02T13:25:00Z"/>
          <w:rFonts w:eastAsia="Times New Roman"/>
          <w:szCs w:val="24"/>
          <w:lang w:eastAsia="en-US"/>
        </w:rPr>
      </w:pPr>
      <w:ins w:id="13" w:author="Φλούδα Χριστίνα" w:date="2017-05-02T13:25:00Z">
        <w:r w:rsidRPr="00C74CB8">
          <w:rPr>
            <w:rFonts w:eastAsia="Times New Roman"/>
            <w:szCs w:val="24"/>
            <w:lang w:eastAsia="en-US"/>
          </w:rPr>
          <w:t>ΣΥΝΕΔΡΙΑΣΗ ΡΙΑ΄</w:t>
        </w:r>
      </w:ins>
    </w:p>
    <w:p w14:paraId="241BCD76" w14:textId="77777777" w:rsidR="00C74CB8" w:rsidRPr="00C74CB8" w:rsidRDefault="00C74CB8" w:rsidP="00C74CB8">
      <w:pPr>
        <w:spacing w:after="0" w:line="360" w:lineRule="auto"/>
        <w:rPr>
          <w:ins w:id="14" w:author="Φλούδα Χριστίνα" w:date="2017-05-02T13:25:00Z"/>
          <w:rFonts w:eastAsia="Times New Roman"/>
          <w:szCs w:val="24"/>
          <w:lang w:eastAsia="en-US"/>
        </w:rPr>
      </w:pPr>
      <w:ins w:id="15" w:author="Φλούδα Χριστίνα" w:date="2017-05-02T13:25:00Z">
        <w:r w:rsidRPr="00C74CB8">
          <w:rPr>
            <w:rFonts w:eastAsia="Times New Roman"/>
            <w:szCs w:val="24"/>
            <w:lang w:eastAsia="en-US"/>
          </w:rPr>
          <w:t>Τρίτη  25 Απριλίου 2017</w:t>
        </w:r>
      </w:ins>
    </w:p>
    <w:p w14:paraId="59A5E010" w14:textId="77777777" w:rsidR="00C74CB8" w:rsidRPr="00C74CB8" w:rsidRDefault="00C74CB8" w:rsidP="00C74CB8">
      <w:pPr>
        <w:spacing w:after="0" w:line="360" w:lineRule="auto"/>
        <w:rPr>
          <w:ins w:id="16" w:author="Φλούδα Χριστίνα" w:date="2017-05-02T13:25:00Z"/>
          <w:rFonts w:eastAsia="Times New Roman"/>
          <w:szCs w:val="24"/>
          <w:lang w:eastAsia="en-US"/>
        </w:rPr>
      </w:pPr>
    </w:p>
    <w:p w14:paraId="4B91A87E" w14:textId="77777777" w:rsidR="00C74CB8" w:rsidRPr="00C74CB8" w:rsidRDefault="00C74CB8" w:rsidP="00C74CB8">
      <w:pPr>
        <w:spacing w:after="0" w:line="360" w:lineRule="auto"/>
        <w:rPr>
          <w:ins w:id="17" w:author="Φλούδα Χριστίνα" w:date="2017-05-02T13:25:00Z"/>
          <w:rFonts w:eastAsia="Times New Roman"/>
          <w:szCs w:val="24"/>
          <w:lang w:eastAsia="en-US"/>
        </w:rPr>
      </w:pPr>
      <w:ins w:id="18" w:author="Φλούδα Χριστίνα" w:date="2017-05-02T13:25:00Z">
        <w:r w:rsidRPr="00C74CB8">
          <w:rPr>
            <w:rFonts w:eastAsia="Times New Roman"/>
            <w:szCs w:val="24"/>
            <w:lang w:eastAsia="en-US"/>
          </w:rPr>
          <w:t>ΘΕΜΑΤΑ</w:t>
        </w:r>
      </w:ins>
    </w:p>
    <w:p w14:paraId="2DF9CC15" w14:textId="77777777" w:rsidR="00C74CB8" w:rsidRPr="00C74CB8" w:rsidRDefault="00C74CB8" w:rsidP="00C74CB8">
      <w:pPr>
        <w:spacing w:after="0" w:line="360" w:lineRule="auto"/>
        <w:rPr>
          <w:ins w:id="19" w:author="Φλούδα Χριστίνα" w:date="2017-05-02T13:25:00Z"/>
          <w:rFonts w:eastAsia="Times New Roman"/>
          <w:szCs w:val="24"/>
          <w:lang w:eastAsia="en-US"/>
        </w:rPr>
      </w:pPr>
      <w:ins w:id="20" w:author="Φλούδα Χριστίνα" w:date="2017-05-02T13:25:00Z">
        <w:r w:rsidRPr="00C74CB8">
          <w:rPr>
            <w:rFonts w:eastAsia="Times New Roman"/>
            <w:szCs w:val="24"/>
            <w:lang w:eastAsia="en-US"/>
          </w:rPr>
          <w:t xml:space="preserve"> </w:t>
        </w:r>
        <w:r w:rsidRPr="00C74CB8">
          <w:rPr>
            <w:rFonts w:eastAsia="Times New Roman"/>
            <w:szCs w:val="24"/>
            <w:lang w:eastAsia="en-US"/>
          </w:rPr>
          <w:br/>
          <w:t xml:space="preserve">Α. ΕΙΔΙΚΑ ΘΕΜΑΤΑ </w:t>
        </w:r>
        <w:r w:rsidRPr="00C74CB8">
          <w:rPr>
            <w:rFonts w:eastAsia="Times New Roman"/>
            <w:szCs w:val="24"/>
            <w:lang w:eastAsia="en-US"/>
          </w:rPr>
          <w:br/>
          <w:t xml:space="preserve">1. Επικύρωση Πρακτικών, σελ. </w:t>
        </w:r>
        <w:r w:rsidRPr="00C74CB8">
          <w:rPr>
            <w:rFonts w:eastAsia="Times New Roman"/>
            <w:szCs w:val="24"/>
            <w:lang w:eastAsia="en-US"/>
          </w:rPr>
          <w:br/>
          <w:t xml:space="preserve">2. Ανακοινώνεται ότι τη συνεδρίαση παρακολουθούν μαθητές από το 2ο Γενικό Λύκειο Καλλιθέας, το 1ο Δημοτικό Σχολείο Γαλατσίου, το 5ο Γενικό Λύκειο Πετρούπολης, το 12ο Γυμνάσιο Καλλιθέας και το Γυμνάσιο </w:t>
        </w:r>
        <w:proofErr w:type="spellStart"/>
        <w:r w:rsidRPr="00C74CB8">
          <w:rPr>
            <w:rFonts w:eastAsia="Times New Roman"/>
            <w:szCs w:val="24"/>
            <w:lang w:eastAsia="en-US"/>
          </w:rPr>
          <w:t>Ακράτας</w:t>
        </w:r>
        <w:proofErr w:type="spellEnd"/>
        <w:r w:rsidRPr="00C74CB8">
          <w:rPr>
            <w:rFonts w:eastAsia="Times New Roman"/>
            <w:szCs w:val="24"/>
            <w:lang w:eastAsia="en-US"/>
          </w:rPr>
          <w:t xml:space="preserve"> Αχαΐας, σελ. </w:t>
        </w:r>
        <w:r w:rsidRPr="00C74CB8">
          <w:rPr>
            <w:rFonts w:eastAsia="Times New Roman"/>
            <w:szCs w:val="24"/>
            <w:lang w:eastAsia="en-US"/>
          </w:rPr>
          <w:br/>
          <w:t xml:space="preserve">3. Επί διαδικαστικού θέματος, σελ. </w:t>
        </w:r>
        <w:r w:rsidRPr="00C74CB8">
          <w:rPr>
            <w:rFonts w:eastAsia="Times New Roman"/>
            <w:szCs w:val="24"/>
            <w:lang w:eastAsia="en-US"/>
          </w:rPr>
          <w:br/>
          <w:t xml:space="preserve"> </w:t>
        </w:r>
        <w:r w:rsidRPr="00C74CB8">
          <w:rPr>
            <w:rFonts w:eastAsia="Times New Roman"/>
            <w:szCs w:val="24"/>
            <w:lang w:eastAsia="en-US"/>
          </w:rPr>
          <w:br/>
          <w:t xml:space="preserve">Β. ΝΟΜΟΘΕΤΙΚΗ ΕΡΓΑΣΙΑ </w:t>
        </w:r>
        <w:r w:rsidRPr="00C74CB8">
          <w:rPr>
            <w:rFonts w:eastAsia="Times New Roman"/>
            <w:szCs w:val="24"/>
            <w:lang w:eastAsia="en-US"/>
          </w:rPr>
          <w:br/>
          <w:t xml:space="preserve">Συζήτηση και ψήφιση επί της αρχής, των άρθρων και του συνόλου του σχεδίου νόμου του Υπουργείου Οικονομίας και Ανάπτυξης με τίτλο: «Σύσταση Ν.Π.Ι.Δ. με την επωνυμία "Εθνικό Σύστημα Διαπίστευσης" και άλλες διατάξεις», σελ. </w:t>
        </w:r>
        <w:r w:rsidRPr="00C74CB8">
          <w:rPr>
            <w:rFonts w:eastAsia="Times New Roman"/>
            <w:szCs w:val="24"/>
            <w:lang w:eastAsia="en-US"/>
          </w:rPr>
          <w:br/>
          <w:t xml:space="preserve"> </w:t>
        </w:r>
        <w:r w:rsidRPr="00C74CB8">
          <w:rPr>
            <w:rFonts w:eastAsia="Times New Roman"/>
            <w:szCs w:val="24"/>
            <w:lang w:eastAsia="en-US"/>
          </w:rPr>
          <w:br/>
          <w:t>ΠΡΟΕΔΡΕΥΟΝΤΕΣ</w:t>
        </w:r>
      </w:ins>
    </w:p>
    <w:p w14:paraId="63170117" w14:textId="77777777" w:rsidR="00C74CB8" w:rsidRPr="00C74CB8" w:rsidRDefault="00C74CB8" w:rsidP="00C74CB8">
      <w:pPr>
        <w:spacing w:after="0" w:line="360" w:lineRule="auto"/>
        <w:rPr>
          <w:ins w:id="21" w:author="Φλούδα Χριστίνα" w:date="2017-05-02T13:25:00Z"/>
          <w:rFonts w:eastAsia="Times New Roman"/>
          <w:szCs w:val="24"/>
          <w:lang w:eastAsia="en-US"/>
        </w:rPr>
      </w:pPr>
    </w:p>
    <w:p w14:paraId="0491C9CB" w14:textId="77777777" w:rsidR="00C74CB8" w:rsidRPr="00C74CB8" w:rsidRDefault="00C74CB8" w:rsidP="00C74CB8">
      <w:pPr>
        <w:spacing w:after="0" w:line="360" w:lineRule="auto"/>
        <w:rPr>
          <w:ins w:id="22" w:author="Φλούδα Χριστίνα" w:date="2017-05-02T13:25:00Z"/>
          <w:rFonts w:eastAsia="Times New Roman"/>
          <w:szCs w:val="24"/>
          <w:lang w:eastAsia="en-US"/>
        </w:rPr>
      </w:pPr>
      <w:ins w:id="23" w:author="Φλούδα Χριστίνα" w:date="2017-05-02T13:25:00Z">
        <w:r w:rsidRPr="00C74CB8">
          <w:rPr>
            <w:rFonts w:eastAsia="Times New Roman"/>
            <w:szCs w:val="24"/>
            <w:lang w:eastAsia="en-US"/>
          </w:rPr>
          <w:t>ΚΑΚΛΑΜΑΝΗΣ Ν. , σελ.</w:t>
        </w:r>
        <w:r w:rsidRPr="00C74CB8">
          <w:rPr>
            <w:rFonts w:eastAsia="Times New Roman"/>
            <w:szCs w:val="24"/>
            <w:lang w:eastAsia="en-US"/>
          </w:rPr>
          <w:br/>
          <w:t>ΛΑΜΠΡΟΥΛΗΣ Γ. , σελ.</w:t>
        </w:r>
        <w:r w:rsidRPr="00C74CB8">
          <w:rPr>
            <w:rFonts w:eastAsia="Times New Roman"/>
            <w:szCs w:val="24"/>
            <w:lang w:eastAsia="en-US"/>
          </w:rPr>
          <w:br/>
          <w:t>ΛΥΚΟΥΔΗΣ Σ. , σελ.</w:t>
        </w:r>
        <w:r w:rsidRPr="00C74CB8">
          <w:rPr>
            <w:rFonts w:eastAsia="Times New Roman"/>
            <w:szCs w:val="24"/>
            <w:lang w:eastAsia="en-US"/>
          </w:rPr>
          <w:br/>
        </w:r>
        <w:r w:rsidRPr="00C74CB8">
          <w:rPr>
            <w:rFonts w:eastAsia="Times New Roman"/>
            <w:szCs w:val="24"/>
            <w:lang w:eastAsia="en-US"/>
          </w:rPr>
          <w:br/>
        </w:r>
      </w:ins>
    </w:p>
    <w:p w14:paraId="67F71C94" w14:textId="77777777" w:rsidR="00C74CB8" w:rsidRPr="00C74CB8" w:rsidRDefault="00C74CB8" w:rsidP="00C74CB8">
      <w:pPr>
        <w:spacing w:after="0" w:line="360" w:lineRule="auto"/>
        <w:rPr>
          <w:ins w:id="24" w:author="Φλούδα Χριστίνα" w:date="2017-05-02T13:25:00Z"/>
          <w:rFonts w:eastAsia="Times New Roman"/>
          <w:szCs w:val="24"/>
          <w:lang w:eastAsia="en-US"/>
        </w:rPr>
      </w:pPr>
      <w:ins w:id="25" w:author="Φλούδα Χριστίνα" w:date="2017-05-02T13:25:00Z">
        <w:r w:rsidRPr="00C74CB8">
          <w:rPr>
            <w:rFonts w:eastAsia="Times New Roman"/>
            <w:szCs w:val="24"/>
            <w:lang w:eastAsia="en-US"/>
          </w:rPr>
          <w:t>ΟΜΙΛΗΤΕΣ</w:t>
        </w:r>
      </w:ins>
    </w:p>
    <w:p w14:paraId="5B603791" w14:textId="0E103D93" w:rsidR="00C74CB8" w:rsidRDefault="00C74CB8" w:rsidP="00C74CB8">
      <w:pPr>
        <w:spacing w:line="600" w:lineRule="auto"/>
        <w:ind w:firstLine="720"/>
        <w:jc w:val="both"/>
        <w:rPr>
          <w:ins w:id="26" w:author="Φλούδα Χριστίνα" w:date="2017-05-02T13:25:00Z"/>
          <w:rFonts w:eastAsia="Times New Roman"/>
          <w:szCs w:val="24"/>
        </w:rPr>
        <w:pPrChange w:id="27" w:author="Φλούδα Χριστίνα" w:date="2017-05-02T13:25:00Z">
          <w:pPr>
            <w:spacing w:line="600" w:lineRule="auto"/>
            <w:ind w:firstLine="720"/>
            <w:jc w:val="center"/>
          </w:pPr>
        </w:pPrChange>
      </w:pPr>
      <w:ins w:id="28" w:author="Φλούδα Χριστίνα" w:date="2017-05-02T13:25:00Z">
        <w:r w:rsidRPr="00C74CB8">
          <w:rPr>
            <w:rFonts w:eastAsia="Times New Roman"/>
            <w:szCs w:val="24"/>
            <w:lang w:eastAsia="en-US"/>
          </w:rPr>
          <w:br/>
          <w:t>Α. Επί διαδικαστικού θέματος:</w:t>
        </w:r>
        <w:r w:rsidRPr="00C74CB8">
          <w:rPr>
            <w:rFonts w:eastAsia="Times New Roman"/>
            <w:szCs w:val="24"/>
            <w:lang w:eastAsia="en-US"/>
          </w:rPr>
          <w:br/>
          <w:t>ΔΗΜΑΣ Χ. , σελ.</w:t>
        </w:r>
        <w:r w:rsidRPr="00C74CB8">
          <w:rPr>
            <w:rFonts w:eastAsia="Times New Roman"/>
            <w:szCs w:val="24"/>
            <w:lang w:eastAsia="en-US"/>
          </w:rPr>
          <w:br/>
          <w:t>ΚΑΚΛΑΜΑΝΗΣ Ν. , σελ.</w:t>
        </w:r>
        <w:r w:rsidRPr="00C74CB8">
          <w:rPr>
            <w:rFonts w:eastAsia="Times New Roman"/>
            <w:szCs w:val="24"/>
            <w:lang w:eastAsia="en-US"/>
          </w:rPr>
          <w:br/>
          <w:t>ΛΑΜΠΡΟΥΛΗΣ Γ. , σελ.</w:t>
        </w:r>
        <w:r w:rsidRPr="00C74CB8">
          <w:rPr>
            <w:rFonts w:eastAsia="Times New Roman"/>
            <w:szCs w:val="24"/>
            <w:lang w:eastAsia="en-US"/>
          </w:rPr>
          <w:br/>
          <w:t>ΛΥΚΟΥΔΗΣ Σ. , σελ.</w:t>
        </w:r>
        <w:r w:rsidRPr="00C74CB8">
          <w:rPr>
            <w:rFonts w:eastAsia="Times New Roman"/>
            <w:szCs w:val="24"/>
            <w:lang w:eastAsia="en-US"/>
          </w:rPr>
          <w:br/>
          <w:t>ΜΗΤΑΡΑΚΗΣ Π. , σελ.</w:t>
        </w:r>
        <w:r w:rsidRPr="00C74CB8">
          <w:rPr>
            <w:rFonts w:eastAsia="Times New Roman"/>
            <w:szCs w:val="24"/>
            <w:lang w:eastAsia="en-US"/>
          </w:rPr>
          <w:br/>
        </w:r>
        <w:r w:rsidRPr="00C74CB8">
          <w:rPr>
            <w:rFonts w:eastAsia="Times New Roman"/>
            <w:szCs w:val="24"/>
            <w:lang w:eastAsia="en-US"/>
          </w:rPr>
          <w:br/>
          <w:t>Β. Επί του σχεδίου νόμου του Υπουργείου Οικονομίας και Ανάπτυξης:</w:t>
        </w:r>
        <w:r w:rsidRPr="00C74CB8">
          <w:rPr>
            <w:rFonts w:eastAsia="Times New Roman"/>
            <w:szCs w:val="24"/>
            <w:lang w:eastAsia="en-US"/>
          </w:rPr>
          <w:br/>
          <w:t>ΑΜΥΡΑΣ Γ. , σελ.</w:t>
        </w:r>
        <w:r w:rsidRPr="00C74CB8">
          <w:rPr>
            <w:rFonts w:eastAsia="Times New Roman"/>
            <w:szCs w:val="24"/>
            <w:lang w:eastAsia="en-US"/>
          </w:rPr>
          <w:br/>
          <w:t>ΑΥΛΩΝΙΤΟΥ Ε. , σελ.</w:t>
        </w:r>
        <w:r w:rsidRPr="00C74CB8">
          <w:rPr>
            <w:rFonts w:eastAsia="Times New Roman"/>
            <w:szCs w:val="24"/>
            <w:lang w:eastAsia="en-US"/>
          </w:rPr>
          <w:br/>
          <w:t>ΑΧΤΣΙΟΓΛΟΥ Ε. , σελ.</w:t>
        </w:r>
        <w:r w:rsidRPr="00C74CB8">
          <w:rPr>
            <w:rFonts w:eastAsia="Times New Roman"/>
            <w:szCs w:val="24"/>
            <w:lang w:eastAsia="en-US"/>
          </w:rPr>
          <w:br/>
          <w:t>ΓΕΩΡΓΙΑΔΗΣ Μ. , σελ.</w:t>
        </w:r>
        <w:r w:rsidRPr="00C74CB8">
          <w:rPr>
            <w:rFonts w:eastAsia="Times New Roman"/>
            <w:szCs w:val="24"/>
            <w:lang w:eastAsia="en-US"/>
          </w:rPr>
          <w:br/>
          <w:t>ΓΡΕΓΟΣ Α. , σελ.</w:t>
        </w:r>
        <w:r w:rsidRPr="00C74CB8">
          <w:rPr>
            <w:rFonts w:eastAsia="Times New Roman"/>
            <w:szCs w:val="24"/>
            <w:lang w:eastAsia="en-US"/>
          </w:rPr>
          <w:br/>
          <w:t>ΔΑΝΕΛΛΗΣ Σ. , σελ.</w:t>
        </w:r>
        <w:r w:rsidRPr="00C74CB8">
          <w:rPr>
            <w:rFonts w:eastAsia="Times New Roman"/>
            <w:szCs w:val="24"/>
            <w:lang w:eastAsia="en-US"/>
          </w:rPr>
          <w:br/>
          <w:t>ΔΕΛΗΣ Ι. , σελ.</w:t>
        </w:r>
        <w:r w:rsidRPr="00C74CB8">
          <w:rPr>
            <w:rFonts w:eastAsia="Times New Roman"/>
            <w:szCs w:val="24"/>
            <w:lang w:eastAsia="en-US"/>
          </w:rPr>
          <w:br/>
          <w:t>ΔΗΜΑΣ Χ. , σελ.</w:t>
        </w:r>
        <w:r w:rsidRPr="00C74CB8">
          <w:rPr>
            <w:rFonts w:eastAsia="Times New Roman"/>
            <w:szCs w:val="24"/>
            <w:lang w:eastAsia="en-US"/>
          </w:rPr>
          <w:br/>
          <w:t>ΖΑΡΟΥΛΙΑ Ε. , σελ.</w:t>
        </w:r>
        <w:r w:rsidRPr="00C74CB8">
          <w:rPr>
            <w:rFonts w:eastAsia="Times New Roman"/>
            <w:szCs w:val="24"/>
            <w:lang w:eastAsia="en-US"/>
          </w:rPr>
          <w:br/>
          <w:t>ΚΑΡΑΜΑΝΛΗ  Ά. , σελ.</w:t>
        </w:r>
        <w:r w:rsidRPr="00C74CB8">
          <w:rPr>
            <w:rFonts w:eastAsia="Times New Roman"/>
            <w:szCs w:val="24"/>
            <w:lang w:eastAsia="en-US"/>
          </w:rPr>
          <w:br/>
          <w:t>ΚΑΤΣΩΤΗΣ Χ. , σελ.</w:t>
        </w:r>
        <w:r w:rsidRPr="00C74CB8">
          <w:rPr>
            <w:rFonts w:eastAsia="Times New Roman"/>
            <w:szCs w:val="24"/>
            <w:lang w:eastAsia="en-US"/>
          </w:rPr>
          <w:br/>
          <w:t>ΚΕΡΑΜΕΩΣ Ν. , σελ.</w:t>
        </w:r>
        <w:r w:rsidRPr="00C74CB8">
          <w:rPr>
            <w:rFonts w:eastAsia="Times New Roman"/>
            <w:szCs w:val="24"/>
            <w:lang w:eastAsia="en-US"/>
          </w:rPr>
          <w:br/>
          <w:t>ΛΑΖΑΡΙΔΗΣ Γ. , σελ.</w:t>
        </w:r>
        <w:r w:rsidRPr="00C74CB8">
          <w:rPr>
            <w:rFonts w:eastAsia="Times New Roman"/>
            <w:szCs w:val="24"/>
            <w:lang w:eastAsia="en-US"/>
          </w:rPr>
          <w:br/>
          <w:t>ΛΟΒΕΡΔΟΣ Α. , σελ.</w:t>
        </w:r>
        <w:r w:rsidRPr="00C74CB8">
          <w:rPr>
            <w:rFonts w:eastAsia="Times New Roman"/>
            <w:szCs w:val="24"/>
            <w:lang w:eastAsia="en-US"/>
          </w:rPr>
          <w:br/>
          <w:t>ΜΗΤΑΡΑΚΗΣ Π. , σελ.</w:t>
        </w:r>
        <w:r w:rsidRPr="00C74CB8">
          <w:rPr>
            <w:rFonts w:eastAsia="Times New Roman"/>
            <w:szCs w:val="24"/>
            <w:lang w:eastAsia="en-US"/>
          </w:rPr>
          <w:br/>
          <w:t>ΜΠΑΞΕΒΑΝΑΚΗΣ Δ. , σελ.</w:t>
        </w:r>
        <w:r w:rsidRPr="00C74CB8">
          <w:rPr>
            <w:rFonts w:eastAsia="Times New Roman"/>
            <w:szCs w:val="24"/>
            <w:lang w:eastAsia="en-US"/>
          </w:rPr>
          <w:br/>
          <w:t>ΜΠΟΥΚΩΡΟΣ Χ. , σελ.</w:t>
        </w:r>
        <w:r w:rsidRPr="00C74CB8">
          <w:rPr>
            <w:rFonts w:eastAsia="Times New Roman"/>
            <w:szCs w:val="24"/>
            <w:lang w:eastAsia="en-US"/>
          </w:rPr>
          <w:br/>
          <w:t>ΜΠΟΥΡΑΣ Α. , σελ.</w:t>
        </w:r>
        <w:r w:rsidRPr="00C74CB8">
          <w:rPr>
            <w:rFonts w:eastAsia="Times New Roman"/>
            <w:szCs w:val="24"/>
            <w:lang w:eastAsia="en-US"/>
          </w:rPr>
          <w:br/>
          <w:t>ΠΑΠΑΧΡΙΣΤΟΠΟΥΛΟΣ Α. , σελ.</w:t>
        </w:r>
        <w:r w:rsidRPr="00C74CB8">
          <w:rPr>
            <w:rFonts w:eastAsia="Times New Roman"/>
            <w:szCs w:val="24"/>
            <w:lang w:eastAsia="en-US"/>
          </w:rPr>
          <w:br/>
          <w:t>ΠΕΤΡΟΠΟΥΛΟΣ Α. , σελ.</w:t>
        </w:r>
        <w:r w:rsidRPr="00C74CB8">
          <w:rPr>
            <w:rFonts w:eastAsia="Times New Roman"/>
            <w:szCs w:val="24"/>
            <w:lang w:eastAsia="en-US"/>
          </w:rPr>
          <w:br/>
          <w:t>ΣΑΡΙΔΗΣ Ι. , σελ.</w:t>
        </w:r>
        <w:r w:rsidRPr="00C74CB8">
          <w:rPr>
            <w:rFonts w:eastAsia="Times New Roman"/>
            <w:szCs w:val="24"/>
            <w:lang w:eastAsia="en-US"/>
          </w:rPr>
          <w:br/>
          <w:t>ΣΑΧΙΝΙΔΗΣ Ι. , σελ.</w:t>
        </w:r>
        <w:r w:rsidRPr="00C74CB8">
          <w:rPr>
            <w:rFonts w:eastAsia="Times New Roman"/>
            <w:szCs w:val="24"/>
            <w:lang w:eastAsia="en-US"/>
          </w:rPr>
          <w:br/>
          <w:t>ΣΠΑΡΤΙΝΟΣ Κ. , σελ.</w:t>
        </w:r>
        <w:r w:rsidRPr="00C74CB8">
          <w:rPr>
            <w:rFonts w:eastAsia="Times New Roman"/>
            <w:szCs w:val="24"/>
            <w:lang w:eastAsia="en-US"/>
          </w:rPr>
          <w:br/>
          <w:t>ΣΤΥΛΙΟΣ Γ. , σελ.</w:t>
        </w:r>
        <w:r w:rsidRPr="00C74CB8">
          <w:rPr>
            <w:rFonts w:eastAsia="Times New Roman"/>
            <w:szCs w:val="24"/>
            <w:lang w:eastAsia="en-US"/>
          </w:rPr>
          <w:br/>
          <w:t>ΣΥΝΤΥΧΑΚΗΣ Ε. , σελ.</w:t>
        </w:r>
        <w:r w:rsidRPr="00C74CB8">
          <w:rPr>
            <w:rFonts w:eastAsia="Times New Roman"/>
            <w:szCs w:val="24"/>
            <w:lang w:eastAsia="en-US"/>
          </w:rPr>
          <w:br/>
          <w:t>ΤΖΑΒΑΡΑΣ Κ. , σελ.</w:t>
        </w:r>
        <w:r w:rsidRPr="00C74CB8">
          <w:rPr>
            <w:rFonts w:eastAsia="Times New Roman"/>
            <w:szCs w:val="24"/>
            <w:lang w:eastAsia="en-US"/>
          </w:rPr>
          <w:br/>
          <w:t>ΤΖΑΜΑΚΛΗΣ Χ. , σελ.</w:t>
        </w:r>
        <w:r w:rsidRPr="00C74CB8">
          <w:rPr>
            <w:rFonts w:eastAsia="Times New Roman"/>
            <w:szCs w:val="24"/>
            <w:lang w:eastAsia="en-US"/>
          </w:rPr>
          <w:br/>
          <w:t>ΤΖΕΛΕΠΗΣ Μ. , σελ.</w:t>
        </w:r>
        <w:r w:rsidRPr="00C74CB8">
          <w:rPr>
            <w:rFonts w:eastAsia="Times New Roman"/>
            <w:szCs w:val="24"/>
            <w:lang w:eastAsia="en-US"/>
          </w:rPr>
          <w:br/>
          <w:t>ΧΑΡΙΤΣΗΣ Α. , σελ.</w:t>
        </w:r>
        <w:r w:rsidRPr="00C74CB8">
          <w:rPr>
            <w:rFonts w:eastAsia="Times New Roman"/>
            <w:szCs w:val="24"/>
            <w:lang w:eastAsia="en-US"/>
          </w:rPr>
          <w:br/>
        </w:r>
        <w:r w:rsidRPr="00C74CB8">
          <w:rPr>
            <w:rFonts w:eastAsia="Times New Roman"/>
            <w:szCs w:val="24"/>
            <w:lang w:eastAsia="en-US"/>
          </w:rPr>
          <w:br/>
          <w:t>ΠΑΡΕΜΒΑΣΕΙΣ:</w:t>
        </w:r>
        <w:r w:rsidRPr="00C74CB8">
          <w:rPr>
            <w:rFonts w:eastAsia="Times New Roman"/>
            <w:szCs w:val="24"/>
            <w:lang w:eastAsia="en-US"/>
          </w:rPr>
          <w:br/>
          <w:t>ΚΑΚΛΑΜΑΝΗΣ Ν. , σελ.</w:t>
        </w:r>
        <w:r w:rsidRPr="00C74CB8">
          <w:rPr>
            <w:rFonts w:eastAsia="Times New Roman"/>
            <w:szCs w:val="24"/>
            <w:lang w:eastAsia="en-US"/>
          </w:rPr>
          <w:br/>
          <w:t>ΠΑΠΑΔΟΠΟΥΛΟΣ Ν. , σελ.</w:t>
        </w:r>
        <w:r w:rsidRPr="00C74CB8">
          <w:rPr>
            <w:rFonts w:eastAsia="Times New Roman"/>
            <w:szCs w:val="24"/>
            <w:lang w:eastAsia="en-US"/>
          </w:rPr>
          <w:br/>
          <w:t>ΣΠΑΡΤΙΝΟΣ Κ. , σελ.</w:t>
        </w:r>
        <w:r w:rsidRPr="00C74CB8">
          <w:rPr>
            <w:rFonts w:eastAsia="Times New Roman"/>
            <w:szCs w:val="24"/>
            <w:lang w:eastAsia="en-US"/>
          </w:rPr>
          <w:br/>
        </w:r>
      </w:ins>
    </w:p>
    <w:p w14:paraId="34409A6B" w14:textId="77777777" w:rsidR="00705D54" w:rsidRDefault="00C74CB8">
      <w:pPr>
        <w:spacing w:line="600" w:lineRule="auto"/>
        <w:ind w:firstLine="720"/>
        <w:jc w:val="center"/>
        <w:rPr>
          <w:rFonts w:eastAsia="Times New Roman"/>
          <w:szCs w:val="24"/>
        </w:rPr>
      </w:pPr>
      <w:r>
        <w:rPr>
          <w:rFonts w:eastAsia="Times New Roman"/>
          <w:szCs w:val="24"/>
        </w:rPr>
        <w:t>ΠΡΑΚΤΙΚΑ ΒΟΥΛΗΣ</w:t>
      </w:r>
    </w:p>
    <w:p w14:paraId="34409A6C" w14:textId="77777777" w:rsidR="00705D54" w:rsidRDefault="00C74CB8">
      <w:pPr>
        <w:spacing w:line="600" w:lineRule="auto"/>
        <w:ind w:firstLine="720"/>
        <w:jc w:val="center"/>
        <w:rPr>
          <w:rFonts w:eastAsia="Times New Roman"/>
          <w:szCs w:val="24"/>
        </w:rPr>
      </w:pPr>
      <w:r>
        <w:rPr>
          <w:rFonts w:eastAsia="Times New Roman"/>
          <w:szCs w:val="24"/>
        </w:rPr>
        <w:t xml:space="preserve">ΙΖ΄ ΠΕΡΙΟΔΟΣ </w:t>
      </w:r>
      <w:bookmarkStart w:id="29" w:name="_GoBack"/>
      <w:bookmarkEnd w:id="29"/>
    </w:p>
    <w:p w14:paraId="34409A6D" w14:textId="77777777" w:rsidR="00705D54" w:rsidRDefault="00C74CB8">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34409A6E" w14:textId="77777777" w:rsidR="00705D54" w:rsidRDefault="00C74CB8">
      <w:pPr>
        <w:spacing w:line="600" w:lineRule="auto"/>
        <w:ind w:firstLine="720"/>
        <w:jc w:val="center"/>
        <w:rPr>
          <w:rFonts w:eastAsia="Times New Roman"/>
          <w:szCs w:val="24"/>
        </w:rPr>
      </w:pPr>
      <w:r>
        <w:rPr>
          <w:rFonts w:eastAsia="Times New Roman"/>
          <w:szCs w:val="24"/>
        </w:rPr>
        <w:t>ΣΥΝΟΔΟΣ Β΄</w:t>
      </w:r>
    </w:p>
    <w:p w14:paraId="34409A6F" w14:textId="77777777" w:rsidR="00705D54" w:rsidRDefault="00C74CB8">
      <w:pPr>
        <w:spacing w:line="600" w:lineRule="auto"/>
        <w:ind w:firstLine="720"/>
        <w:jc w:val="center"/>
        <w:rPr>
          <w:rFonts w:eastAsia="Times New Roman"/>
          <w:szCs w:val="24"/>
        </w:rPr>
      </w:pPr>
      <w:r>
        <w:rPr>
          <w:rFonts w:eastAsia="Times New Roman"/>
          <w:szCs w:val="24"/>
        </w:rPr>
        <w:t>ΣΥΝΕΔΡΙΑΣΗ  ΡΙΑ΄</w:t>
      </w:r>
    </w:p>
    <w:p w14:paraId="34409A70" w14:textId="77777777" w:rsidR="00705D54" w:rsidRDefault="00C74CB8">
      <w:pPr>
        <w:spacing w:line="600" w:lineRule="auto"/>
        <w:ind w:firstLine="720"/>
        <w:jc w:val="center"/>
        <w:rPr>
          <w:rFonts w:eastAsia="Times New Roman"/>
          <w:szCs w:val="24"/>
        </w:rPr>
      </w:pPr>
      <w:r>
        <w:rPr>
          <w:rFonts w:eastAsia="Times New Roman"/>
          <w:szCs w:val="24"/>
        </w:rPr>
        <w:t>Τρίτη 25 Απριλίου 2017</w:t>
      </w:r>
    </w:p>
    <w:p w14:paraId="34409A71" w14:textId="77777777" w:rsidR="00705D54" w:rsidRDefault="00C74CB8">
      <w:pPr>
        <w:spacing w:line="600" w:lineRule="auto"/>
        <w:ind w:firstLine="720"/>
        <w:jc w:val="both"/>
        <w:rPr>
          <w:rFonts w:eastAsia="Times New Roman"/>
          <w:szCs w:val="24"/>
        </w:rPr>
      </w:pPr>
      <w:r>
        <w:rPr>
          <w:rFonts w:eastAsia="Times New Roman"/>
          <w:szCs w:val="24"/>
        </w:rPr>
        <w:t>Αθήνα, σήμερα στις 25 Απριλίου 2017, ημέρα Τρίτη και ώρα 10.16΄</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6E11C1">
        <w:rPr>
          <w:rFonts w:eastAsia="Times New Roman"/>
          <w:b/>
          <w:szCs w:val="24"/>
        </w:rPr>
        <w:t>ΝΙΚΗΤΑ</w:t>
      </w:r>
      <w:r>
        <w:rPr>
          <w:rFonts w:eastAsia="Times New Roman"/>
          <w:szCs w:val="24"/>
        </w:rPr>
        <w:t xml:space="preserve"> </w:t>
      </w:r>
      <w:r w:rsidRPr="006E11C1">
        <w:rPr>
          <w:rFonts w:eastAsia="Times New Roman"/>
          <w:b/>
          <w:szCs w:val="24"/>
        </w:rPr>
        <w:t>ΚΑΚΛΑΜΑΝΗ</w:t>
      </w:r>
      <w:r>
        <w:rPr>
          <w:rFonts w:eastAsia="Times New Roman"/>
          <w:szCs w:val="24"/>
        </w:rPr>
        <w:t>.</w:t>
      </w:r>
    </w:p>
    <w:p w14:paraId="34409A72" w14:textId="77777777" w:rsidR="00705D54" w:rsidRDefault="00C74CB8">
      <w:pPr>
        <w:spacing w:line="600" w:lineRule="auto"/>
        <w:ind w:firstLine="720"/>
        <w:jc w:val="both"/>
        <w:rPr>
          <w:rFonts w:eastAsia="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szCs w:val="24"/>
        </w:rPr>
        <w:t>Κυρίες και κύριοι συνάδελφοι, καλημέρα σας, αρχίζει η συνεδρίασ</w:t>
      </w:r>
      <w:r>
        <w:rPr>
          <w:rFonts w:eastAsia="Times New Roman"/>
          <w:szCs w:val="24"/>
        </w:rPr>
        <w:t>η.</w:t>
      </w:r>
    </w:p>
    <w:p w14:paraId="34409A73" w14:textId="77777777" w:rsidR="00705D54" w:rsidRDefault="00C74CB8">
      <w:pPr>
        <w:spacing w:line="600" w:lineRule="auto"/>
        <w:ind w:firstLine="720"/>
        <w:jc w:val="both"/>
        <w:rPr>
          <w:rFonts w:eastAsia="Times New Roman"/>
        </w:rPr>
      </w:pPr>
      <w:r>
        <w:rPr>
          <w:rFonts w:eastAsia="Times New Roman"/>
        </w:rPr>
        <w:t>Π</w:t>
      </w:r>
      <w:r>
        <w:rPr>
          <w:rFonts w:eastAsia="Times New Roman"/>
        </w:rPr>
        <w:t xml:space="preserve">ριν μπούμε στην ημερήσια διάταξη, έχω την τιμή να ανακοινώσω στο Σώμα ότι τη συνεδρίασή μας παρακολουθούν από τα άνω δυτικά θεωρεία, αφού προηγουμένως ξεναγήθηκαν στην </w:t>
      </w:r>
      <w:r>
        <w:rPr>
          <w:rFonts w:eastAsia="Times New Roman"/>
        </w:rPr>
        <w:lastRenderedPageBreak/>
        <w:t>έκθεση της αίθουσας «ΕΛΕΥΘΕΡΙΟΣ ΒΕΝΙΖΕΛΟΣ» και ενημερώθηκαν για την ιστορία του κτηρ</w:t>
      </w:r>
      <w:r>
        <w:rPr>
          <w:rFonts w:eastAsia="Times New Roman"/>
        </w:rPr>
        <w:t xml:space="preserve">ίου και τον τρόπο οργάνωσης και λειτουργίας της Βουλής, σαράντα τέσσερις μαθήτριες και μαθητές και τρεις εκπαιδευτικοί συνοδοί </w:t>
      </w:r>
      <w:r>
        <w:rPr>
          <w:rFonts w:eastAsia="Times New Roman"/>
        </w:rPr>
        <w:t xml:space="preserve">τους </w:t>
      </w:r>
      <w:r>
        <w:rPr>
          <w:rFonts w:eastAsia="Times New Roman"/>
        </w:rPr>
        <w:t>από το 2</w:t>
      </w:r>
      <w:r>
        <w:rPr>
          <w:rFonts w:eastAsia="Times New Roman"/>
          <w:vertAlign w:val="superscript"/>
        </w:rPr>
        <w:t>ο</w:t>
      </w:r>
      <w:r>
        <w:rPr>
          <w:rFonts w:eastAsia="Times New Roman"/>
        </w:rPr>
        <w:t xml:space="preserve"> Γενικό Λύκειο Καλλιθέας. </w:t>
      </w:r>
    </w:p>
    <w:p w14:paraId="34409A74" w14:textId="77777777" w:rsidR="00705D54" w:rsidRDefault="00C74CB8">
      <w:pPr>
        <w:spacing w:line="600" w:lineRule="auto"/>
        <w:ind w:left="360" w:firstLine="360"/>
        <w:jc w:val="both"/>
        <w:rPr>
          <w:rFonts w:eastAsia="Times New Roman"/>
        </w:rPr>
      </w:pPr>
      <w:r>
        <w:rPr>
          <w:rFonts w:eastAsia="Times New Roman"/>
        </w:rPr>
        <w:t xml:space="preserve">Καλώς ορίσατε στη Βουλή. </w:t>
      </w:r>
    </w:p>
    <w:p w14:paraId="34409A75" w14:textId="77777777" w:rsidR="00705D54" w:rsidRDefault="00C74CB8">
      <w:pPr>
        <w:spacing w:line="600" w:lineRule="auto"/>
        <w:ind w:firstLine="709"/>
        <w:jc w:val="center"/>
        <w:rPr>
          <w:rFonts w:eastAsia="Times New Roman"/>
        </w:rPr>
      </w:pPr>
      <w:r>
        <w:rPr>
          <w:rFonts w:eastAsia="Times New Roman"/>
        </w:rPr>
        <w:t>(Χειροκροτήματα απ’ όλες τις πτέρυγες της Βουλής)</w:t>
      </w:r>
    </w:p>
    <w:p w14:paraId="34409A7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ε</w:t>
      </w:r>
      <w:r>
        <w:rPr>
          <w:rFonts w:eastAsia="Times New Roman" w:cs="Times New Roman"/>
          <w:szCs w:val="24"/>
        </w:rPr>
        <w:t xml:space="preserve">ισερχόμαστε </w:t>
      </w:r>
      <w:r>
        <w:rPr>
          <w:rFonts w:eastAsia="Times New Roman" w:cs="Times New Roman"/>
          <w:szCs w:val="24"/>
        </w:rPr>
        <w:t>στην ημερήσια διάταξη της</w:t>
      </w:r>
    </w:p>
    <w:p w14:paraId="34409A77" w14:textId="77777777" w:rsidR="00705D54" w:rsidRDefault="00C74CB8">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34409A7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Οικονομίας και Ανάπτυξης</w:t>
      </w:r>
      <w:r>
        <w:rPr>
          <w:rFonts w:eastAsia="Times New Roman" w:cs="Times New Roman"/>
          <w:szCs w:val="24"/>
        </w:rPr>
        <w:t xml:space="preserve">: </w:t>
      </w:r>
      <w:r>
        <w:rPr>
          <w:rFonts w:eastAsia="Times New Roman" w:cs="Times New Roman"/>
          <w:szCs w:val="24"/>
        </w:rPr>
        <w:t xml:space="preserve">«Σύσταση Ν.Π.Ι.Δ. με την επωνυμία </w:t>
      </w:r>
      <w:r w:rsidRPr="00427D56">
        <w:rPr>
          <w:rFonts w:eastAsia="Times New Roman" w:cs="Times New Roman"/>
          <w:szCs w:val="24"/>
        </w:rPr>
        <w:t>"</w:t>
      </w:r>
      <w:r>
        <w:rPr>
          <w:rFonts w:eastAsia="Times New Roman" w:cs="Times New Roman"/>
          <w:szCs w:val="24"/>
        </w:rPr>
        <w:t>Εθνικό Σύστημα Δι</w:t>
      </w:r>
      <w:r>
        <w:rPr>
          <w:rFonts w:eastAsia="Times New Roman" w:cs="Times New Roman"/>
          <w:szCs w:val="24"/>
        </w:rPr>
        <w:t>απίστευσης" και άλλες διατάξεις».</w:t>
      </w:r>
    </w:p>
    <w:p w14:paraId="34409A7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προτείνω η συζήτηση του νομοσχεδίου να είναι ενιαία επί της αρχής, των άρθρων και των τροπολογιών, όπως αποφάσισε και η αρμόδια Κοινοβουλευτική Επιτροπή. Το Σώμα εγκρίνει; </w:t>
      </w:r>
    </w:p>
    <w:p w14:paraId="34409A7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34409A7B" w14:textId="77777777" w:rsidR="00705D54" w:rsidRDefault="00C74CB8">
      <w:pPr>
        <w:spacing w:line="600" w:lineRule="auto"/>
        <w:ind w:firstLine="720"/>
        <w:jc w:val="both"/>
        <w:rPr>
          <w:rFonts w:eastAsia="Times New Roman"/>
          <w:bCs/>
        </w:rPr>
      </w:pPr>
      <w:r>
        <w:rPr>
          <w:rFonts w:eastAsia="Times New Roman" w:cs="Times New Roman"/>
          <w:b/>
          <w:szCs w:val="24"/>
        </w:rPr>
        <w:lastRenderedPageBreak/>
        <w:t>ΠΡΟΕΔΡΕΥΩΝ (Νικήτας Κακλαμάνης):</w:t>
      </w:r>
      <w:r>
        <w:rPr>
          <w:rFonts w:eastAsia="Times New Roman"/>
          <w:b/>
          <w:bCs/>
        </w:rPr>
        <w:t xml:space="preserve"> </w:t>
      </w:r>
      <w:r>
        <w:rPr>
          <w:rFonts w:eastAsia="Times New Roman"/>
          <w:bCs/>
        </w:rPr>
        <w:t>Συνεπώς τ</w:t>
      </w:r>
      <w:r>
        <w:rPr>
          <w:rFonts w:eastAsia="Times New Roman"/>
          <w:bCs/>
        </w:rPr>
        <w:t>ο Σώμα συμφώνησε.</w:t>
      </w:r>
    </w:p>
    <w:p w14:paraId="34409A7C" w14:textId="77777777" w:rsidR="00705D54" w:rsidRDefault="00C74CB8">
      <w:pPr>
        <w:spacing w:line="600" w:lineRule="auto"/>
        <w:ind w:firstLine="720"/>
        <w:jc w:val="both"/>
        <w:rPr>
          <w:rFonts w:eastAsia="Times New Roman" w:cs="Times New Roman"/>
          <w:szCs w:val="24"/>
        </w:rPr>
      </w:pPr>
      <w:r>
        <w:rPr>
          <w:rFonts w:eastAsia="Times New Roman"/>
          <w:bCs/>
        </w:rPr>
        <w:t xml:space="preserve">Κύριοι συνάδελφοι, θα ήθελα να σας προτείνω το εξής: Υπάρχουν τέσσερις τροπολογίες. Στην ουσία είναι τρεις τροπολογίες, γιατί η μια συζητήθηκε στην </w:t>
      </w:r>
      <w:r>
        <w:rPr>
          <w:rFonts w:eastAsia="Times New Roman"/>
          <w:bCs/>
        </w:rPr>
        <w:t xml:space="preserve">επιτροπή </w:t>
      </w:r>
      <w:r>
        <w:rPr>
          <w:rFonts w:eastAsia="Times New Roman"/>
          <w:bCs/>
        </w:rPr>
        <w:t>και έχει ήδη ενσωματω</w:t>
      </w:r>
      <w:r>
        <w:rPr>
          <w:rFonts w:eastAsia="Times New Roman"/>
          <w:bCs/>
        </w:rPr>
        <w:t xml:space="preserve">θεί. Για τις υπόλοιπες τρεις τροπολογίες, λοιπόν, αρμόδιοι Υπουργοί είναι η κ. </w:t>
      </w:r>
      <w:proofErr w:type="spellStart"/>
      <w:r>
        <w:rPr>
          <w:rFonts w:eastAsia="Times New Roman"/>
          <w:bCs/>
        </w:rPr>
        <w:t>Αχτσιόγλου</w:t>
      </w:r>
      <w:proofErr w:type="spellEnd"/>
      <w:r>
        <w:rPr>
          <w:rFonts w:eastAsia="Times New Roman"/>
          <w:bCs/>
        </w:rPr>
        <w:t xml:space="preserve"> και ο κ. Πετρόπουλος. Ειδοποιηθήκαμε ότι θα έρθουν γύρω στις 11.</w:t>
      </w:r>
      <w:r>
        <w:rPr>
          <w:rFonts w:eastAsia="Times New Roman"/>
          <w:bCs/>
        </w:rPr>
        <w:t>00΄</w:t>
      </w:r>
      <w:r>
        <w:rPr>
          <w:rFonts w:eastAsia="Times New Roman"/>
          <w:bCs/>
        </w:rPr>
        <w:t xml:space="preserve">. Συνεπώς, για να μη χάνουμε χρόνο, θα ξεκινήσουν οι δυο γενικοί εισηγητές και όταν έρθει η κ. </w:t>
      </w:r>
      <w:proofErr w:type="spellStart"/>
      <w:r>
        <w:rPr>
          <w:rFonts w:eastAsia="Times New Roman"/>
          <w:bCs/>
        </w:rPr>
        <w:t>Αχτσ</w:t>
      </w:r>
      <w:r>
        <w:rPr>
          <w:rFonts w:eastAsia="Times New Roman"/>
          <w:bCs/>
        </w:rPr>
        <w:t>ιόγλου</w:t>
      </w:r>
      <w:proofErr w:type="spellEnd"/>
      <w:r>
        <w:rPr>
          <w:rFonts w:eastAsia="Times New Roman"/>
          <w:bCs/>
        </w:rPr>
        <w:t xml:space="preserve">, θα της δώσω τον λόγο για να παρουσιάσει τις τρεις τροπολογίες, ώστε όλοι οι υπόλοιποι αγορητές και ομιλητές συνάδελφοι να έχουν εικόνα επί των τριών τροπολογιών. Αφού τελειώσουν οι εισηγητές και οι ειδικοί αγορητές, μετά θα πάρει τον λόγο ο κύριος </w:t>
      </w:r>
      <w:r>
        <w:rPr>
          <w:rFonts w:eastAsia="Times New Roman"/>
          <w:bCs/>
        </w:rPr>
        <w:t xml:space="preserve">Υπουργός και θα συνεχίσουμε με όσους συναδέλφους έχουν εγγραφεί. Η εγγραφή είναι ελεύθερη. Ανοίγει το ηλεκτρονικό σύστημα με τον πρώτο γενικό </w:t>
      </w:r>
      <w:r>
        <w:rPr>
          <w:rFonts w:eastAsia="Times New Roman"/>
          <w:bCs/>
        </w:rPr>
        <w:t xml:space="preserve">εισηγητή </w:t>
      </w:r>
      <w:r>
        <w:rPr>
          <w:rFonts w:eastAsia="Times New Roman"/>
          <w:bCs/>
        </w:rPr>
        <w:t xml:space="preserve">τον κ. </w:t>
      </w:r>
      <w:proofErr w:type="spellStart"/>
      <w:r>
        <w:rPr>
          <w:rFonts w:eastAsia="Times New Roman"/>
          <w:bCs/>
        </w:rPr>
        <w:t>Τζαμακλή</w:t>
      </w:r>
      <w:proofErr w:type="spellEnd"/>
      <w:r>
        <w:rPr>
          <w:rFonts w:eastAsia="Times New Roman"/>
          <w:bCs/>
        </w:rPr>
        <w:t xml:space="preserve"> από το ΣΥΡΙΖΑ και θα κλείσει μόλις κατέβει από το Βήμα ο κ. Χρίστος Δήμας που είναι ο </w:t>
      </w:r>
      <w:r>
        <w:rPr>
          <w:rFonts w:eastAsia="Times New Roman"/>
          <w:bCs/>
        </w:rPr>
        <w:t>εισ</w:t>
      </w:r>
      <w:r>
        <w:rPr>
          <w:rFonts w:eastAsia="Times New Roman"/>
          <w:bCs/>
        </w:rPr>
        <w:t xml:space="preserve">ηγητής </w:t>
      </w:r>
      <w:r>
        <w:rPr>
          <w:rFonts w:eastAsia="Times New Roman"/>
          <w:bCs/>
        </w:rPr>
        <w:t xml:space="preserve">της Νέας Δημοκρατίας. </w:t>
      </w:r>
      <w:r>
        <w:rPr>
          <w:rFonts w:eastAsia="Times New Roman" w:cs="Times New Roman"/>
          <w:szCs w:val="24"/>
        </w:rPr>
        <w:t xml:space="preserve">Το Σώμα εγκρίνει; </w:t>
      </w:r>
    </w:p>
    <w:p w14:paraId="34409A7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34409A7E" w14:textId="77777777" w:rsidR="00705D54" w:rsidRDefault="00C74CB8">
      <w:pPr>
        <w:spacing w:line="600" w:lineRule="auto"/>
        <w:ind w:firstLine="720"/>
        <w:jc w:val="both"/>
        <w:rPr>
          <w:rFonts w:eastAsia="Times New Roman"/>
          <w:bCs/>
        </w:rPr>
      </w:pPr>
      <w:r>
        <w:rPr>
          <w:rFonts w:eastAsia="Times New Roman" w:cs="Times New Roman"/>
          <w:b/>
          <w:szCs w:val="24"/>
        </w:rPr>
        <w:lastRenderedPageBreak/>
        <w:t>ΠΡΟΕΔΡΕΥΩΝ (Νικήτας Κακλαμάνης):</w:t>
      </w:r>
      <w:r>
        <w:rPr>
          <w:rFonts w:eastAsia="Times New Roman"/>
          <w:b/>
          <w:bCs/>
        </w:rPr>
        <w:t xml:space="preserve"> </w:t>
      </w:r>
      <w:r>
        <w:rPr>
          <w:rFonts w:eastAsia="Times New Roman"/>
          <w:bCs/>
        </w:rPr>
        <w:t>Συνεπώς τ</w:t>
      </w:r>
      <w:r>
        <w:rPr>
          <w:rFonts w:eastAsia="Times New Roman"/>
          <w:bCs/>
        </w:rPr>
        <w:t>ο Σώμα ενέκρινε την προαναφερθείσα πρόταση.</w:t>
      </w:r>
    </w:p>
    <w:p w14:paraId="34409A7F" w14:textId="77777777" w:rsidR="00705D54" w:rsidRDefault="00C74CB8">
      <w:pPr>
        <w:spacing w:after="0" w:line="600" w:lineRule="auto"/>
        <w:ind w:firstLine="720"/>
        <w:rPr>
          <w:rFonts w:eastAsia="Times New Roman"/>
          <w:szCs w:val="24"/>
        </w:rPr>
      </w:pPr>
      <w:r>
        <w:rPr>
          <w:rFonts w:eastAsia="Times New Roman"/>
          <w:bCs/>
        </w:rPr>
        <w:t xml:space="preserve">Ο </w:t>
      </w:r>
      <w:r>
        <w:rPr>
          <w:rFonts w:eastAsia="Times New Roman"/>
          <w:bCs/>
        </w:rPr>
        <w:t xml:space="preserve">εισηγητής </w:t>
      </w:r>
      <w:r>
        <w:rPr>
          <w:rFonts w:eastAsia="Times New Roman"/>
          <w:bCs/>
        </w:rPr>
        <w:t xml:space="preserve">του ΣΥΡΙΖΑ κ. Χαρίλαος </w:t>
      </w:r>
      <w:proofErr w:type="spellStart"/>
      <w:r>
        <w:rPr>
          <w:rFonts w:eastAsia="Times New Roman"/>
          <w:bCs/>
        </w:rPr>
        <w:t>Τζαμακλής</w:t>
      </w:r>
      <w:proofErr w:type="spellEnd"/>
      <w:r>
        <w:rPr>
          <w:rFonts w:eastAsia="Times New Roman"/>
          <w:bCs/>
        </w:rPr>
        <w:t xml:space="preserve"> έχει τον λόγο.</w:t>
      </w:r>
    </w:p>
    <w:p w14:paraId="34409A8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ΧΑΡΙΛΑΟΣ ΤΖΑΜΑΚΛΗΣ:</w:t>
      </w:r>
      <w:r>
        <w:rPr>
          <w:rFonts w:eastAsia="Times New Roman" w:cs="Times New Roman"/>
          <w:szCs w:val="24"/>
        </w:rPr>
        <w:t xml:space="preserve"> Ευχαρ</w:t>
      </w:r>
      <w:r>
        <w:rPr>
          <w:rFonts w:eastAsia="Times New Roman" w:cs="Times New Roman"/>
          <w:szCs w:val="24"/>
        </w:rPr>
        <w:t>ιστώ, κύριε Πρόεδρε.</w:t>
      </w:r>
    </w:p>
    <w:p w14:paraId="34409A8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ξεκινώ την εισήγηση με μία αναφορά στο ιστορικό του Εθνικού Συστήματος Διαπίστευσης.</w:t>
      </w:r>
    </w:p>
    <w:p w14:paraId="34409A8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Με το άρθρο 8 του ν.2231/1994 ορίστηκε ότι το Εθνικό Σύστημα Διαπίστευσης υλοποιείται και εφαρμόζεται από την ανώνυμη εταιρεία με την επωνυμία «Εθνικό Σύστημα Διαπίστευσης Α.Ε.», το έργο της οποίας υποβοηθείται από τις τεχνικές επιτροπές, τους </w:t>
      </w:r>
      <w:proofErr w:type="spellStart"/>
      <w:r>
        <w:rPr>
          <w:rFonts w:eastAsia="Times New Roman" w:cs="Times New Roman"/>
          <w:szCs w:val="24"/>
        </w:rPr>
        <w:t>αξιολογητές</w:t>
      </w:r>
      <w:proofErr w:type="spellEnd"/>
      <w:r>
        <w:rPr>
          <w:rFonts w:eastAsia="Times New Roman" w:cs="Times New Roman"/>
          <w:szCs w:val="24"/>
        </w:rPr>
        <w:t xml:space="preserve"> </w:t>
      </w:r>
      <w:r>
        <w:rPr>
          <w:rFonts w:eastAsia="Times New Roman" w:cs="Times New Roman"/>
          <w:szCs w:val="24"/>
        </w:rPr>
        <w:t>και τους εμπειρογνώμονες. Εν συνεχεία, με το άρθρο 11 του ν.3066/2002, συστήθηκε η ανωτέρω προβλεπόμενη ανώνυμη εταιρεία με την επωνυμία «Εθνικό Σύστημα Διαπίστευσης Α.Ε.» και τον διακριτικό τίτλο ΕΣΥΔ. Τα άρθρα 11 έως 17 του ίδιου νόμου αποτέλεσαν το κατα</w:t>
      </w:r>
      <w:r>
        <w:rPr>
          <w:rFonts w:eastAsia="Times New Roman" w:cs="Times New Roman"/>
          <w:szCs w:val="24"/>
        </w:rPr>
        <w:t>στατικό της. Ως σκοπός της εταιρείας είχε οριστεί η υλοποίηση, η εφαρμογή και η διαχείριση του Εθνικού Συστήματος Διαπίστευσης, που προβλέπεται στις διατάξεις του ν.2231/1994.</w:t>
      </w:r>
    </w:p>
    <w:p w14:paraId="34409A8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Με το άρθρο 6, παράγραφος 2, περίπτωση β΄ του ν.4109/2013 η ανώνυμη εταιρεία «ΕΣ</w:t>
      </w:r>
      <w:r>
        <w:rPr>
          <w:rFonts w:eastAsia="Times New Roman" w:cs="Times New Roman"/>
          <w:szCs w:val="24"/>
        </w:rPr>
        <w:t xml:space="preserve">ΥΔ Α.Ε.» μετασχηματίστηκε και εντάχθηκε ως αυτοτελής λειτουργική μονάδα με διαχειριστική, οικονομική και λογιστική αυτοτέλεια στο με τον ίδιο νόμο </w:t>
      </w:r>
      <w:proofErr w:type="spellStart"/>
      <w:r>
        <w:rPr>
          <w:rFonts w:eastAsia="Times New Roman" w:cs="Times New Roman"/>
          <w:szCs w:val="24"/>
        </w:rPr>
        <w:t>συσταθέν</w:t>
      </w:r>
      <w:proofErr w:type="spellEnd"/>
      <w:r>
        <w:rPr>
          <w:rFonts w:eastAsia="Times New Roman" w:cs="Times New Roman"/>
          <w:szCs w:val="24"/>
        </w:rPr>
        <w:t xml:space="preserve"> </w:t>
      </w:r>
      <w:r>
        <w:rPr>
          <w:rFonts w:eastAsia="Times New Roman" w:cs="Times New Roman"/>
          <w:szCs w:val="24"/>
        </w:rPr>
        <w:t>νομικό πρόσωπο</w:t>
      </w:r>
      <w:r>
        <w:rPr>
          <w:rFonts w:eastAsia="Times New Roman" w:cs="Times New Roman"/>
          <w:szCs w:val="24"/>
        </w:rPr>
        <w:t xml:space="preserve"> </w:t>
      </w:r>
      <w:r>
        <w:rPr>
          <w:rFonts w:eastAsia="Times New Roman" w:cs="Times New Roman"/>
          <w:szCs w:val="24"/>
        </w:rPr>
        <w:t>ιδιωτικού δικαίου</w:t>
      </w:r>
      <w:r>
        <w:rPr>
          <w:rFonts w:eastAsia="Times New Roman" w:cs="Times New Roman"/>
          <w:szCs w:val="24"/>
        </w:rPr>
        <w:t xml:space="preserve"> με την επωνυμία «Εθνικό Σύστημα Υποδομών Ποιότητας», </w:t>
      </w:r>
      <w:proofErr w:type="spellStart"/>
      <w:r>
        <w:rPr>
          <w:rFonts w:eastAsia="Times New Roman" w:cs="Times New Roman"/>
          <w:szCs w:val="24"/>
        </w:rPr>
        <w:t>συγχωνευθείσα</w:t>
      </w:r>
      <w:proofErr w:type="spellEnd"/>
      <w:r>
        <w:rPr>
          <w:rFonts w:eastAsia="Times New Roman" w:cs="Times New Roman"/>
          <w:szCs w:val="24"/>
        </w:rPr>
        <w:t xml:space="preserve"> </w:t>
      </w:r>
      <w:r>
        <w:rPr>
          <w:rFonts w:eastAsia="Times New Roman" w:cs="Times New Roman"/>
          <w:szCs w:val="24"/>
        </w:rPr>
        <w:t>με τον ΕΛΟΤ και το ΕΙΜ. Η συγχώνευση αυτή προχώρησε από την τότε κυβέρνηση εντελώς πρόχειρα, χωρίς κα</w:t>
      </w:r>
      <w:r>
        <w:rPr>
          <w:rFonts w:eastAsia="Times New Roman" w:cs="Times New Roman"/>
          <w:szCs w:val="24"/>
        </w:rPr>
        <w:t>μ</w:t>
      </w:r>
      <w:r>
        <w:rPr>
          <w:rFonts w:eastAsia="Times New Roman" w:cs="Times New Roman"/>
          <w:szCs w:val="24"/>
        </w:rPr>
        <w:t xml:space="preserve">μία μελέτη και παρά τις σοβαρές ενστάσεις και αντιρρήσεις περί ασυμβιβάστου των τριών </w:t>
      </w:r>
      <w:r>
        <w:rPr>
          <w:rFonts w:eastAsia="Times New Roman" w:cs="Times New Roman"/>
          <w:szCs w:val="24"/>
        </w:rPr>
        <w:t xml:space="preserve">οργανισμών </w:t>
      </w:r>
      <w:r>
        <w:rPr>
          <w:rFonts w:eastAsia="Times New Roman" w:cs="Times New Roman"/>
          <w:szCs w:val="24"/>
        </w:rPr>
        <w:t xml:space="preserve">που </w:t>
      </w:r>
      <w:proofErr w:type="spellStart"/>
      <w:r>
        <w:rPr>
          <w:rFonts w:eastAsia="Times New Roman" w:cs="Times New Roman"/>
          <w:szCs w:val="24"/>
        </w:rPr>
        <w:t>προέβαλε</w:t>
      </w:r>
      <w:proofErr w:type="spellEnd"/>
      <w:r>
        <w:rPr>
          <w:rFonts w:eastAsia="Times New Roman" w:cs="Times New Roman"/>
          <w:szCs w:val="24"/>
        </w:rPr>
        <w:t xml:space="preserve"> ο Ευρωπαϊκός Φορέας Διαπίστευσης, δεδομένου </w:t>
      </w:r>
      <w:r>
        <w:rPr>
          <w:rFonts w:eastAsia="Times New Roman" w:cs="Times New Roman"/>
          <w:szCs w:val="24"/>
        </w:rPr>
        <w:t xml:space="preserve">ότι παραβιάστηκε ευθέως η κοινοτική νομοθεσία για τον καθορισμό των απαιτήσεων διαπίστευσης και εποπτείας της αγοράς. </w:t>
      </w:r>
    </w:p>
    <w:p w14:paraId="34409A8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Πράγματι, η σχετική κοινοτική νομοθεσία που ισχύει από την 1η Ιανουαρίου 2010 περιέχεται στον υπ’ αριθμόν 765/2008 Κανονισμό του Ευρωπαϊκ</w:t>
      </w:r>
      <w:r>
        <w:rPr>
          <w:rFonts w:eastAsia="Times New Roman" w:cs="Times New Roman"/>
          <w:szCs w:val="24"/>
        </w:rPr>
        <w:t xml:space="preserve">ού Κοινοβουλίου και του Συμβουλίου της 9ης Ιουλίου 2008 για τον καθορισμό των απαιτήσεων διαπίστευσης και εποπτείας της αγοράς όσον αφορά την εμπορία των προϊόντων και για την κατάργηση του Κανονισμού αριθμός </w:t>
      </w:r>
      <w:r>
        <w:rPr>
          <w:rFonts w:eastAsia="Times New Roman" w:cs="Times New Roman"/>
          <w:szCs w:val="24"/>
        </w:rPr>
        <w:lastRenderedPageBreak/>
        <w:t>339/1993 του Συμβουλίου. Σύμφωνα με τον Κανονισ</w:t>
      </w:r>
      <w:r>
        <w:rPr>
          <w:rFonts w:eastAsia="Times New Roman" w:cs="Times New Roman"/>
          <w:szCs w:val="24"/>
        </w:rPr>
        <w:t xml:space="preserve">μό, προβλέπεται για τα κράτη της Ευρωπαϊκής Ένωσης η υποχρέωση σύστασης Εθνικού Οργανισμού Διαπίστευσης ως μόνου </w:t>
      </w:r>
      <w:r>
        <w:rPr>
          <w:rFonts w:eastAsia="Times New Roman" w:cs="Times New Roman"/>
          <w:szCs w:val="24"/>
        </w:rPr>
        <w:t xml:space="preserve">οργανισμού </w:t>
      </w:r>
      <w:r>
        <w:rPr>
          <w:rFonts w:eastAsia="Times New Roman" w:cs="Times New Roman"/>
          <w:szCs w:val="24"/>
        </w:rPr>
        <w:t>που εκτελεί τη διαπίστευση επί τη βάσει εξουσίας που του παρέχει το κράτος. Σε περίπτωση που αυτό δεν είναι οικονομικά σκόπιμο ή εφι</w:t>
      </w:r>
      <w:r>
        <w:rPr>
          <w:rFonts w:eastAsia="Times New Roman" w:cs="Times New Roman"/>
          <w:szCs w:val="24"/>
        </w:rPr>
        <w:t>κτό, το κράτος-μέλος θα πρέπει να έχει πρόσβαση στις υπηρεσίες του Εθνικού Οργανισμού Διαπίστευσης άλλου κράτους-μέλους.</w:t>
      </w:r>
    </w:p>
    <w:p w14:paraId="34409A8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Στο άρθρο 4 του Κανονισμού ορίζεται ότι ο Εθνικός Οργανισμός Διαπίστευσης λειτουργεί σε μη κερδοσκοπική βάση και δεν μπορεί να προσφέρε</w:t>
      </w:r>
      <w:r>
        <w:rPr>
          <w:rFonts w:eastAsia="Times New Roman" w:cs="Times New Roman"/>
          <w:szCs w:val="24"/>
        </w:rPr>
        <w:t xml:space="preserve">ι ή να παρέχει δραστηριότητες ή υπηρεσίες, τις οποίες παρέχουν οι </w:t>
      </w:r>
      <w:r>
        <w:rPr>
          <w:rFonts w:eastAsia="Times New Roman" w:cs="Times New Roman"/>
          <w:szCs w:val="24"/>
        </w:rPr>
        <w:t>οργανισμοί αξιολόγησης συμμόρφωσης</w:t>
      </w:r>
      <w:r>
        <w:rPr>
          <w:rFonts w:eastAsia="Times New Roman" w:cs="Times New Roman"/>
          <w:szCs w:val="24"/>
        </w:rPr>
        <w:t>, ούτε μπορεί να παρέχει συμβουλευτικές υπηρεσίες, να κατέχει μετοχές ή να έχει άλλου είδους οικονομικό ή διαχειριστικό συμφέρον σε Οργανισμό Αξιολόγησης Συ</w:t>
      </w:r>
      <w:r>
        <w:rPr>
          <w:rFonts w:eastAsia="Times New Roman" w:cs="Times New Roman"/>
          <w:szCs w:val="24"/>
        </w:rPr>
        <w:t>μμόρφωσης, όπως είναι το ΕΙΜ.</w:t>
      </w:r>
    </w:p>
    <w:p w14:paraId="34409A8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Στον Κανονισμό προβλέπεται, επίσης, η αναγνώριση της Ευρωπαϊκής Υποδομής Διαπίστευσης, με την επωνυμία «</w:t>
      </w:r>
      <w:r>
        <w:rPr>
          <w:rFonts w:eastAsia="Times New Roman" w:cs="Times New Roman"/>
          <w:szCs w:val="24"/>
          <w:lang w:val="en-US"/>
        </w:rPr>
        <w:t>European</w:t>
      </w:r>
      <w:r>
        <w:rPr>
          <w:rFonts w:eastAsia="Times New Roman" w:cs="Times New Roman"/>
          <w:szCs w:val="24"/>
        </w:rPr>
        <w:t xml:space="preserve"> </w:t>
      </w:r>
      <w:r>
        <w:rPr>
          <w:rFonts w:eastAsia="Times New Roman" w:cs="Times New Roman"/>
          <w:szCs w:val="24"/>
          <w:lang w:val="en-US"/>
        </w:rPr>
        <w:t>co</w:t>
      </w:r>
      <w:r>
        <w:rPr>
          <w:rFonts w:eastAsia="Times New Roman" w:cs="Times New Roman"/>
          <w:szCs w:val="24"/>
        </w:rPr>
        <w:t>-</w:t>
      </w:r>
      <w:r>
        <w:rPr>
          <w:rFonts w:eastAsia="Times New Roman" w:cs="Times New Roman"/>
          <w:szCs w:val="24"/>
          <w:lang w:val="en-US"/>
        </w:rPr>
        <w:t>operation</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Accreditation</w:t>
      </w:r>
      <w:r>
        <w:rPr>
          <w:rFonts w:eastAsia="Times New Roman" w:cs="Times New Roman"/>
          <w:szCs w:val="24"/>
        </w:rPr>
        <w:t xml:space="preserve">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A</w:t>
      </w:r>
      <w:r>
        <w:rPr>
          <w:rFonts w:eastAsia="Times New Roman" w:cs="Times New Roman"/>
          <w:szCs w:val="24"/>
        </w:rPr>
        <w:t>.)», που έχει ανα</w:t>
      </w:r>
      <w:r>
        <w:rPr>
          <w:rFonts w:eastAsia="Times New Roman" w:cs="Times New Roman"/>
          <w:szCs w:val="24"/>
        </w:rPr>
        <w:lastRenderedPageBreak/>
        <w:t>γνωριστεί ως Περιφερειακός Ευρωπαϊκός Οργανισμός των Εθνικών Οργανισμών Διαπίστευσης και ασκεί εποπτεία στη λειτουργία της διαπίστευσης σε ευρωπαϊκό επίπεδο, δυνάμει συμφωνίας-πλαισίου εταιρικής σχέσης που έχει συναφθεί με την Ευρωπαϊκή Επ</w:t>
      </w:r>
      <w:r>
        <w:rPr>
          <w:rFonts w:eastAsia="Times New Roman" w:cs="Times New Roman"/>
          <w:szCs w:val="24"/>
        </w:rPr>
        <w:t xml:space="preserve">ιτροπή. </w:t>
      </w:r>
    </w:p>
    <w:p w14:paraId="34409A8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Είναι προφανές ότι με τη συγχώνευση του έτους 2013 των τριών </w:t>
      </w:r>
      <w:r>
        <w:rPr>
          <w:rFonts w:eastAsia="Times New Roman" w:cs="Times New Roman"/>
          <w:szCs w:val="24"/>
        </w:rPr>
        <w:t xml:space="preserve">οργανισμών </w:t>
      </w:r>
      <w:r>
        <w:rPr>
          <w:rFonts w:eastAsia="Times New Roman" w:cs="Times New Roman"/>
          <w:szCs w:val="24"/>
        </w:rPr>
        <w:t>και την υπαγωγή τους στον ίδιο φορέα δεν πληρούνται οι προϋποθέσεις του Κανονισμού 765/2008 πρώτον, ως προς την απαγόρευση ύπαρξης οικονομικού ή διαχειριστικού συμφέροντος του</w:t>
      </w:r>
      <w:r>
        <w:rPr>
          <w:rFonts w:eastAsia="Times New Roman" w:cs="Times New Roman"/>
          <w:szCs w:val="24"/>
        </w:rPr>
        <w:t xml:space="preserve"> Εθνικού Οργανισμού Διαπίστευσης σε Οργανισμό Αξιολόγησης Συμμόρφωσης, όπως είναι το ΕΙΜ και δεύτερον, ως προς τον περιορισμό χρησιμοποίησης τυχόν πλεοναζόντων εσόδων του Εθνικού Οργανισμού Διαπίστευσης αποκλειστικά σε επενδύσεις για την περαιτέρω ανάπτυξη</w:t>
      </w:r>
      <w:r>
        <w:rPr>
          <w:rFonts w:eastAsia="Times New Roman" w:cs="Times New Roman"/>
          <w:szCs w:val="24"/>
        </w:rPr>
        <w:t xml:space="preserve"> των δραστηριοτήτων και όχι για την κάλυψη λειτουργικών δαπανών των άλλων δύο φορέων, δηλαδή του ΕΛΟΤ και του ΕΙΜ. Ήδη από το έτος 2014 και νωρίτερα ο Ευρωπαϊκός Φορέας Διαπίστευσης ζητούσε την άρση της προφανούς ασυμβατότητας, την απρόσκοπτη λειτουργία το</w:t>
      </w:r>
      <w:r>
        <w:rPr>
          <w:rFonts w:eastAsia="Times New Roman" w:cs="Times New Roman"/>
          <w:szCs w:val="24"/>
        </w:rPr>
        <w:t>υ Εθνικού Οργανισμού Διαπίστευσης και τη διασφάλιση της αυτοτέλειας του ΕΣΥΔ.</w:t>
      </w:r>
    </w:p>
    <w:p w14:paraId="34409A8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άρθρο 1 του υπό συζήτηση νομοσχεδίου συνιστάται </w:t>
      </w:r>
      <w:r>
        <w:rPr>
          <w:rFonts w:eastAsia="Times New Roman" w:cs="Times New Roman"/>
          <w:szCs w:val="24"/>
        </w:rPr>
        <w:t>νομικό πρόσωπο ιδιωτικού δικαίου</w:t>
      </w:r>
      <w:r>
        <w:rPr>
          <w:rFonts w:eastAsia="Times New Roman" w:cs="Times New Roman"/>
          <w:szCs w:val="24"/>
        </w:rPr>
        <w:t>, μη κερδοσκοπικού χαρακτήρα, με την επωνυμία «Εθνικό Σύστημα Διαπίστευσης», το οποίο αποτελ</w:t>
      </w:r>
      <w:r>
        <w:rPr>
          <w:rFonts w:eastAsia="Times New Roman" w:cs="Times New Roman"/>
          <w:szCs w:val="24"/>
        </w:rPr>
        <w:t>εί τον Εθνικό Οργανισμό Διαπίστευσης, ανήκει στον ευρύτερο δημόσιο τομέα, διαθέτει διοικητική και οικονομική αυτοτέλεια και εποπτεύεται από τον Υπουργό Οικονομίας και Ανάπτυξης.</w:t>
      </w:r>
    </w:p>
    <w:p w14:paraId="34409A8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Όπως διευκρίνισε ο Αναπληρωτής Υπουργός, επιλέχθηκε η νομική μορφή του νομικού</w:t>
      </w:r>
      <w:r>
        <w:rPr>
          <w:rFonts w:eastAsia="Times New Roman" w:cs="Times New Roman"/>
          <w:szCs w:val="24"/>
        </w:rPr>
        <w:t xml:space="preserve"> προσώπου ιδιωτικού δικαίου και όχι της ανώνυμης εταιρείας κατόπιν σχετικής γνωμοδότησης του Νομικού Συμβουλίου του Κράτους. Στο </w:t>
      </w:r>
      <w:r>
        <w:rPr>
          <w:rFonts w:eastAsia="Times New Roman" w:cs="Times New Roman"/>
          <w:szCs w:val="24"/>
        </w:rPr>
        <w:t>νομικό</w:t>
      </w:r>
      <w:r>
        <w:rPr>
          <w:rFonts w:eastAsia="Times New Roman" w:cs="Times New Roman"/>
          <w:szCs w:val="24"/>
        </w:rPr>
        <w:t xml:space="preserve"> </w:t>
      </w:r>
      <w:r>
        <w:rPr>
          <w:rFonts w:eastAsia="Times New Roman" w:cs="Times New Roman"/>
          <w:szCs w:val="24"/>
        </w:rPr>
        <w:t xml:space="preserve">πρόσωπο ιδιωτικού δικαίου </w:t>
      </w:r>
      <w:r>
        <w:rPr>
          <w:rFonts w:eastAsia="Times New Roman" w:cs="Times New Roman"/>
          <w:szCs w:val="24"/>
        </w:rPr>
        <w:t xml:space="preserve">που συνιστάται, εντάσσεται η αυτοτελής λειτουργική μονάδα με την επωνυμία </w:t>
      </w:r>
      <w:r>
        <w:rPr>
          <w:rFonts w:eastAsia="Times New Roman" w:cs="Times New Roman"/>
          <w:szCs w:val="24"/>
        </w:rPr>
        <w:t>«</w:t>
      </w:r>
      <w:r>
        <w:rPr>
          <w:rFonts w:eastAsia="Times New Roman" w:cs="Times New Roman"/>
          <w:szCs w:val="24"/>
        </w:rPr>
        <w:t>ΕΣΥΔ ΑΕ</w:t>
      </w:r>
      <w:r>
        <w:rPr>
          <w:rFonts w:eastAsia="Times New Roman" w:cs="Times New Roman"/>
          <w:szCs w:val="24"/>
        </w:rPr>
        <w:t>»</w:t>
      </w:r>
      <w:r>
        <w:rPr>
          <w:rFonts w:eastAsia="Times New Roman" w:cs="Times New Roman"/>
          <w:szCs w:val="24"/>
        </w:rPr>
        <w:t>, που αποσπ</w:t>
      </w:r>
      <w:r>
        <w:rPr>
          <w:rFonts w:eastAsia="Times New Roman" w:cs="Times New Roman"/>
          <w:szCs w:val="24"/>
        </w:rPr>
        <w:t xml:space="preserve">άται από το </w:t>
      </w:r>
      <w:r>
        <w:rPr>
          <w:rFonts w:eastAsia="Times New Roman" w:cs="Times New Roman"/>
          <w:szCs w:val="24"/>
        </w:rPr>
        <w:t xml:space="preserve">νομικό πρόσωπο ιδιωτικού δικαίου </w:t>
      </w:r>
      <w:r>
        <w:rPr>
          <w:rFonts w:eastAsia="Times New Roman" w:cs="Times New Roman"/>
          <w:szCs w:val="24"/>
        </w:rPr>
        <w:t xml:space="preserve">με την επωνυμία «Εθνικό Σύστημα Υποδομών Ποιότητας». </w:t>
      </w:r>
    </w:p>
    <w:p w14:paraId="34409A8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Συνεπώς, με τη σύσταση του νομικού προσώπου εξασφαλίζεται η υποχρέωση συμμόρφωσης της εθνικής νομοθεσίας με την Κοινοτική και συγκεκριμένα με τον προαναφερθέ</w:t>
      </w:r>
      <w:r>
        <w:rPr>
          <w:rFonts w:eastAsia="Times New Roman" w:cs="Times New Roman"/>
          <w:szCs w:val="24"/>
        </w:rPr>
        <w:t xml:space="preserve">ντα Κανονισμό υπ’ </w:t>
      </w:r>
      <w:proofErr w:type="spellStart"/>
      <w:r>
        <w:rPr>
          <w:rFonts w:eastAsia="Times New Roman" w:cs="Times New Roman"/>
          <w:szCs w:val="24"/>
        </w:rPr>
        <w:t>αριθμ</w:t>
      </w:r>
      <w:proofErr w:type="spellEnd"/>
      <w:r>
        <w:rPr>
          <w:rFonts w:eastAsia="Times New Roman" w:cs="Times New Roman"/>
          <w:szCs w:val="24"/>
        </w:rPr>
        <w:t>. 765/2008.</w:t>
      </w:r>
    </w:p>
    <w:p w14:paraId="34409A8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εξασφαλίζεται η απαιτούμενη αμεροληψία και ανεξαρτησία των </w:t>
      </w:r>
      <w:r>
        <w:rPr>
          <w:rFonts w:eastAsia="Times New Roman" w:cs="Times New Roman"/>
          <w:szCs w:val="24"/>
        </w:rPr>
        <w:t xml:space="preserve">υπηρεσιών διαπίστευσης </w:t>
      </w:r>
      <w:r>
        <w:rPr>
          <w:rFonts w:eastAsia="Times New Roman" w:cs="Times New Roman"/>
          <w:szCs w:val="24"/>
        </w:rPr>
        <w:t>και η χρησιμοποίηση των πλεοναζόντων εσόδων του Εθνικού Οργανισμού Διαπίστευσης σύμφωνα με τις διατάξεις του ίδιου Κανονισμού.</w:t>
      </w:r>
    </w:p>
    <w:p w14:paraId="34409A8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άρθρο 2 αναφέρεται ο σκοπός και οι αρμοδιότητες του </w:t>
      </w:r>
      <w:r>
        <w:rPr>
          <w:rFonts w:eastAsia="Times New Roman" w:cs="Times New Roman"/>
          <w:szCs w:val="24"/>
        </w:rPr>
        <w:t xml:space="preserve">νομικού προσώπου ιδιωτικού δικαίου </w:t>
      </w:r>
      <w:r>
        <w:rPr>
          <w:rFonts w:eastAsia="Times New Roman" w:cs="Times New Roman"/>
          <w:szCs w:val="24"/>
        </w:rPr>
        <w:t>που συνιστάται. Στο ΕΣΥΔ ανατίθεται η υλοποίηση, εφαρμογή και διαχείριση του Εθνικού Συστήματος Διαπίστευσης. Το ΕΣΥΔ αποτελεί τον επίσημο τεχνικό σύμβουλο της πολιτε</w:t>
      </w:r>
      <w:r>
        <w:rPr>
          <w:rFonts w:eastAsia="Times New Roman" w:cs="Times New Roman"/>
          <w:szCs w:val="24"/>
        </w:rPr>
        <w:t>ίας σε θέματα διαπίστευσης και εκπροσωπεί την χώρα σε αρμόδιους διεθνείς οργανισμούς, αναλαμβάνει εκπαιδευτικές δραστηριότητες σχετικές με το αντικείμενο της διαπίστευσης, χορηγεί πιστοποιητικά διαπίστευσης σε φορείς πιστοποίησης, σε φορείς επιθεώρησης και</w:t>
      </w:r>
      <w:r>
        <w:rPr>
          <w:rFonts w:eastAsia="Times New Roman" w:cs="Times New Roman"/>
          <w:szCs w:val="24"/>
        </w:rPr>
        <w:t xml:space="preserve"> ελέγχου, σε περιβαλλοντικούς επαληθευτές και σε εργαστήρια δοκιμών και εργαστήρια μετρολογίας. Επίσης, αποφασίζει για την απόρριψη, την ανάκληση ή την αναστολή της διαπίστευσης. Μπορεί να συμμετέχει σε συμφωνίες αμοιβαίας αναγνώρισης, οι οποίες συνάπτοντα</w:t>
      </w:r>
      <w:r>
        <w:rPr>
          <w:rFonts w:eastAsia="Times New Roman" w:cs="Times New Roman"/>
          <w:szCs w:val="24"/>
        </w:rPr>
        <w:t xml:space="preserve">ι μεταξύ εθνικών φορέων διαπίστευσης. </w:t>
      </w:r>
    </w:p>
    <w:p w14:paraId="34409A8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Το άρθρο 3 αναφέρεται στην υποβοήθηση λειτουργίας του ΕΣΥΔ από –πρώτον- το Εθνικό Συμβούλιο Διαπίστευσης, το οποίο συγκροτείται από δεκατρία μέλη, που ορίζονται για τριετή θητεία με απόφαση του Υπουργού Οικονομίας και</w:t>
      </w:r>
      <w:r>
        <w:rPr>
          <w:rFonts w:eastAsia="Times New Roman" w:cs="Times New Roman"/>
          <w:szCs w:val="24"/>
        </w:rPr>
        <w:t xml:space="preserve"> Ανάπτυξης μετά από πρόταση των φορέων που εκπροσωπούνται. Το Εθνικό Συμβούλιο Διαπίστευσης γνωμοδοτεί στο </w:t>
      </w:r>
      <w:r>
        <w:rPr>
          <w:rFonts w:eastAsia="Times New Roman" w:cs="Times New Roman"/>
          <w:szCs w:val="24"/>
        </w:rPr>
        <w:t>διοικητικό συμβούλιο</w:t>
      </w:r>
      <w:r>
        <w:rPr>
          <w:rFonts w:eastAsia="Times New Roman" w:cs="Times New Roman"/>
          <w:szCs w:val="24"/>
        </w:rPr>
        <w:t xml:space="preserve"> του ΕΣΥΔ για θέματα χορήγησης ή ανάκλησης της διαπίστευσης, για την καθιέρωση των κριτηρίων των κανονισμών, των διαδικασιών διαπ</w:t>
      </w:r>
      <w:r>
        <w:rPr>
          <w:rFonts w:eastAsia="Times New Roman" w:cs="Times New Roman"/>
          <w:szCs w:val="24"/>
        </w:rPr>
        <w:t xml:space="preserve">ίστευσης, καθώς και για τις οικονομικές υποχρεώσεις αυτών που </w:t>
      </w:r>
      <w:proofErr w:type="spellStart"/>
      <w:r>
        <w:rPr>
          <w:rFonts w:eastAsia="Times New Roman" w:cs="Times New Roman"/>
          <w:szCs w:val="24"/>
        </w:rPr>
        <w:t>διαπιστεύονται</w:t>
      </w:r>
      <w:proofErr w:type="spellEnd"/>
      <w:r>
        <w:rPr>
          <w:rFonts w:eastAsia="Times New Roman" w:cs="Times New Roman"/>
          <w:szCs w:val="24"/>
        </w:rPr>
        <w:t xml:space="preserve"> ή επιτηρούνται. Δεύτερον, υποβοηθείται από τους </w:t>
      </w:r>
      <w:proofErr w:type="spellStart"/>
      <w:r>
        <w:rPr>
          <w:rFonts w:eastAsia="Times New Roman" w:cs="Times New Roman"/>
          <w:szCs w:val="24"/>
        </w:rPr>
        <w:t>αξιολογητές</w:t>
      </w:r>
      <w:proofErr w:type="spellEnd"/>
      <w:r>
        <w:rPr>
          <w:rFonts w:eastAsia="Times New Roman" w:cs="Times New Roman"/>
          <w:szCs w:val="24"/>
        </w:rPr>
        <w:t xml:space="preserve"> και τους εμπειρογνώμονες. </w:t>
      </w:r>
    </w:p>
    <w:p w14:paraId="34409A8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Με ευθύνη του ΕΣΥΔ δημιουργείται μητρώο εξειδικευμένων στελεχών προερχόμενων από τον δημόσιο</w:t>
      </w:r>
      <w:r>
        <w:rPr>
          <w:rFonts w:eastAsia="Times New Roman" w:cs="Times New Roman"/>
          <w:szCs w:val="24"/>
        </w:rPr>
        <w:t>, ευρύτερο δημόσιο και ιδιωτικό τομέα, προκειμένου να υποβοηθούν το ΕΣΥΔ στη λειτουργία του. Με απόφαση του Υπουργού Οικονομίας και Ανάπτυξης ορίζονται οι λεπτομέρειες για τη δημιουργία και την τήρηση του μητρώου, οι όροι και οι προϋποθέσεις ένταξης σε αυτ</w:t>
      </w:r>
      <w:r>
        <w:rPr>
          <w:rFonts w:eastAsia="Times New Roman" w:cs="Times New Roman"/>
          <w:szCs w:val="24"/>
        </w:rPr>
        <w:t>ό καθώς και κάθε άλλη αναγκαία λεπτομέρεια.</w:t>
      </w:r>
    </w:p>
    <w:p w14:paraId="34409A8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 άρθρο 4 αναφέρεται στα όργανα διοίκησης του ΕΣΥΔ. Το ΔΣ είναι επταμελές και αποτελείται πρώτον, από τον Πρόεδρο, </w:t>
      </w:r>
      <w:r>
        <w:rPr>
          <w:rFonts w:eastAsia="Times New Roman" w:cs="Times New Roman"/>
          <w:szCs w:val="24"/>
        </w:rPr>
        <w:lastRenderedPageBreak/>
        <w:t>δεύτερον, από τον Διευθύνοντα Σύμβουλο, τρίτον, από έναν εκπρόσωπο του τομέα Βιομηχανίας του Υπο</w:t>
      </w:r>
      <w:r>
        <w:rPr>
          <w:rFonts w:eastAsia="Times New Roman" w:cs="Times New Roman"/>
          <w:szCs w:val="24"/>
        </w:rPr>
        <w:t xml:space="preserve">υργείου Οικονομίας και Ανάπτυξης, τέταρτον, από έναν καθηγητή ΑΕΙ ή ΤΕΙ με γνωστικό αντικείμενο σχετικό με τα θεματικά πεδία του φορέα, </w:t>
      </w:r>
      <w:proofErr w:type="spellStart"/>
      <w:r>
        <w:rPr>
          <w:rFonts w:eastAsia="Times New Roman" w:cs="Times New Roman"/>
          <w:szCs w:val="24"/>
        </w:rPr>
        <w:t>πέμπτον</w:t>
      </w:r>
      <w:proofErr w:type="spellEnd"/>
      <w:r>
        <w:rPr>
          <w:rFonts w:eastAsia="Times New Roman" w:cs="Times New Roman"/>
          <w:szCs w:val="24"/>
        </w:rPr>
        <w:t>, από έναν εκπρόσωπο του Συνδέσμου Επιχειρήσεων και Βιομηχανιών με εμπειρία στα θέματα του ΕΣΥΔ, ο οποίος υποδεικ</w:t>
      </w:r>
      <w:r>
        <w:rPr>
          <w:rFonts w:eastAsia="Times New Roman" w:cs="Times New Roman"/>
          <w:szCs w:val="24"/>
        </w:rPr>
        <w:t xml:space="preserve">νύεται από τον ΣΕΒ, </w:t>
      </w:r>
      <w:proofErr w:type="spellStart"/>
      <w:r>
        <w:rPr>
          <w:rFonts w:eastAsia="Times New Roman" w:cs="Times New Roman"/>
          <w:szCs w:val="24"/>
        </w:rPr>
        <w:t>έκτον</w:t>
      </w:r>
      <w:proofErr w:type="spellEnd"/>
      <w:r>
        <w:rPr>
          <w:rFonts w:eastAsia="Times New Roman" w:cs="Times New Roman"/>
          <w:szCs w:val="24"/>
        </w:rPr>
        <w:t xml:space="preserve">, από ένα εκπρόσωπο του Συνδέσμου Βιομηχανιών Βορείου Ελλάδος με εμπειρία στα θέματα του ΕΣΥΔ, που υποδεικνύεται από τον Σύνδεσμο Βιομηχανιών Βορείου Ελλάδος και </w:t>
      </w:r>
      <w:proofErr w:type="spellStart"/>
      <w:r>
        <w:rPr>
          <w:rFonts w:eastAsia="Times New Roman" w:cs="Times New Roman"/>
          <w:szCs w:val="24"/>
        </w:rPr>
        <w:t>έβδομον</w:t>
      </w:r>
      <w:proofErr w:type="spellEnd"/>
      <w:r>
        <w:rPr>
          <w:rFonts w:eastAsia="Times New Roman" w:cs="Times New Roman"/>
          <w:szCs w:val="24"/>
        </w:rPr>
        <w:t>, από έναν εκπρόσωπο των εργαζομένων στο ΕΣΥΔ, ο οποίος υποδει</w:t>
      </w:r>
      <w:r>
        <w:rPr>
          <w:rFonts w:eastAsia="Times New Roman" w:cs="Times New Roman"/>
          <w:szCs w:val="24"/>
        </w:rPr>
        <w:t xml:space="preserve">κνύεται από τους εργαζόμενους αυτού. </w:t>
      </w:r>
    </w:p>
    <w:p w14:paraId="34409A9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 Πρόεδρος και ο Διευθύνων Σύμβουλος είναι πρόσωπα εγνωσμένου κύρους και επιστημονικής κατάρτισης ή επαγγελματικής εμπειρίας στα θεματικά πεδία του φορέα. Διασαφηνίζεται ότι η θέση του Διευθύνοντος Συμβούλου είναι πλήρ</w:t>
      </w:r>
      <w:r>
        <w:rPr>
          <w:rFonts w:eastAsia="Times New Roman" w:cs="Times New Roman"/>
          <w:szCs w:val="24"/>
        </w:rPr>
        <w:t xml:space="preserve">ους και αποκλειστικής απασχόλησης και ότι οι ιδιότητες του Προέδρου και του Διευθύνοντος Συμβούλου μπορεί να συμπίπτουν στο ίδιο πρόσωπο. </w:t>
      </w:r>
    </w:p>
    <w:p w14:paraId="34409A9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Οι αμοιβές των μελών του </w:t>
      </w:r>
      <w:r>
        <w:rPr>
          <w:rFonts w:eastAsia="Times New Roman" w:cs="Times New Roman"/>
          <w:szCs w:val="24"/>
        </w:rPr>
        <w:t>διοικητικού συμβουλίου</w:t>
      </w:r>
      <w:r>
        <w:rPr>
          <w:rFonts w:eastAsia="Times New Roman" w:cs="Times New Roman"/>
          <w:szCs w:val="24"/>
        </w:rPr>
        <w:t xml:space="preserve"> καθορίζονται με κοινή απόφαση των Υπουργών Οικονομικών και Οικονομίας</w:t>
      </w:r>
      <w:r>
        <w:rPr>
          <w:rFonts w:eastAsia="Times New Roman" w:cs="Times New Roman"/>
          <w:szCs w:val="24"/>
        </w:rPr>
        <w:t xml:space="preserve"> και Ανάπτυξης. Η θητεία των μελών του ΔΣ προβλέπεται τριετής με δυνατότητα ανανέωσης μία φορά για ίσο χρονικό διάστημα. </w:t>
      </w:r>
      <w:proofErr w:type="spellStart"/>
      <w:r>
        <w:rPr>
          <w:rFonts w:eastAsia="Times New Roman" w:cs="Times New Roman"/>
          <w:szCs w:val="24"/>
        </w:rPr>
        <w:t>Σημειωτέον</w:t>
      </w:r>
      <w:proofErr w:type="spellEnd"/>
      <w:r>
        <w:rPr>
          <w:rFonts w:eastAsia="Times New Roman" w:cs="Times New Roman"/>
          <w:szCs w:val="24"/>
        </w:rPr>
        <w:t xml:space="preserve"> ότι οι ιδιότητες του Προέδρου και του Διευθύνοντος Συμβούλου, όπως </w:t>
      </w:r>
      <w:proofErr w:type="spellStart"/>
      <w:r>
        <w:rPr>
          <w:rFonts w:eastAsia="Times New Roman" w:cs="Times New Roman"/>
          <w:szCs w:val="24"/>
        </w:rPr>
        <w:t>προείπα</w:t>
      </w:r>
      <w:proofErr w:type="spellEnd"/>
      <w:r>
        <w:rPr>
          <w:rFonts w:eastAsia="Times New Roman" w:cs="Times New Roman"/>
          <w:szCs w:val="24"/>
        </w:rPr>
        <w:t xml:space="preserve">, μπορεί να συμπίπτουν στο ίδιο πρόσωπο. </w:t>
      </w:r>
    </w:p>
    <w:p w14:paraId="34409A9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ζήτημ</w:t>
      </w:r>
      <w:r>
        <w:rPr>
          <w:rFonts w:eastAsia="Times New Roman" w:cs="Times New Roman"/>
          <w:szCs w:val="24"/>
        </w:rPr>
        <w:t xml:space="preserve">α της εκπροσώπησης του νομικού προσώπου που συνιστάται ορίζεται στο άρθρο 5. Το ΕΣΥΔ εκπροσωπείται δικαστικώς και εξωδίκως από τον Πρόεδρο του </w:t>
      </w:r>
      <w:r>
        <w:rPr>
          <w:rFonts w:eastAsia="Times New Roman" w:cs="Times New Roman"/>
          <w:szCs w:val="24"/>
        </w:rPr>
        <w:t xml:space="preserve">διοικητικού συμβουλίου </w:t>
      </w:r>
      <w:r>
        <w:rPr>
          <w:rFonts w:eastAsia="Times New Roman" w:cs="Times New Roman"/>
          <w:szCs w:val="24"/>
        </w:rPr>
        <w:t xml:space="preserve">ή από ειδικώς εξουσιοδοτημένο για συγκεκριμένη περίπτωση πρόσωπο, στο οποίο το </w:t>
      </w:r>
      <w:r>
        <w:rPr>
          <w:rFonts w:eastAsia="Times New Roman" w:cs="Times New Roman"/>
          <w:szCs w:val="24"/>
        </w:rPr>
        <w:t xml:space="preserve">συμβούλιο </w:t>
      </w:r>
      <w:r>
        <w:rPr>
          <w:rFonts w:eastAsia="Times New Roman" w:cs="Times New Roman"/>
          <w:szCs w:val="24"/>
        </w:rPr>
        <w:t>α</w:t>
      </w:r>
      <w:r>
        <w:rPr>
          <w:rFonts w:eastAsia="Times New Roman" w:cs="Times New Roman"/>
          <w:szCs w:val="24"/>
        </w:rPr>
        <w:t xml:space="preserve">ναθέτει την εκπροσώπησή του. </w:t>
      </w:r>
    </w:p>
    <w:p w14:paraId="34409A9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Στο άρθρο 6 αναφέρονται οι οικονομικοί πόροι του υπό σύσταση φορέα, οι οποίοι διακρίνονται σε τακτικούς και έκτακτους.</w:t>
      </w:r>
    </w:p>
    <w:p w14:paraId="34409A9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Στο άρθρο 7 καθορίζονται και αναλύονται οι κανόνες λειτουργίας και οι αρμοδιότητες του ΔΣ, η οργάνωση και η</w:t>
      </w:r>
      <w:r>
        <w:rPr>
          <w:rFonts w:eastAsia="Times New Roman" w:cs="Times New Roman"/>
          <w:szCs w:val="24"/>
        </w:rPr>
        <w:t xml:space="preserve"> διοικητική διάρθρωση των υπηρεσιών του ΕΣΥΔ, ο αριθμός των θέ</w:t>
      </w:r>
      <w:r>
        <w:rPr>
          <w:rFonts w:eastAsia="Times New Roman" w:cs="Times New Roman"/>
          <w:szCs w:val="24"/>
        </w:rPr>
        <w:lastRenderedPageBreak/>
        <w:t>σεων προσωπικού και η κατανομή τους στις υπηρεσίες του ΕΣΥΔ, τα προσόντα και οι όροι πρόσληψης, εργασίας και εξέλιξης του κάθε φύσης προσωπικού, σύμφωνα με τις κείμενες διατάξεις και το πειθαρχι</w:t>
      </w:r>
      <w:r>
        <w:rPr>
          <w:rFonts w:eastAsia="Times New Roman" w:cs="Times New Roman"/>
          <w:szCs w:val="24"/>
        </w:rPr>
        <w:t xml:space="preserve">κό δίκαιο του προσωπικού. </w:t>
      </w:r>
    </w:p>
    <w:p w14:paraId="34409A9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Ο κανονισμός οργάνωσης και λειτουργίας του ΕΣΥΔ τροποποιείται και συμπληρώνεται με κοινή απόφαση των Υπουργών Διοικητικής Ανασυγκρότησης και Οικονομίας και Ανάπτυξης ύστερα από εισήγηση του </w:t>
      </w:r>
      <w:r>
        <w:rPr>
          <w:rFonts w:eastAsia="Times New Roman" w:cs="Times New Roman"/>
          <w:szCs w:val="24"/>
        </w:rPr>
        <w:t>διοικητικού συμβουλίου</w:t>
      </w:r>
      <w:r>
        <w:rPr>
          <w:rFonts w:eastAsia="Times New Roman" w:cs="Times New Roman"/>
          <w:szCs w:val="24"/>
        </w:rPr>
        <w:t xml:space="preserve"> του ΕΣΥΔ.</w:t>
      </w:r>
    </w:p>
    <w:p w14:paraId="34409A9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Στο άρ</w:t>
      </w:r>
      <w:r>
        <w:rPr>
          <w:rFonts w:eastAsia="Times New Roman" w:cs="Times New Roman"/>
          <w:szCs w:val="24"/>
        </w:rPr>
        <w:t xml:space="preserve">θρο 8 ορίζεται ότι με </w:t>
      </w:r>
      <w:r>
        <w:rPr>
          <w:rFonts w:eastAsia="Times New Roman" w:cs="Times New Roman"/>
          <w:szCs w:val="24"/>
        </w:rPr>
        <w:t xml:space="preserve">κοινή υπουργική απόφαση </w:t>
      </w:r>
      <w:r>
        <w:rPr>
          <w:rFonts w:eastAsia="Times New Roman" w:cs="Times New Roman"/>
          <w:szCs w:val="24"/>
        </w:rPr>
        <w:t xml:space="preserve">καταρτίζεται </w:t>
      </w:r>
      <w:r>
        <w:rPr>
          <w:rFonts w:eastAsia="Times New Roman" w:cs="Times New Roman"/>
          <w:szCs w:val="24"/>
        </w:rPr>
        <w:t xml:space="preserve">κανονισμός οικονομικής διαχείρισης </w:t>
      </w:r>
      <w:r>
        <w:rPr>
          <w:rFonts w:eastAsia="Times New Roman" w:cs="Times New Roman"/>
          <w:szCs w:val="24"/>
        </w:rPr>
        <w:t xml:space="preserve">και </w:t>
      </w:r>
      <w:r>
        <w:rPr>
          <w:rFonts w:eastAsia="Times New Roman" w:cs="Times New Roman"/>
          <w:szCs w:val="24"/>
        </w:rPr>
        <w:t>προμηθειών</w:t>
      </w:r>
      <w:r>
        <w:rPr>
          <w:rFonts w:eastAsia="Times New Roman" w:cs="Times New Roman"/>
          <w:szCs w:val="24"/>
        </w:rPr>
        <w:t xml:space="preserve"> του ΕΣΥΔ για τη ρύθμιση θεμάτων διαχείρισης και προμηθειών, όπως ιδίως κατάρτισης και δημοσίευσης του προϋπολογισμού, του ισολογισμού και του απολο</w:t>
      </w:r>
      <w:r>
        <w:rPr>
          <w:rFonts w:eastAsia="Times New Roman" w:cs="Times New Roman"/>
          <w:szCs w:val="24"/>
        </w:rPr>
        <w:t>γισμού, θέματα που αφορούν τις περιπτώσεις και τη διαδικασία καταβολής τελών, είσπραξης εσόδων και απόδοσης δαπανών καθώς και θέματα προμηθειών του φορέα.</w:t>
      </w:r>
    </w:p>
    <w:p w14:paraId="34409A9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Με τις μεταβατικές διατάξεις του άρθρου 9 ρυθμίζονται διάφορα ζητήματα: Η απόσπαση από το ΕΣΥΠ</w:t>
      </w:r>
      <w:r>
        <w:rPr>
          <w:rFonts w:eastAsia="Times New Roman" w:cs="Times New Roman"/>
          <w:b/>
          <w:szCs w:val="24"/>
        </w:rPr>
        <w:t>,</w:t>
      </w:r>
      <w:r>
        <w:rPr>
          <w:rFonts w:eastAsia="Times New Roman" w:cs="Times New Roman"/>
          <w:szCs w:val="24"/>
        </w:rPr>
        <w:t xml:space="preserve"> η καθολική διαδοχή, η συνέχιση εκκρεμών δικών, η αυτοδίκαιη </w:t>
      </w:r>
      <w:proofErr w:type="spellStart"/>
      <w:r>
        <w:rPr>
          <w:rFonts w:eastAsia="Times New Roman" w:cs="Times New Roman"/>
          <w:szCs w:val="24"/>
        </w:rPr>
        <w:t>περιέλευση</w:t>
      </w:r>
      <w:proofErr w:type="spellEnd"/>
      <w:r>
        <w:rPr>
          <w:rFonts w:eastAsia="Times New Roman" w:cs="Times New Roman"/>
          <w:szCs w:val="24"/>
        </w:rPr>
        <w:t xml:space="preserve"> ε</w:t>
      </w:r>
      <w:r>
        <w:rPr>
          <w:rFonts w:eastAsia="Times New Roman" w:cs="Times New Roman"/>
          <w:szCs w:val="24"/>
        </w:rPr>
        <w:lastRenderedPageBreak/>
        <w:t xml:space="preserve">μπραγμάτων δικαιωμάτων, η συνέχιση εκτέλεσης υπογραφεισών συμβάσεων, η συγκρότηση τριμελούς επιτροπής για τη διενέργεια απογραφής, η ισχύς των </w:t>
      </w:r>
      <w:proofErr w:type="spellStart"/>
      <w:r>
        <w:rPr>
          <w:rFonts w:eastAsia="Times New Roman" w:cs="Times New Roman"/>
          <w:szCs w:val="24"/>
        </w:rPr>
        <w:t>εκδοθέντων</w:t>
      </w:r>
      <w:proofErr w:type="spellEnd"/>
      <w:r>
        <w:rPr>
          <w:rFonts w:eastAsia="Times New Roman" w:cs="Times New Roman"/>
          <w:szCs w:val="24"/>
        </w:rPr>
        <w:t xml:space="preserve"> πιστοποιητικών κλπ.. </w:t>
      </w:r>
    </w:p>
    <w:p w14:paraId="34409A9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από τις τοποθετήσεις των φορέων κατά την ακρόασή τους προέκυψε με σαφήνεια ότι θεωρούν την παρούσα νομοθετική πρωτοβουλία απολύτως αναγκαία και επιβεβλημένη. Οι φορείς χαρακτήρισαν την ισχύουσα σήμερα κατάσταση, τη συγχώνευση των τρι</w:t>
      </w:r>
      <w:r>
        <w:rPr>
          <w:rFonts w:eastAsia="Times New Roman" w:cs="Times New Roman"/>
          <w:szCs w:val="24"/>
        </w:rPr>
        <w:t xml:space="preserve">ών φορέων, δηλαδή του ΕΣΥΔ, του ΕΛΟΤ και του ΕΙΜ, ως απαράδεκτη. Δεν εξηγήθηκε από κανέναν Βουλευτή της Νέας Δημοκρατίας ή του ΠΑΣΟΚ για ποιο λόγο έγινε η συγχώνευση το 2013, που μόνο αναστάτωση και προβλήματα προκάλεσε στην αγορά, στους παραγωγούς, στους </w:t>
      </w:r>
      <w:r>
        <w:rPr>
          <w:rFonts w:eastAsia="Times New Roman" w:cs="Times New Roman"/>
          <w:szCs w:val="24"/>
        </w:rPr>
        <w:t xml:space="preserve">επιχειρηματίες με τον κίνδυνο αποπομπής από το ευρωπαϊκό σύστημα. Δηλαδή, δεν εξηγήθηκε ότι ήταν πολιτική επιλογή επειδή είχε προηγηθεί μια διαδικασία διάσπασης και απαξίωσης του ΕΛΟΤ με δημιουργία ελλειμμάτων στον </w:t>
      </w:r>
      <w:r>
        <w:rPr>
          <w:rFonts w:eastAsia="Times New Roman" w:cs="Times New Roman"/>
          <w:szCs w:val="24"/>
        </w:rPr>
        <w:t xml:space="preserve">οργανισμό </w:t>
      </w:r>
      <w:r>
        <w:rPr>
          <w:rFonts w:eastAsia="Times New Roman" w:cs="Times New Roman"/>
          <w:szCs w:val="24"/>
        </w:rPr>
        <w:t>και ότι με τη συγχώνευση επιχει</w:t>
      </w:r>
      <w:r>
        <w:rPr>
          <w:rFonts w:eastAsia="Times New Roman" w:cs="Times New Roman"/>
          <w:szCs w:val="24"/>
        </w:rPr>
        <w:t xml:space="preserve">ρήθηκε να καλυφθούν μέσω του ΕΣΥΔ αυτά τα ελλείμματα. </w:t>
      </w:r>
    </w:p>
    <w:p w14:paraId="34409A9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Αντί να κάνουν αυτοκριτική για την επικίνδυνα πρόχειρη επιλογή τους, αρκέστηκαν μόνο σε μια ακατανόητα οξεία κριτική για τον επείγοντα χαρακτήρα του νομοσχεδίου, μη παραλείποντας, βεβαίως, κατά την προ</w:t>
      </w:r>
      <w:r>
        <w:rPr>
          <w:rFonts w:eastAsia="Times New Roman" w:cs="Times New Roman"/>
          <w:szCs w:val="24"/>
        </w:rPr>
        <w:t xml:space="preserve">σφιλή τους τακτική, να κινδυνολογήσουν για ενδεχόμενο αποβολής του ΕΣΥΔ από το ευρωπαϊκό σύστημα, δηλαδή για ζήτημα που οι ίδιοι δημιούργησαν. </w:t>
      </w:r>
    </w:p>
    <w:p w14:paraId="34409A9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Υπουργείο, όπως όλοι οι φορείς ανέφεραν, έχει ανοιχτό δίαυλο επικοινωνίας μαζί τους και είναι ανοιχτό σε προτ</w:t>
      </w:r>
      <w:r>
        <w:rPr>
          <w:rFonts w:eastAsia="Times New Roman" w:cs="Times New Roman"/>
          <w:szCs w:val="24"/>
        </w:rPr>
        <w:t xml:space="preserve">άσεις για τη βελτίωση του συστήματος διαπίστευσης και τυποποίησης. </w:t>
      </w:r>
    </w:p>
    <w:p w14:paraId="34409A9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Στο πλαίσιο αυτό, το αμέσως επόμενο χρονικό διάστημα το Υπουργείο θα προχωρήσει στη σύσταση ομάδας εργασίας, στην οποία, εκτός από στελέχη του, θα συμμετέχουν και οι τρεις εμπλεκόμενοι φορ</w:t>
      </w:r>
      <w:r>
        <w:rPr>
          <w:rFonts w:eastAsia="Times New Roman" w:cs="Times New Roman"/>
          <w:szCs w:val="24"/>
        </w:rPr>
        <w:t xml:space="preserve">είς, δηλαδή ο ΕΛΟΤ, το ΕΙΜ και το ΕΣΥΔ. </w:t>
      </w:r>
    </w:p>
    <w:p w14:paraId="34409A9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προτεινόμενο νομοσχέδιο είναι απαραίτητο για την ελληνική οικονομία, δεδομένου ότι αφ</w:t>
      </w:r>
      <w:r>
        <w:rPr>
          <w:rFonts w:eastAsia="Times New Roman" w:cs="Times New Roman"/>
          <w:szCs w:val="24"/>
        </w:rPr>
        <w:t xml:space="preserve">’ </w:t>
      </w:r>
      <w:r>
        <w:rPr>
          <w:rFonts w:eastAsia="Times New Roman" w:cs="Times New Roman"/>
          <w:szCs w:val="24"/>
        </w:rPr>
        <w:t>ενός αίρεται η προκληθείσα στην αγορά αναστάτωση από τη συγχώνευση του 2013 και αφ</w:t>
      </w:r>
      <w:r>
        <w:rPr>
          <w:rFonts w:eastAsia="Times New Roman" w:cs="Times New Roman"/>
          <w:szCs w:val="24"/>
        </w:rPr>
        <w:t xml:space="preserve">’ </w:t>
      </w:r>
      <w:r>
        <w:rPr>
          <w:rFonts w:eastAsia="Times New Roman" w:cs="Times New Roman"/>
          <w:szCs w:val="24"/>
        </w:rPr>
        <w:t>ετέρου οι ρυθμίσεις του θα έχουν ευεργετι</w:t>
      </w:r>
      <w:r>
        <w:rPr>
          <w:rFonts w:eastAsia="Times New Roman" w:cs="Times New Roman"/>
          <w:szCs w:val="24"/>
        </w:rPr>
        <w:t xml:space="preserve">κή επίδραση στις δραστηριότητες των εξαγωγικών επιχειρήσεων και των επιχειρήσεων που δραστηριοποιούνται στον τομέα της αξιολόγησης - συμμόρφωση. </w:t>
      </w:r>
    </w:p>
    <w:p w14:paraId="34409A9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34409A9E" w14:textId="77777777" w:rsidR="00705D54" w:rsidRDefault="00C74C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34409A9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σας ευχαριστώ.</w:t>
      </w:r>
    </w:p>
    <w:p w14:paraId="34409AA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Τον λόγο έχει ο </w:t>
      </w:r>
      <w:r>
        <w:rPr>
          <w:rFonts w:eastAsia="Times New Roman" w:cs="Times New Roman"/>
          <w:szCs w:val="24"/>
        </w:rPr>
        <w:t xml:space="preserve">εισηγητής </w:t>
      </w:r>
      <w:r>
        <w:rPr>
          <w:rFonts w:eastAsia="Times New Roman" w:cs="Times New Roman"/>
          <w:szCs w:val="24"/>
        </w:rPr>
        <w:t>της Νέας Δημοκρατίας, ο συνάδελφος κ. Χρίστος Δήμας.</w:t>
      </w:r>
    </w:p>
    <w:p w14:paraId="34409AA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Κύριε Δήμα, έχετε τον λόγο.</w:t>
      </w:r>
    </w:p>
    <w:p w14:paraId="34409AA2"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ΧΡΙΣΤΟΣ ΔΗΜΑΣ:</w:t>
      </w:r>
      <w:r>
        <w:rPr>
          <w:rFonts w:eastAsia="Times New Roman" w:cs="Times New Roman"/>
          <w:szCs w:val="24"/>
        </w:rPr>
        <w:t xml:space="preserve"> Ευχαριστώ, κύριε Πρόεδρε.</w:t>
      </w:r>
    </w:p>
    <w:p w14:paraId="34409AA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Είμαι απ’ αυτούς που όταν είχε </w:t>
      </w:r>
      <w:proofErr w:type="spellStart"/>
      <w:r>
        <w:rPr>
          <w:rFonts w:eastAsia="Times New Roman" w:cs="Times New Roman"/>
          <w:szCs w:val="24"/>
        </w:rPr>
        <w:t>πρωτοεκλεγεί</w:t>
      </w:r>
      <w:proofErr w:type="spellEnd"/>
      <w:r>
        <w:rPr>
          <w:rFonts w:eastAsia="Times New Roman" w:cs="Times New Roman"/>
          <w:szCs w:val="24"/>
        </w:rPr>
        <w:t xml:space="preserve"> η Κυβέρνηση ΣΥΡΙΖΑ-Ανεξαρτήτων Ελλήνων τον Ιανουάριο του 2015, </w:t>
      </w:r>
      <w:r>
        <w:rPr>
          <w:rFonts w:eastAsia="Times New Roman" w:cs="Times New Roman"/>
          <w:szCs w:val="24"/>
        </w:rPr>
        <w:t>είχα πει στην ομιλία μου στις προγραμματικές δηλώσεις της Κυβέρνησης πως εύχομαι η Κυβέρνηση να τα πάει καλά -παρά το γεγονός πως δεν είχα κα</w:t>
      </w:r>
      <w:r>
        <w:rPr>
          <w:rFonts w:eastAsia="Times New Roman" w:cs="Times New Roman"/>
          <w:szCs w:val="24"/>
        </w:rPr>
        <w:t>μ</w:t>
      </w:r>
      <w:r>
        <w:rPr>
          <w:rFonts w:eastAsia="Times New Roman" w:cs="Times New Roman"/>
          <w:szCs w:val="24"/>
        </w:rPr>
        <w:t xml:space="preserve">μία πίστη στα λεγόμενά της- διότι εάν τα πάει καλά, λογικά θα τα πάει καλά και η χώρα. </w:t>
      </w:r>
    </w:p>
    <w:p w14:paraId="34409AA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Πραγματικά, πιστεύω πως έχ</w:t>
      </w:r>
      <w:r>
        <w:rPr>
          <w:rFonts w:eastAsia="Times New Roman" w:cs="Times New Roman"/>
          <w:szCs w:val="24"/>
        </w:rPr>
        <w:t xml:space="preserve">ει φθάσει η στιγμή που πρέπει να δούμε όλα τα πολιτικά κόμματα πώς θα εργαστούμε μαζί, ώστε να ορθοποδήσει η χώρα. </w:t>
      </w:r>
    </w:p>
    <w:p w14:paraId="34409AA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Θα ήθελα συνεπώς να σας υπενθυμίσω</w:t>
      </w:r>
      <w:r>
        <w:rPr>
          <w:rFonts w:eastAsia="Times New Roman" w:cs="Times New Roman"/>
          <w:szCs w:val="24"/>
        </w:rPr>
        <w:t>,</w:t>
      </w:r>
      <w:r>
        <w:rPr>
          <w:rFonts w:eastAsia="Times New Roman" w:cs="Times New Roman"/>
          <w:szCs w:val="24"/>
        </w:rPr>
        <w:t xml:space="preserve"> τώρα που βρίσκεστε στη διακυβέρνηση της χώρας δυόμιση χρόνια, πως εμείς στη Νέα Δημοκρατία δεν ασκούμε α</w:t>
      </w:r>
      <w:r>
        <w:rPr>
          <w:rFonts w:eastAsia="Times New Roman" w:cs="Times New Roman"/>
          <w:szCs w:val="24"/>
        </w:rPr>
        <w:t>νεύθυνη, στείρα αντιπολίτευση του «όχι» σε όλα, τάζοντας τα πάντα σε όλες τις κοινωνικές ομάδες, όπως κάνατε εσείς στο ΣΥΡΙΖΑ και στους Ανεξάρτητους Έλληνες. Εμείς αποφασίζουμε εάν θα υπερψηφίσουμε ένα νομοσχέδιο ή όχι με γνώμονα τι θεωρούμε πιο ωφέλιμο γι</w:t>
      </w:r>
      <w:r>
        <w:rPr>
          <w:rFonts w:eastAsia="Times New Roman" w:cs="Times New Roman"/>
          <w:szCs w:val="24"/>
        </w:rPr>
        <w:t xml:space="preserve">α τη χώρα, ακόμα και εάν αυτό έχει πολιτικό κόστος. </w:t>
      </w:r>
    </w:p>
    <w:p w14:paraId="34409AA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Αντιθέτως, εσείς πρώτα τάξατε τα πάντα στους πάντες, στη συνέχεια εις βάρος του εθνικού συμφέροντος</w:t>
      </w:r>
      <w:r>
        <w:rPr>
          <w:rFonts w:eastAsia="Times New Roman" w:cs="Times New Roman"/>
          <w:szCs w:val="24"/>
        </w:rPr>
        <w:t>,</w:t>
      </w:r>
      <w:r>
        <w:rPr>
          <w:rFonts w:eastAsia="Times New Roman" w:cs="Times New Roman"/>
          <w:szCs w:val="24"/>
        </w:rPr>
        <w:t xml:space="preserve"> παίξατε το θέατρο του παραλόγου με την υποτιθέμενη «περήφανη και σκληρή διαπραγμάτευση», φορτώνοντας π</w:t>
      </w:r>
      <w:r>
        <w:rPr>
          <w:rFonts w:eastAsia="Times New Roman" w:cs="Times New Roman"/>
          <w:szCs w:val="24"/>
        </w:rPr>
        <w:t xml:space="preserve">ολίτες και επιχειρήσεις με 9 δισεκατομμύρια </w:t>
      </w:r>
      <w:r>
        <w:rPr>
          <w:rFonts w:eastAsia="Times New Roman" w:cs="Times New Roman"/>
          <w:szCs w:val="24"/>
        </w:rPr>
        <w:t xml:space="preserve">ευρώ </w:t>
      </w:r>
      <w:r>
        <w:rPr>
          <w:rFonts w:eastAsia="Times New Roman" w:cs="Times New Roman"/>
          <w:szCs w:val="24"/>
        </w:rPr>
        <w:t xml:space="preserve">μέτρα μέχρι στιγμής -και υπογραμμίζω το «μέχρι στιγμής»- και πλέον οδεύετε να γίνετε σύντομα η μακροβιότερη </w:t>
      </w:r>
      <w:proofErr w:type="spellStart"/>
      <w:r>
        <w:rPr>
          <w:rFonts w:eastAsia="Times New Roman" w:cs="Times New Roman"/>
          <w:szCs w:val="24"/>
        </w:rPr>
        <w:t>μνημονιακή</w:t>
      </w:r>
      <w:proofErr w:type="spellEnd"/>
      <w:r>
        <w:rPr>
          <w:rFonts w:eastAsia="Times New Roman" w:cs="Times New Roman"/>
          <w:szCs w:val="24"/>
        </w:rPr>
        <w:t xml:space="preserve"> κυβέρνηση, δηλαδή οι πιο </w:t>
      </w:r>
      <w:proofErr w:type="spellStart"/>
      <w:r>
        <w:rPr>
          <w:rFonts w:eastAsia="Times New Roman" w:cs="Times New Roman"/>
          <w:szCs w:val="24"/>
        </w:rPr>
        <w:t>μνημονιακοί</w:t>
      </w:r>
      <w:proofErr w:type="spellEnd"/>
      <w:r>
        <w:rPr>
          <w:rFonts w:eastAsia="Times New Roman" w:cs="Times New Roman"/>
          <w:szCs w:val="24"/>
        </w:rPr>
        <w:t xml:space="preserve"> από όλους μας. </w:t>
      </w:r>
    </w:p>
    <w:p w14:paraId="34409AA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Δυστυχώς όμως, η ανευθυνότητα με τη</w:t>
      </w:r>
      <w:r>
        <w:rPr>
          <w:rFonts w:eastAsia="Times New Roman" w:cs="Times New Roman"/>
          <w:szCs w:val="24"/>
        </w:rPr>
        <w:t>ν οποία κυβερνάτε, αλλά και η ανεπάρκειά σας να αντιμετωπίσετε επαρκώς τα ζητή</w:t>
      </w:r>
      <w:r>
        <w:rPr>
          <w:rFonts w:eastAsia="Times New Roman" w:cs="Times New Roman"/>
          <w:szCs w:val="24"/>
        </w:rPr>
        <w:lastRenderedPageBreak/>
        <w:t xml:space="preserve">ματα, οδηγούν σε διόγκωση των προβλημάτων. Και ενώ θα έπρεπε να λύνετε ένα-ένα τα προβλήματα, με την πολιτική σας γεννάτε προβλήματα ακόμα και εκεί που δεν υπήρχαν πιο πριν. </w:t>
      </w:r>
    </w:p>
    <w:p w14:paraId="34409AA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Αν </w:t>
      </w:r>
      <w:r>
        <w:rPr>
          <w:rFonts w:eastAsia="Times New Roman" w:cs="Times New Roman"/>
          <w:szCs w:val="24"/>
        </w:rPr>
        <w:t>έπρεπε να περιγράψω με μία λέξη τη σημερινή νομοθετική πρωτοβουλία της Κυβέρνησης, η λέξη αυτή θα ήταν «τσαπατσουλιά».</w:t>
      </w:r>
    </w:p>
    <w:p w14:paraId="34409AA9"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Συζητάμε σήμερα το σχέδιο νόμου του Υπουργείου Οικονομίας και Ανάπτυξης υπό τον τίτλο «Σύσταση Ν.Π.Ι.Δ. με την επωνυμία «Εθνικό Σύστημα Δ</w:t>
      </w:r>
      <w:r>
        <w:rPr>
          <w:rFonts w:eastAsia="Times New Roman" w:cs="Times New Roman"/>
          <w:szCs w:val="24"/>
        </w:rPr>
        <w:t xml:space="preserve">ιαπίστευσης» και άλλες διατάξεις». Όμως, την ίδια στιγμή σ’ αυτό το σχέδιο νόμου έχουμε μια τροπολογία του Υπουργείου Παιδείας που αλλάζει διατάξεις για τη διεξαγωγή των </w:t>
      </w:r>
      <w:r>
        <w:rPr>
          <w:rFonts w:eastAsia="Times New Roman" w:cs="Times New Roman"/>
          <w:szCs w:val="24"/>
        </w:rPr>
        <w:t xml:space="preserve">πανελλαδικών εξετάσεων </w:t>
      </w:r>
      <w:r>
        <w:rPr>
          <w:rFonts w:eastAsia="Times New Roman" w:cs="Times New Roman"/>
          <w:szCs w:val="24"/>
        </w:rPr>
        <w:t xml:space="preserve">και τρεις τροπολογίες του Υπουργείου Εργασίας. Η μία είναι για </w:t>
      </w:r>
      <w:r>
        <w:rPr>
          <w:rFonts w:eastAsia="Times New Roman" w:cs="Times New Roman"/>
          <w:szCs w:val="24"/>
        </w:rPr>
        <w:t>χορήγηση έντοκου δανείου συνολικού ύψους 10 εκατομμυρίων ευρώ από τον Ενιαίο Φορέα Κοινωνικής Ασφάλισης -από τον περίφημο ΕΦΚΑ- σε οργανισμό επικουρικής ασφάλισης. Η δεύτερη τροπολογία έχει να κάνει με καθιέρωση με νόμο, αντί με υπουργική απόφαση που ισχύε</w:t>
      </w:r>
      <w:r>
        <w:rPr>
          <w:rFonts w:eastAsia="Times New Roman" w:cs="Times New Roman"/>
          <w:szCs w:val="24"/>
        </w:rPr>
        <w:t>ι σήμερα, της 1</w:t>
      </w:r>
      <w:r w:rsidRPr="00D3663C">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Μαΐου ως υποχρεωτικής αργίας και η τρίτη για σύσταση τμήματος αντιμετώπισης αδήλωτης εργασίας στο Ανώτατο Συμβούλιο Εργασίας. </w:t>
      </w:r>
    </w:p>
    <w:p w14:paraId="34409AAA"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lastRenderedPageBreak/>
        <w:t>Το πιο εντυπωσιακό, όμως, απ’ όλα αυτά, είναι το γεγονός πως αυτά τα συζητάμε σε ένα σχέδιο νόμου, το οποίο έχε</w:t>
      </w:r>
      <w:r>
        <w:rPr>
          <w:rFonts w:eastAsia="Times New Roman" w:cs="Times New Roman"/>
          <w:szCs w:val="24"/>
        </w:rPr>
        <w:t>ι εισαχθεί με τη διαδικασία του επείγοντος. Δηλαδή, έχει εισαχθεί με ειδική διαδικασία, ώστε να συζητηθεί και να ψηφισθεί πολύ γρήγορα, χωρίς ουσιαστική διαβούλευση και εκτεταμένη συζήτηση, όπως απαιτούν όλα τα θέματα.</w:t>
      </w:r>
    </w:p>
    <w:p w14:paraId="34409AAB"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Έρχομαι στο θέμα μας όμως. Άκουσα τον</w:t>
      </w:r>
      <w:r>
        <w:rPr>
          <w:rFonts w:eastAsia="Times New Roman" w:cs="Times New Roman"/>
          <w:szCs w:val="24"/>
        </w:rPr>
        <w:t xml:space="preserve"> κύριο Υπουργό να απορεί γιατί τονίσαμε πως εκθέτετε τη χώρα σε κινδύνους. Επιβεβαιώνεται το γεγονός, κύριε Υπουργέ, πως η χώρα λαμβάνει προειδοποιητικές επιστολές αποβολής από τον Ευρωπαϊκό Οργανισμό Διαπίστευσης από το 2015. Τι έκανε, λοιπόν, η Κυβέρνηση</w:t>
      </w:r>
      <w:r>
        <w:rPr>
          <w:rFonts w:eastAsia="Times New Roman" w:cs="Times New Roman"/>
          <w:szCs w:val="24"/>
        </w:rPr>
        <w:t xml:space="preserve"> ΣΥΡΙΖΑ-Ανεξαρτήτων Ελλήνων αυτά τα δυόμισι χρόνια, για να αντιμετωπίσει τώρα το ενδεχόμενο αποβολής του ΕΣΥΔ. από τον Ευρωπαϊκό Οργανισμό Διαπίστευσης; Στην πραγματικότητα απολύτως τίποτα. Γι’ αυτό και έρχεστε άρον-άρον στη Βουλή, την τελευταία ημέρα της </w:t>
      </w:r>
      <w:r>
        <w:rPr>
          <w:rFonts w:eastAsia="Times New Roman" w:cs="Times New Roman"/>
          <w:szCs w:val="24"/>
        </w:rPr>
        <w:t>προθεσμίας, με το συγκεκριμένο σχέδιο νόμου, που στην πραγματικότητα είναι σε μεγάλο βαθμό -με μικρές μόνο διαφορές- αντιγραφή του νόμου του 2002.</w:t>
      </w:r>
    </w:p>
    <w:p w14:paraId="34409AAC"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lastRenderedPageBreak/>
        <w:t>Όταν έχετε τις προειδοποιητικές επιστολές εδώ και δυόμισι χρόνια, η διαδικασία του επείγοντος δεν δικαιολογεί</w:t>
      </w:r>
      <w:r>
        <w:rPr>
          <w:rFonts w:eastAsia="Times New Roman" w:cs="Times New Roman"/>
          <w:szCs w:val="24"/>
        </w:rPr>
        <w:t>ται με κανέναν τρόπο. Διότι την προθεσμία της 25ης Απριλίου, τη σημερινή ημέρα δηλαδή, τη γνωρίζατε εδώ και πολύ καιρό, κύριε Υπουργέ. Συνεπώς, αδιαφορήσατε και δεν υπάρχει δικαιολογία. Με αυτόν τον τρόπο λοιπόν, χωρίς κα</w:t>
      </w:r>
      <w:r>
        <w:rPr>
          <w:rFonts w:eastAsia="Times New Roman" w:cs="Times New Roman"/>
          <w:szCs w:val="24"/>
        </w:rPr>
        <w:t>μ</w:t>
      </w:r>
      <w:r>
        <w:rPr>
          <w:rFonts w:eastAsia="Times New Roman" w:cs="Times New Roman"/>
          <w:szCs w:val="24"/>
        </w:rPr>
        <w:t>μία αμφιβολία, έχετε εκθέσει τη χώ</w:t>
      </w:r>
      <w:r>
        <w:rPr>
          <w:rFonts w:eastAsia="Times New Roman" w:cs="Times New Roman"/>
          <w:szCs w:val="24"/>
        </w:rPr>
        <w:t xml:space="preserve">ρα σε κίνδυνο αποβολής και όχι μόνο. </w:t>
      </w:r>
    </w:p>
    <w:p w14:paraId="34409AAD"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 xml:space="preserve">Και σαν να μην έφτανε αυτό, έχετε το θράσος να λέτε πως μετά την ψήφιση του σχεδίου νόμου θα φτιάξετε ομάδα εργασίας με τους τρεις φορείς, τον ΕΣΥΔ., τον ΕΛΟΤ. και τον ΕΙΜ., ώστε να συζητήσετε την πορεία τους. </w:t>
      </w:r>
      <w:r>
        <w:rPr>
          <w:rFonts w:eastAsia="Times New Roman" w:cs="Times New Roman"/>
          <w:szCs w:val="24"/>
        </w:rPr>
        <w:t>Συγγνώμη, αλλά αυτό δεν θα έπρεπε να έχει γίνει τα δυόμισι χρόνια και πριν να φέρετε το νομοσχέδιο εδώ πέρα;</w:t>
      </w:r>
    </w:p>
    <w:p w14:paraId="34409AAE"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Το αποτέλεσμα είναι πως το συγκεκριμένο σχέδιο νόμου δεν βοηθά, όπως θα έπρεπε την ελληνική οικονομία. Κανονικά ο στόχος θα έπρεπε να ήταν η επιδίω</w:t>
      </w:r>
      <w:r>
        <w:rPr>
          <w:rFonts w:eastAsia="Times New Roman" w:cs="Times New Roman"/>
          <w:szCs w:val="24"/>
        </w:rPr>
        <w:t xml:space="preserve">ξη χάραξης αναπτυξιακής πολιτικής και να συζητούσαμε τους τρόπους με τους οποίους θα βελτιωθεί η ποιότητα υπηρεσιών διαπίστευσης, τυποποίησης και μετρολογίας. Δυστυχώς, για όλους μας δεν διαθέτετε ούτε </w:t>
      </w:r>
      <w:r>
        <w:rPr>
          <w:rFonts w:eastAsia="Times New Roman" w:cs="Times New Roman"/>
          <w:szCs w:val="24"/>
        </w:rPr>
        <w:lastRenderedPageBreak/>
        <w:t>σχέδιο για τη χώρα, αλλά το κυριότερο, δεν έχετε την ι</w:t>
      </w:r>
      <w:r>
        <w:rPr>
          <w:rFonts w:eastAsia="Times New Roman" w:cs="Times New Roman"/>
          <w:szCs w:val="24"/>
        </w:rPr>
        <w:t xml:space="preserve">κανότητα να βγάλετε τη χώρα από την κρίση. </w:t>
      </w:r>
    </w:p>
    <w:p w14:paraId="34409AAF"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Το σημερινό νομοθέτημα είναι ακόμα ένα δείγμα πως είστε και ανήμποροι, αλλά και ανίκανοι να διαχειριστείτε τη διακυβέρνηση της χώρας, ακόμα και σε ζητήματα που θα μπορούσατε να συζητήσετε με τους εμπλεκόμενους φο</w:t>
      </w:r>
      <w:r>
        <w:rPr>
          <w:rFonts w:eastAsia="Times New Roman" w:cs="Times New Roman"/>
          <w:szCs w:val="24"/>
        </w:rPr>
        <w:t>ρείς με την άνεση του χρόνου, ώστε να βρεθούν βέλτιστες και αποτελεσματικές λύσεις. Δεν το πράξατε και στην πραγματικότητα συζητάμε μόνο το πώς θα γλιτώσουμε την αποβολή από τον Ευρωπαϊκό Οργανισμό Διαπίστευσης, αδιαφορώντας για την βελτίωση των υπηρεσιών.</w:t>
      </w:r>
      <w:r>
        <w:rPr>
          <w:rFonts w:eastAsia="Times New Roman" w:cs="Times New Roman"/>
          <w:szCs w:val="24"/>
        </w:rPr>
        <w:t xml:space="preserve"> </w:t>
      </w:r>
    </w:p>
    <w:p w14:paraId="34409AB0"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 xml:space="preserve">Δεν μπορώ όμως και να μην αναφερθώ στην τροπολογία του Υπουργείου Παιδείας για τις </w:t>
      </w:r>
      <w:r>
        <w:rPr>
          <w:rFonts w:eastAsia="Times New Roman" w:cs="Times New Roman"/>
          <w:szCs w:val="24"/>
        </w:rPr>
        <w:t>π</w:t>
      </w:r>
      <w:r>
        <w:rPr>
          <w:rFonts w:eastAsia="Times New Roman" w:cs="Times New Roman"/>
          <w:szCs w:val="24"/>
        </w:rPr>
        <w:t xml:space="preserve">ανελλαδικές </w:t>
      </w:r>
      <w:r>
        <w:rPr>
          <w:rFonts w:eastAsia="Times New Roman" w:cs="Times New Roman"/>
          <w:szCs w:val="24"/>
        </w:rPr>
        <w:t>εξετάσεις</w:t>
      </w:r>
      <w:r>
        <w:rPr>
          <w:rFonts w:eastAsia="Times New Roman" w:cs="Times New Roman"/>
          <w:szCs w:val="24"/>
        </w:rPr>
        <w:t xml:space="preserve">, ζήτημα που απασχολεί χιλιάδες μαθητές, γονείς και καθηγητές. </w:t>
      </w:r>
    </w:p>
    <w:p w14:paraId="34409AB1"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Χαρακτηριστικό δείγμα της ανευθυνότητας και της τσαπατσουλιάς που σας διακρίνει</w:t>
      </w:r>
      <w:r>
        <w:rPr>
          <w:rFonts w:eastAsia="Times New Roman" w:cs="Times New Roman"/>
          <w:szCs w:val="24"/>
        </w:rPr>
        <w:t>,</w:t>
      </w:r>
      <w:r>
        <w:rPr>
          <w:rFonts w:eastAsia="Times New Roman" w:cs="Times New Roman"/>
          <w:szCs w:val="24"/>
        </w:rPr>
        <w:t xml:space="preserve"> είνα</w:t>
      </w:r>
      <w:r>
        <w:rPr>
          <w:rFonts w:eastAsia="Times New Roman" w:cs="Times New Roman"/>
          <w:szCs w:val="24"/>
        </w:rPr>
        <w:t xml:space="preserve">ι το γεγονός πως ενώ απομένουν μόλις σαράντα δυο ημέρες για την έναρξη των </w:t>
      </w:r>
      <w:r>
        <w:rPr>
          <w:rFonts w:eastAsia="Times New Roman" w:cs="Times New Roman"/>
          <w:szCs w:val="24"/>
        </w:rPr>
        <w:t>πανελλαδικών εξετάσεων</w:t>
      </w:r>
      <w:r>
        <w:rPr>
          <w:rFonts w:eastAsia="Times New Roman" w:cs="Times New Roman"/>
          <w:szCs w:val="24"/>
        </w:rPr>
        <w:t>, εσείς τώρα αλλάζετε τους όρους της διαδικασίας, δημιουργώντας τρομερή αναστάτωση. Αντί η εκπαίδευση να είναι ένας τομέας αιχμής και πεδίο συναίνεσης και μακρ</w:t>
      </w:r>
      <w:r>
        <w:rPr>
          <w:rFonts w:eastAsia="Times New Roman" w:cs="Times New Roman"/>
          <w:szCs w:val="24"/>
        </w:rPr>
        <w:t xml:space="preserve">οπρόθεσμου σχεδιασμού, εσείς ακόμη και σήμερα κάνετε αλλαγές που </w:t>
      </w:r>
      <w:r>
        <w:rPr>
          <w:rFonts w:eastAsia="Times New Roman" w:cs="Times New Roman"/>
          <w:szCs w:val="24"/>
        </w:rPr>
        <w:lastRenderedPageBreak/>
        <w:t>θα ισχύσουν σε λίγες εβδομάδες. Θεσμοθετείτε διεξαγωγή επαναληπτικών εξετάσεων κάθε Σεπτέμβριο, στις οποίες έχουν δικαίωμα να συμμετάσχουν οι υποψήφιοι Γενικού ή Επαγγελματικού Λυκείου, εφόσο</w:t>
      </w:r>
      <w:r>
        <w:rPr>
          <w:rFonts w:eastAsia="Times New Roman" w:cs="Times New Roman"/>
          <w:szCs w:val="24"/>
        </w:rPr>
        <w:t xml:space="preserve">ν δεν έλαβαν μέρος στην εξέταση ενός ή περισσοτέρων μαθημάτων κατά τη διάρκεια των τακτικών </w:t>
      </w:r>
      <w:r>
        <w:rPr>
          <w:rFonts w:eastAsia="Times New Roman" w:cs="Times New Roman"/>
          <w:szCs w:val="24"/>
        </w:rPr>
        <w:t>πανελλαδικών εξετάσεων</w:t>
      </w:r>
      <w:r>
        <w:rPr>
          <w:rFonts w:eastAsia="Times New Roman" w:cs="Times New Roman"/>
          <w:szCs w:val="24"/>
        </w:rPr>
        <w:t>.</w:t>
      </w:r>
    </w:p>
    <w:p w14:paraId="34409AB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Οι λόγοι είναι: «Είτε λόγω σοβαρού λόγου υγείας είτε λόγω ψυχικής οδύνης, συνεπεία θανάτου συγγενούς πρώτου βαθμού εξ αίματος σε ευθεία γραμ</w:t>
      </w:r>
      <w:r>
        <w:rPr>
          <w:rFonts w:eastAsia="Times New Roman" w:cs="Times New Roman"/>
          <w:szCs w:val="24"/>
        </w:rPr>
        <w:t xml:space="preserve">μή ή δευτέρου βαθμού εξ αίματος σε πλάγια γραμμή, ο οποίος επήλθε εντός του μήνα που προηγείται του μήνα έναρξης των εξετάσεων και μέχρι τη λήξη αυτών». </w:t>
      </w:r>
    </w:p>
    <w:p w14:paraId="34409AB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Άρα, δικαίωμα στις επαναληπτικές εξετάσεις έχει κάποιος ή κάποια για δύο λόγους: Είτε λόγω σοβαρού λόγ</w:t>
      </w:r>
      <w:r>
        <w:rPr>
          <w:rFonts w:eastAsia="Times New Roman" w:cs="Times New Roman"/>
          <w:szCs w:val="24"/>
        </w:rPr>
        <w:t xml:space="preserve">ου υγείας είτε λόγω ψυχικής οδύνης λόγω θανάτου. Και αν για τη δεύτερη περίπτωση η τροπολογία είναι ξεκάθαρη, η περίπτωση «είτε σοβαρού λόγου υγείας» έχει αρκετές ασάφειες, αφήνοντας περιθώρια για διασταλτικές ερμηνείες κατά περίπτωση. </w:t>
      </w:r>
    </w:p>
    <w:p w14:paraId="34409AB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Πάμε τώρα σε μια σε</w:t>
      </w:r>
      <w:r>
        <w:rPr>
          <w:rFonts w:eastAsia="Times New Roman" w:cs="Times New Roman"/>
          <w:szCs w:val="24"/>
        </w:rPr>
        <w:t xml:space="preserve">ιρά ερωτημάτων που πρέπει να απαντηθούν από το Υπουργείο Παιδείας άμεσα. Πρώτον, τι λογίζεται </w:t>
      </w:r>
      <w:r>
        <w:rPr>
          <w:rFonts w:eastAsia="Times New Roman" w:cs="Times New Roman"/>
          <w:szCs w:val="24"/>
        </w:rPr>
        <w:lastRenderedPageBreak/>
        <w:t>ως σοβαρός λόγος υγείας; Αυτό είναι, κατά τη γνώμη μου, ένα εξαιρετικά σοβαρό ζήτημα που οφείλει το Υπουργείο Παιδείας να το αποσαφηνίσει σήμερα κιόλας. Σπάσιμο χ</w:t>
      </w:r>
      <w:r>
        <w:rPr>
          <w:rFonts w:eastAsia="Times New Roman" w:cs="Times New Roman"/>
          <w:szCs w:val="24"/>
        </w:rPr>
        <w:t xml:space="preserve">εριού, μηνιγγίτιδα, γαστρεντερίτιδα; Τι είναι, συνεπώς, σοβαρός λόγος υγείας και πού μπαίνει το όριο; </w:t>
      </w:r>
    </w:p>
    <w:p w14:paraId="34409AB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Δεύτερον, ποιος πιστοποιεί τον σοβαρό λόγο υγείας; Εάν, παραδείγματος </w:t>
      </w:r>
      <w:r>
        <w:rPr>
          <w:rFonts w:eastAsia="Times New Roman" w:cs="Times New Roman"/>
          <w:szCs w:val="24"/>
        </w:rPr>
        <w:t>χάριν</w:t>
      </w:r>
      <w:r>
        <w:rPr>
          <w:rFonts w:eastAsia="Times New Roman" w:cs="Times New Roman"/>
          <w:szCs w:val="24"/>
        </w:rPr>
        <w:t xml:space="preserve">, κάποιος δεν γράψει καλά στα δυο πρώτα μαθήματα και στη συνέχεια παρουσιάσει </w:t>
      </w:r>
      <w:r>
        <w:rPr>
          <w:rFonts w:eastAsia="Times New Roman" w:cs="Times New Roman"/>
          <w:szCs w:val="24"/>
        </w:rPr>
        <w:t xml:space="preserve">χαρτί από δημόσιο νοσοκομείο για κάποιου είδους σοβαρή ασθένεια ή σοβαρό τραυματισμό, δικαιούται να δώσει πάλι όλα τα μαθήματα στις </w:t>
      </w:r>
      <w:r>
        <w:rPr>
          <w:rFonts w:eastAsia="Times New Roman" w:cs="Times New Roman"/>
          <w:szCs w:val="24"/>
        </w:rPr>
        <w:t xml:space="preserve">επαναληπτικές </w:t>
      </w:r>
      <w:r>
        <w:rPr>
          <w:rFonts w:eastAsia="Times New Roman" w:cs="Times New Roman"/>
          <w:szCs w:val="24"/>
        </w:rPr>
        <w:t xml:space="preserve">πανελλαδικές εξετάσεις; </w:t>
      </w:r>
    </w:p>
    <w:p w14:paraId="34409AB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Τρίτον, γιατί η τροπολογία δεν το ξεκαθαρίζει και αφήνει περιθώριο για να καταλήξει η διάταξη σε είσοδο εξεταζόμενων από το παράθυρο; </w:t>
      </w:r>
    </w:p>
    <w:p w14:paraId="34409AB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Τέταρτον, δεν συνιστά χειραγώγηση των τελικών αποτελεσμάτων το γεγονός ότι ένας υποψήφιος θα γνωρίζει εκ των προτέρων σε </w:t>
      </w:r>
      <w:r>
        <w:rPr>
          <w:rFonts w:eastAsia="Times New Roman" w:cs="Times New Roman"/>
          <w:szCs w:val="24"/>
        </w:rPr>
        <w:t xml:space="preserve">ποιες σχολές οι βάσεις είναι χαμηλά, ώστε να στοχεύει εκεί την ώρα που χιλιάδες άλλοι θα έχουν κάνει το μηχανογραφικό τους στα τυφλά δύο μήνες πριν; </w:t>
      </w:r>
    </w:p>
    <w:p w14:paraId="34409AB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Προφανώς, κανείς μας δεν είναι κοινωνικά ανάλγητος, ώστε να μην αναγνωρίζει πώς υπάρχουν περιπτώσεις που χ</w:t>
      </w:r>
      <w:r>
        <w:rPr>
          <w:rFonts w:eastAsia="Times New Roman" w:cs="Times New Roman"/>
          <w:szCs w:val="24"/>
        </w:rPr>
        <w:t>ρήζουν μιας δεύτερης ευκαιρίας εξέτασης, προκειμένου να μην χάσουν οι μαθητές μια ολόκληρη χρονιά λόγω ανωτέρας βίας. Αυτό, όμως, που προκαλεί είναι η ανευθυνότητα με την οποία η Κυβέρνηση νομοθετεί για ένα τόσο σοβαρό ζήτημα παραμονές των εξετάσεων, προκα</w:t>
      </w:r>
      <w:r>
        <w:rPr>
          <w:rFonts w:eastAsia="Times New Roman" w:cs="Times New Roman"/>
          <w:szCs w:val="24"/>
        </w:rPr>
        <w:t xml:space="preserve">λώντας σοβαρό πλήγμα στο κύρος της ίσως πιο αδιάβλητης διαδικασίας που διαθέτουμε τις τελευταίες δεκαετίες στη χώρα. </w:t>
      </w:r>
    </w:p>
    <w:p w14:paraId="34409AB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Είναι κάτι παραπάνω από προκλητική η ολιγωρία της Κυβέρνησης, η οποία είχε τόσους μήνες στη διάθεσή της να νομοθετήσει, αλλά επέλεξε αυτή </w:t>
      </w:r>
      <w:r>
        <w:rPr>
          <w:rFonts w:eastAsia="Times New Roman" w:cs="Times New Roman"/>
          <w:szCs w:val="24"/>
        </w:rPr>
        <w:t xml:space="preserve">τη χρονική περίοδο, λίγες μόλις εβδομάδες πριν οι μαθητές κληθούν να διεκδικήσουν μια θέση στην τριτοβάθμια εκπαίδευση της χώρας. Τέτοια ζητήματα οφείλουν να ρυθμίζονται στην αρχή της σχολικής χρονιάς και όχι μέσα από επείγουσες διαδικασίες στο παραπέντε, </w:t>
      </w:r>
      <w:r>
        <w:rPr>
          <w:rFonts w:eastAsia="Times New Roman" w:cs="Times New Roman"/>
          <w:szCs w:val="24"/>
        </w:rPr>
        <w:t xml:space="preserve">που σε κάθε περίπτωση δεν τιμούν τη δημοκρατική κοινοβουλευτική παράδοση. </w:t>
      </w:r>
    </w:p>
    <w:p w14:paraId="34409AB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Προχειρότητα, όμως, και στις τροπολογίες του Υπουργείου Εργασίας. Με τροπολογία σε άσχετο νομοσχέδιο, όπως το σημερινό, χωρίς κα</w:t>
      </w:r>
      <w:r>
        <w:rPr>
          <w:rFonts w:eastAsia="Times New Roman" w:cs="Times New Roman"/>
          <w:szCs w:val="24"/>
        </w:rPr>
        <w:t>μ</w:t>
      </w:r>
      <w:r>
        <w:rPr>
          <w:rFonts w:eastAsia="Times New Roman" w:cs="Times New Roman"/>
          <w:szCs w:val="24"/>
        </w:rPr>
        <w:t xml:space="preserve">μία συζήτηση, χορηγείται δάνειο από τον </w:t>
      </w:r>
      <w:r>
        <w:rPr>
          <w:rFonts w:eastAsia="Times New Roman" w:cs="Times New Roman"/>
          <w:szCs w:val="24"/>
        </w:rPr>
        <w:lastRenderedPageBreak/>
        <w:t>ΕΦΚΑ σε οργα</w:t>
      </w:r>
      <w:r>
        <w:rPr>
          <w:rFonts w:eastAsia="Times New Roman" w:cs="Times New Roman"/>
          <w:szCs w:val="24"/>
        </w:rPr>
        <w:t xml:space="preserve">νισμό επικουρικής ασφάλισης. Θα θέλαμε να γνωρίζαμε αρχικά σε τι κατάσταση βρίσκεται ο ΕΔΟΕΑΠ και εάν θα ακολουθηθεί αυτή η πρακτική και για άλλους οργανισμούς. Είμαι σίγουρος ότι όταν έρθει η κυρία Υπουργός, θα μας εξηγήσει. </w:t>
      </w:r>
    </w:p>
    <w:p w14:paraId="34409AB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Επίσης, με τροπολογία σε άσχε</w:t>
      </w:r>
      <w:r>
        <w:rPr>
          <w:rFonts w:eastAsia="Times New Roman" w:cs="Times New Roman"/>
          <w:szCs w:val="24"/>
        </w:rPr>
        <w:t>το νομοσχέδιο συστήνεται τμήμα αντιμετώπισης αδήλωτης εργασίας. Είναι μια εντελώς αποσπασματική νομοθετική πρωτοβουλία. Η αδήλωτη εργασία δεν αντιμετωπίζεται με τη δημιουργία επιπλέον δομών, αλλά με ουσιαστικές πολιτικές. Και εσείς, για να αντιμετωπίσετε τ</w:t>
      </w:r>
      <w:r>
        <w:rPr>
          <w:rFonts w:eastAsia="Times New Roman" w:cs="Times New Roman"/>
          <w:szCs w:val="24"/>
        </w:rPr>
        <w:t xml:space="preserve">ην αδήλωτη εργασία, δεν έχετε κάνει απολύτως τίποτα. </w:t>
      </w:r>
    </w:p>
    <w:p w14:paraId="34409AB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Τρίτη τροπολογία. Είναι η τροπολογία για την υποχρεωτική αργία της Πρωτομαγιάς. Εγώ γνώριζα πως η Εργατική Πρωτομαγιά ήταν απεργία και όχι υποχρεωτική αργία. Και αυτό, μάλιστα, ήταν το χαρακτηριστικό το</w:t>
      </w:r>
      <w:r>
        <w:rPr>
          <w:rFonts w:eastAsia="Times New Roman" w:cs="Times New Roman"/>
          <w:szCs w:val="24"/>
        </w:rPr>
        <w:t xml:space="preserve"> οποίο την διέκρινε και την διαφοροποιούσε από τις υπόλοιπες υποχρεωτικές αργίες. Αυτό, όμως, είναι το πνεύμα της δικής σας Κυβέρνησης και του τρόπου με τον οποίο νομοθετείτε. Τσαπατσουλιές, ανικανότητα και έλλειψη σχεδιασμού. </w:t>
      </w:r>
    </w:p>
    <w:p w14:paraId="34409AB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Αυτό το μείγμα, όμως, δυστυχ</w:t>
      </w:r>
      <w:r>
        <w:rPr>
          <w:rFonts w:eastAsia="Times New Roman" w:cs="Times New Roman"/>
          <w:szCs w:val="24"/>
        </w:rPr>
        <w:t xml:space="preserve">ώς έχει πολύ σημαντικές συνέπειες στην εθνική οικονομία και στην καθημερινότητα όλων </w:t>
      </w:r>
      <w:r>
        <w:rPr>
          <w:rFonts w:eastAsia="Times New Roman" w:cs="Times New Roman"/>
          <w:szCs w:val="24"/>
        </w:rPr>
        <w:lastRenderedPageBreak/>
        <w:t>μας. Η χώρα χρειάζεται μια αξιόπιστη κυβέρνηση με σχέδιο και ικανότητα να διαχειριστεί την κατάσταση, μια κυβέρνηση η οποία δεν θα έχει υποσχεθεί τα πάντα στους πάντες, αλ</w:t>
      </w:r>
      <w:r>
        <w:rPr>
          <w:rFonts w:eastAsia="Times New Roman" w:cs="Times New Roman"/>
          <w:szCs w:val="24"/>
        </w:rPr>
        <w:t xml:space="preserve">λά θα λειτουργεί με αποκλειστικό γνώμονα το συμφέρον του συνόλου της χώρας και όχι μόνο κάποιων συντεχνιακών ομάδων, που ενδεχομένως εκπροσωπούνται περισσότερο ή απλώς κάνουν περισσότερο θόρυβο. </w:t>
      </w:r>
    </w:p>
    <w:p w14:paraId="34409ABE"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Απαιτείται μια επανάσταση λογικής και υπευθυνότητας, που εσε</w:t>
      </w:r>
      <w:r>
        <w:rPr>
          <w:rFonts w:eastAsia="Times New Roman" w:cs="Times New Roman"/>
          <w:bCs/>
          <w:shd w:val="clear" w:color="auto" w:fill="FFFFFF"/>
        </w:rPr>
        <w:t xml:space="preserve">ίς αποδεδειγμένα πλέον δεν μπορείτε ούτε καν να είστε μέρος της. </w:t>
      </w:r>
    </w:p>
    <w:p w14:paraId="34409ABF"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 πολύ.</w:t>
      </w:r>
    </w:p>
    <w:p w14:paraId="34409AC0" w14:textId="77777777" w:rsidR="00705D54" w:rsidRDefault="00C74CB8">
      <w:pPr>
        <w:spacing w:line="600" w:lineRule="auto"/>
        <w:ind w:firstLine="720"/>
        <w:jc w:val="center"/>
        <w:rPr>
          <w:rFonts w:eastAsia="Times New Roman" w:cs="Times New Roman"/>
          <w:bCs/>
          <w:shd w:val="clear" w:color="auto" w:fill="FFFFFF"/>
        </w:rPr>
      </w:pPr>
      <w:r>
        <w:rPr>
          <w:rFonts w:eastAsia="Times New Roman" w:cs="Times New Roman"/>
          <w:bCs/>
          <w:shd w:val="clear" w:color="auto" w:fill="FFFFFF"/>
        </w:rPr>
        <w:t>(Χειροκροτήματα από την πτέρυγα της Νέας Δημοκρατίας)</w:t>
      </w:r>
    </w:p>
    <w:p w14:paraId="34409AC1" w14:textId="77777777" w:rsidR="00705D54" w:rsidRDefault="00C74CB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Η ομάδα πετάει. Πάμε πολύ γρήγορα. Μπράβο. </w:t>
      </w:r>
    </w:p>
    <w:p w14:paraId="34409AC2" w14:textId="77777777" w:rsidR="00705D54" w:rsidRDefault="00C74CB8">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w:t>
      </w:r>
      <w:r>
        <w:rPr>
          <w:rFonts w:eastAsia="Times New Roman" w:cs="Times New Roman"/>
        </w:rPr>
        <w:t>να ανακοινώσω στο Σώμα ότι τη συνεδρίασή μας παρακολουθούν από τα άνω δυτικά θεωρεία, αφού προηγουμένως συμμετείχαν στο εκ</w:t>
      </w:r>
      <w:r>
        <w:rPr>
          <w:rFonts w:eastAsia="Times New Roman" w:cs="Times New Roman"/>
        </w:rPr>
        <w:lastRenderedPageBreak/>
        <w:t xml:space="preserve">παιδευτικό πρόγραμμα «Εργαστήρι Δημοκρατίας», που οργανώνει το Ίδρυμα της </w:t>
      </w:r>
      <w:r>
        <w:rPr>
          <w:rFonts w:eastAsia="Times New Roman"/>
          <w:bCs/>
        </w:rPr>
        <w:t>Βουλή</w:t>
      </w:r>
      <w:r>
        <w:rPr>
          <w:rFonts w:eastAsia="Times New Roman" w:cs="Times New Roman"/>
        </w:rPr>
        <w:t>ς, είκοσι τρεις μαθήτριες και μαθητές και δύο εκπαιδευτικοί συνοδοί από το 1</w:t>
      </w:r>
      <w:r>
        <w:rPr>
          <w:rFonts w:eastAsia="Times New Roman" w:cs="Times New Roman"/>
          <w:vertAlign w:val="superscript"/>
        </w:rPr>
        <w:t>ο</w:t>
      </w:r>
      <w:r>
        <w:rPr>
          <w:rFonts w:eastAsia="Times New Roman" w:cs="Times New Roman"/>
        </w:rPr>
        <w:t xml:space="preserve"> Δημοτικό Σχολείο Γαλατσίου. </w:t>
      </w:r>
    </w:p>
    <w:p w14:paraId="34409AC3" w14:textId="77777777" w:rsidR="00705D54" w:rsidRDefault="00C74CB8">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4409AC4" w14:textId="77777777" w:rsidR="00705D54" w:rsidRDefault="00C74CB8">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4409AC5" w14:textId="77777777" w:rsidR="00705D54" w:rsidRDefault="00C74CB8">
      <w:pPr>
        <w:spacing w:line="600" w:lineRule="auto"/>
        <w:ind w:firstLine="720"/>
        <w:jc w:val="both"/>
        <w:rPr>
          <w:rFonts w:eastAsia="Times New Roman" w:cs="Times New Roman"/>
        </w:rPr>
      </w:pPr>
      <w:r>
        <w:rPr>
          <w:rFonts w:eastAsia="Times New Roman" w:cs="Times New Roman"/>
        </w:rPr>
        <w:t xml:space="preserve">Προχωράμε με τον </w:t>
      </w:r>
      <w:r>
        <w:rPr>
          <w:rFonts w:eastAsia="Times New Roman" w:cs="Times New Roman"/>
        </w:rPr>
        <w:t xml:space="preserve">ειδικό αγορητή </w:t>
      </w:r>
      <w:r>
        <w:rPr>
          <w:rFonts w:eastAsia="Times New Roman" w:cs="Times New Roman"/>
        </w:rPr>
        <w:t>της Δημοκρατικής Συμπαράταξης, τον συνάδ</w:t>
      </w:r>
      <w:r>
        <w:rPr>
          <w:rFonts w:eastAsia="Times New Roman" w:cs="Times New Roman"/>
        </w:rPr>
        <w:t xml:space="preserve">ελφο κ. Μιχαήλ </w:t>
      </w:r>
      <w:r>
        <w:rPr>
          <w:rFonts w:eastAsia="Times New Roman" w:cs="Times New Roman"/>
        </w:rPr>
        <w:t>Τζελέπη</w:t>
      </w:r>
      <w:r>
        <w:rPr>
          <w:rFonts w:eastAsia="Times New Roman" w:cs="Times New Roman"/>
        </w:rPr>
        <w:t xml:space="preserve">. </w:t>
      </w:r>
    </w:p>
    <w:p w14:paraId="34409AC6" w14:textId="77777777" w:rsidR="00705D54" w:rsidRDefault="00C74CB8">
      <w:pPr>
        <w:spacing w:line="600" w:lineRule="auto"/>
        <w:ind w:firstLine="720"/>
        <w:jc w:val="both"/>
        <w:rPr>
          <w:rFonts w:eastAsia="Times New Roman" w:cs="Times New Roman"/>
        </w:rPr>
      </w:pPr>
      <w:r>
        <w:rPr>
          <w:rFonts w:eastAsia="Times New Roman" w:cs="Times New Roman"/>
        </w:rPr>
        <w:t xml:space="preserve">Ορίστε, έχετε τον λόγο. </w:t>
      </w:r>
    </w:p>
    <w:p w14:paraId="34409AC7" w14:textId="77777777" w:rsidR="00705D54" w:rsidRDefault="00C74CB8">
      <w:pPr>
        <w:spacing w:line="600" w:lineRule="auto"/>
        <w:ind w:firstLine="720"/>
        <w:jc w:val="both"/>
        <w:rPr>
          <w:rFonts w:eastAsia="Times New Roman" w:cs="Times New Roman"/>
        </w:rPr>
      </w:pPr>
      <w:r>
        <w:rPr>
          <w:rFonts w:eastAsia="Times New Roman" w:cs="Times New Roman"/>
          <w:b/>
        </w:rPr>
        <w:t>ΜΙΧΑΗΛ ΤΖΕΛΕΠΗΣ:</w:t>
      </w:r>
      <w:r>
        <w:rPr>
          <w:rFonts w:eastAsia="Times New Roman" w:cs="Times New Roman"/>
        </w:rPr>
        <w:t xml:space="preserve"> Ευχαριστώ, κύριε Πρόεδρε.  </w:t>
      </w:r>
    </w:p>
    <w:p w14:paraId="34409AC8" w14:textId="77777777" w:rsidR="00705D54" w:rsidRDefault="00C74CB8">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ενώ η χώρα βρίσκεται μπροστά σε πολλαπλά αδιέξοδα, βλέπουμε ότι επί μήνες συνεχίζεται μια ατέρμονη </w:t>
      </w:r>
      <w:r>
        <w:rPr>
          <w:rFonts w:eastAsia="Times New Roman"/>
          <w:bCs/>
          <w:shd w:val="clear" w:color="auto" w:fill="FFFFFF"/>
        </w:rPr>
        <w:t>διαπραγμάτευση</w:t>
      </w:r>
      <w:r>
        <w:rPr>
          <w:rFonts w:eastAsia="Times New Roman" w:cs="Times New Roman"/>
        </w:rPr>
        <w:t>, την οποία παρακο</w:t>
      </w:r>
      <w:r>
        <w:rPr>
          <w:rFonts w:eastAsia="Times New Roman" w:cs="Times New Roman"/>
        </w:rPr>
        <w:t xml:space="preserve">λουθεί με αγωνία όλος ο ελληνικός λαός. Κάθε πρωί ξυπνάμε με συμφωνία και το </w:t>
      </w:r>
      <w:r>
        <w:rPr>
          <w:rFonts w:eastAsia="Times New Roman"/>
          <w:bCs/>
        </w:rPr>
        <w:t>β</w:t>
      </w:r>
      <w:r>
        <w:rPr>
          <w:rFonts w:eastAsia="Times New Roman" w:cs="Times New Roman"/>
        </w:rPr>
        <w:t xml:space="preserve">ράδυ πάλι κοιμόμαστε με ατέρμονες και αδιέξοδες διαπραγματεύσεις. </w:t>
      </w:r>
    </w:p>
    <w:p w14:paraId="34409AC9" w14:textId="77777777" w:rsidR="00705D54" w:rsidRDefault="00C74CB8">
      <w:pPr>
        <w:spacing w:line="600" w:lineRule="auto"/>
        <w:ind w:firstLine="720"/>
        <w:jc w:val="both"/>
        <w:rPr>
          <w:rFonts w:eastAsia="Times New Roman" w:cs="Times New Roman"/>
        </w:rPr>
      </w:pPr>
      <w:r>
        <w:rPr>
          <w:rFonts w:eastAsia="Times New Roman" w:cs="Times New Roman"/>
        </w:rPr>
        <w:t xml:space="preserve">Από την άλλη πλευρά, έχουμε την </w:t>
      </w:r>
      <w:r>
        <w:rPr>
          <w:rFonts w:eastAsia="Times New Roman"/>
          <w:bCs/>
        </w:rPr>
        <w:t>Κυβέρνηση,</w:t>
      </w:r>
      <w:r>
        <w:rPr>
          <w:rFonts w:eastAsia="Times New Roman" w:cs="Times New Roman"/>
        </w:rPr>
        <w:t xml:space="preserve"> η οποία επαίρεται ότι </w:t>
      </w:r>
      <w:r>
        <w:rPr>
          <w:rFonts w:eastAsia="Times New Roman"/>
          <w:bCs/>
        </w:rPr>
        <w:t>έχει</w:t>
      </w:r>
      <w:r>
        <w:rPr>
          <w:rFonts w:eastAsia="Times New Roman" w:cs="Times New Roman"/>
        </w:rPr>
        <w:t xml:space="preserve"> πετύχει ένα πλεόνασμα της τάξεως των 6,5 </w:t>
      </w:r>
      <w:r>
        <w:rPr>
          <w:rFonts w:eastAsia="Times New Roman" w:cs="Times New Roman"/>
          <w:bCs/>
          <w:shd w:val="clear" w:color="auto" w:fill="FFFFFF"/>
        </w:rPr>
        <w:t xml:space="preserve">δισεκατομμυρίων ευρώ. Και εγώ ρωτάω: </w:t>
      </w:r>
      <w:r>
        <w:rPr>
          <w:rFonts w:eastAsia="Times New Roman"/>
          <w:bCs/>
          <w:shd w:val="clear" w:color="auto" w:fill="FFFFFF"/>
        </w:rPr>
        <w:t>Είναι</w:t>
      </w:r>
      <w:r>
        <w:rPr>
          <w:rFonts w:eastAsia="Times New Roman" w:cs="Times New Roman"/>
          <w:bCs/>
          <w:shd w:val="clear" w:color="auto" w:fill="FFFFFF"/>
        </w:rPr>
        <w:t xml:space="preserve"> ματωμένο αυτό ή </w:t>
      </w:r>
      <w:r>
        <w:rPr>
          <w:rFonts w:eastAsia="Times New Roman" w:cs="Times New Roman"/>
          <w:bCs/>
          <w:shd w:val="clear" w:color="auto" w:fill="FFFFFF"/>
        </w:rPr>
        <w:lastRenderedPageBreak/>
        <w:t xml:space="preserve">όχι; Όταν το 2014 υπήρχε πλεόνασμα 0,5% του ΑΕΠ, τότε ήταν ματωμένο. Τώρα το 3,5% τι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rPr>
        <w:t xml:space="preserve">Θα σας πω εγώ τι </w:t>
      </w:r>
      <w:r>
        <w:rPr>
          <w:rFonts w:eastAsia="Times New Roman"/>
          <w:bCs/>
        </w:rPr>
        <w:t>είναι</w:t>
      </w:r>
      <w:r>
        <w:rPr>
          <w:rFonts w:eastAsia="Times New Roman" w:cs="Times New Roman"/>
        </w:rPr>
        <w:t xml:space="preserve">. </w:t>
      </w:r>
      <w:r>
        <w:rPr>
          <w:rFonts w:eastAsia="Times New Roman"/>
          <w:bCs/>
        </w:rPr>
        <w:t>Είναι</w:t>
      </w:r>
      <w:r>
        <w:rPr>
          <w:rFonts w:eastAsia="Times New Roman" w:cs="Times New Roman"/>
        </w:rPr>
        <w:t xml:space="preserve"> η ανικανότητά σας, που έχετε γδάρει τον ελληνικό λαό με τις φοροεισπρακτικέ</w:t>
      </w:r>
      <w:r>
        <w:rPr>
          <w:rFonts w:eastAsia="Times New Roman" w:cs="Times New Roman"/>
        </w:rPr>
        <w:t xml:space="preserve">ς και τις </w:t>
      </w:r>
      <w:proofErr w:type="spellStart"/>
      <w:r>
        <w:rPr>
          <w:rFonts w:eastAsia="Times New Roman" w:cs="Times New Roman"/>
        </w:rPr>
        <w:t>εισφοροληστρικές</w:t>
      </w:r>
      <w:proofErr w:type="spellEnd"/>
      <w:r>
        <w:rPr>
          <w:rFonts w:eastAsia="Times New Roman" w:cs="Times New Roman"/>
        </w:rPr>
        <w:t xml:space="preserve"> πολιτικές σας. </w:t>
      </w:r>
    </w:p>
    <w:p w14:paraId="34409ACA" w14:textId="77777777" w:rsidR="00705D54" w:rsidRDefault="00C74CB8">
      <w:pPr>
        <w:spacing w:line="600" w:lineRule="auto"/>
        <w:ind w:firstLine="720"/>
        <w:jc w:val="both"/>
        <w:rPr>
          <w:rFonts w:eastAsia="Times New Roman" w:cs="Times New Roman"/>
        </w:rPr>
      </w:pPr>
      <w:r>
        <w:rPr>
          <w:rFonts w:eastAsia="Times New Roman" w:cs="Times New Roman"/>
        </w:rPr>
        <w:t xml:space="preserve">Όσο για τη </w:t>
      </w:r>
      <w:r>
        <w:rPr>
          <w:rFonts w:eastAsia="Times New Roman"/>
          <w:bCs/>
          <w:shd w:val="clear" w:color="auto" w:fill="FFFFFF"/>
        </w:rPr>
        <w:t>διαπραγμάτευση,</w:t>
      </w:r>
      <w:r>
        <w:rPr>
          <w:rFonts w:eastAsia="Times New Roman" w:cs="Times New Roman"/>
        </w:rPr>
        <w:t xml:space="preserve"> πρέπει να έχετε επίγνωση ότι ο χρόνος στην οικονομία δεν </w:t>
      </w:r>
      <w:r>
        <w:rPr>
          <w:rFonts w:eastAsia="Times New Roman"/>
          <w:bCs/>
        </w:rPr>
        <w:t>είναι</w:t>
      </w:r>
      <w:r>
        <w:rPr>
          <w:rFonts w:eastAsia="Times New Roman" w:cs="Times New Roman"/>
        </w:rPr>
        <w:t xml:space="preserve"> ουδέτερος. Οδηγείτε, δυστυχώς, τη χώρα και την οικονομία σε γύψο με προβλήματα τα οποία θα προκύψουν στην πορεία, όπως προκ</w:t>
      </w:r>
      <w:r>
        <w:rPr>
          <w:rFonts w:eastAsia="Times New Roman" w:cs="Times New Roman"/>
        </w:rPr>
        <w:t xml:space="preserve">ύπτουν καθημερινά. </w:t>
      </w:r>
    </w:p>
    <w:p w14:paraId="34409ACB" w14:textId="77777777" w:rsidR="00705D54" w:rsidRDefault="00C74CB8">
      <w:pPr>
        <w:spacing w:line="600" w:lineRule="auto"/>
        <w:ind w:firstLine="720"/>
        <w:jc w:val="both"/>
        <w:rPr>
          <w:rFonts w:eastAsia="Times New Roman" w:cs="Times New Roman"/>
        </w:rPr>
      </w:pPr>
      <w:r>
        <w:rPr>
          <w:rFonts w:eastAsia="Times New Roman" w:cs="Times New Roman"/>
        </w:rPr>
        <w:t xml:space="preserve">Από την άλλη μεριά, ερχόμαστε σήμερα εδώ και συζητάμε ένα νομοσχέδιο για ένα σοβαρό θέμα εθνικό για τη χώρα, για την τυποποίηση και τη διαπίστευση από τους εθνικούς οργανισμούς που πρέπει να </w:t>
      </w:r>
      <w:r>
        <w:rPr>
          <w:rFonts w:eastAsia="Times New Roman"/>
          <w:bCs/>
        </w:rPr>
        <w:t>έχει</w:t>
      </w:r>
      <w:r>
        <w:rPr>
          <w:rFonts w:eastAsia="Times New Roman" w:cs="Times New Roman"/>
        </w:rPr>
        <w:t xml:space="preserve"> η χώρα. Μάλιστα, το συζητάμε στην Ολομέλ</w:t>
      </w:r>
      <w:r>
        <w:rPr>
          <w:rFonts w:eastAsia="Times New Roman" w:cs="Times New Roman"/>
        </w:rPr>
        <w:t xml:space="preserve">εια με τη μορφή του επείγοντος, που μόνον επείγον δεν </w:t>
      </w:r>
      <w:r>
        <w:rPr>
          <w:rFonts w:eastAsia="Times New Roman"/>
          <w:bCs/>
        </w:rPr>
        <w:t>είναι</w:t>
      </w:r>
      <w:r>
        <w:rPr>
          <w:rFonts w:eastAsia="Times New Roman" w:cs="Times New Roman"/>
        </w:rPr>
        <w:t xml:space="preserve">. </w:t>
      </w:r>
    </w:p>
    <w:p w14:paraId="34409ACC" w14:textId="77777777" w:rsidR="00705D54" w:rsidRDefault="00C74CB8">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όλα αυτά </w:t>
      </w:r>
      <w:r>
        <w:rPr>
          <w:rFonts w:eastAsia="Times New Roman"/>
          <w:bCs/>
        </w:rPr>
        <w:t>είναι</w:t>
      </w:r>
      <w:r>
        <w:rPr>
          <w:rFonts w:eastAsia="Times New Roman" w:cs="Times New Roman"/>
        </w:rPr>
        <w:t xml:space="preserve"> στη φιλοσοφία της επικοινωνιακής στρατηγικής της </w:t>
      </w:r>
      <w:r>
        <w:rPr>
          <w:rFonts w:eastAsia="Times New Roman"/>
          <w:bCs/>
        </w:rPr>
        <w:t>συγκυβέρνησης</w:t>
      </w:r>
      <w:r>
        <w:rPr>
          <w:rFonts w:eastAsia="Times New Roman" w:cs="Times New Roman"/>
        </w:rPr>
        <w:t xml:space="preserve"> ΣΥΡΙΖΑ</w:t>
      </w:r>
      <w:r>
        <w:rPr>
          <w:rFonts w:eastAsia="Times New Roman"/>
        </w:rPr>
        <w:t>–</w:t>
      </w:r>
      <w:r>
        <w:rPr>
          <w:rFonts w:eastAsia="Times New Roman" w:cs="Times New Roman"/>
        </w:rPr>
        <w:t xml:space="preserve">ΑΝΕΛ, που κάνει το μαύρο άσπρο, το ναι όχι και τα μη επείγοντα </w:t>
      </w:r>
      <w:proofErr w:type="spellStart"/>
      <w:r>
        <w:rPr>
          <w:rFonts w:eastAsia="Times New Roman" w:cs="Times New Roman"/>
        </w:rPr>
        <w:t>επείγοντα</w:t>
      </w:r>
      <w:proofErr w:type="spellEnd"/>
      <w:r>
        <w:rPr>
          <w:rFonts w:eastAsia="Times New Roman" w:cs="Times New Roman"/>
        </w:rPr>
        <w:t xml:space="preserve">. Και αυτό, γιατί για το παρόν </w:t>
      </w:r>
      <w:r>
        <w:rPr>
          <w:rFonts w:eastAsia="Times New Roman" w:cs="Times New Roman"/>
        </w:rPr>
        <w:t xml:space="preserve">σχέδιο νόμου ήσασταν ενήμεροι από την αρχή της διακυβέρνησης. Γνωρίζατε ότι υπήρχαν εκκρεμότητες με το Εθνικό Σύστημα Υποδομών Ποιότητας </w:t>
      </w:r>
      <w:r>
        <w:rPr>
          <w:rFonts w:eastAsia="Times New Roman"/>
        </w:rPr>
        <w:t>–</w:t>
      </w:r>
      <w:r>
        <w:rPr>
          <w:rFonts w:eastAsia="Times New Roman" w:cs="Times New Roman"/>
        </w:rPr>
        <w:t>ονομαζόμενο ΕΣΥΠ</w:t>
      </w:r>
      <w:r>
        <w:rPr>
          <w:rFonts w:eastAsia="Times New Roman"/>
        </w:rPr>
        <w:t>–</w:t>
      </w:r>
      <w:r>
        <w:rPr>
          <w:rFonts w:eastAsia="Times New Roman" w:cs="Times New Roman"/>
        </w:rPr>
        <w:t xml:space="preserve"> της χώρας.</w:t>
      </w:r>
    </w:p>
    <w:p w14:paraId="34409ACD" w14:textId="77777777" w:rsidR="00705D54" w:rsidRDefault="00C74CB8">
      <w:pPr>
        <w:spacing w:line="600" w:lineRule="auto"/>
        <w:ind w:firstLine="720"/>
        <w:jc w:val="both"/>
        <w:rPr>
          <w:rFonts w:eastAsia="Times New Roman" w:cs="Times New Roman"/>
        </w:rPr>
      </w:pPr>
      <w:r>
        <w:rPr>
          <w:rFonts w:eastAsia="Times New Roman" w:cs="Times New Roman"/>
        </w:rPr>
        <w:lastRenderedPageBreak/>
        <w:t xml:space="preserve">Ακούσαμε στην αρμόδια </w:t>
      </w:r>
      <w:r>
        <w:rPr>
          <w:rFonts w:eastAsia="Times New Roman" w:cs="Times New Roman"/>
        </w:rPr>
        <w:t>ε</w:t>
      </w:r>
      <w:r>
        <w:rPr>
          <w:rFonts w:eastAsia="Times New Roman" w:cs="Times New Roman"/>
        </w:rPr>
        <w:t xml:space="preserve">πιτροπή τον Υπουργό να μας λέει ότι καταληκτική ημερομηνία για να </w:t>
      </w:r>
      <w:r>
        <w:rPr>
          <w:rFonts w:eastAsia="Times New Roman" w:cs="Times New Roman"/>
        </w:rPr>
        <w:t>μην μείνουμε χωρίς εθνικούς οργανισμούς διαπίστευσης ε</w:t>
      </w:r>
      <w:r>
        <w:rPr>
          <w:rFonts w:eastAsia="Times New Roman"/>
          <w:bCs/>
        </w:rPr>
        <w:t>ίναι</w:t>
      </w:r>
      <w:r>
        <w:rPr>
          <w:rFonts w:eastAsia="Times New Roman" w:cs="Times New Roman"/>
        </w:rPr>
        <w:t xml:space="preserve"> η 25</w:t>
      </w:r>
      <w:r>
        <w:rPr>
          <w:rFonts w:eastAsia="Times New Roman" w:cs="Times New Roman"/>
          <w:vertAlign w:val="superscript"/>
        </w:rPr>
        <w:t>η</w:t>
      </w:r>
      <w:r>
        <w:rPr>
          <w:rFonts w:eastAsia="Times New Roman" w:cs="Times New Roman"/>
        </w:rPr>
        <w:t xml:space="preserve"> Απριλίου, δηλαδή σήμερα. Το ερώτημα </w:t>
      </w:r>
      <w:r>
        <w:rPr>
          <w:rFonts w:eastAsia="Times New Roman"/>
          <w:bCs/>
        </w:rPr>
        <w:t>είναι</w:t>
      </w:r>
      <w:r>
        <w:rPr>
          <w:rFonts w:eastAsia="Times New Roman" w:cs="Times New Roman"/>
        </w:rPr>
        <w:t xml:space="preserve"> μήπως αυτό έγινε τον Απρίλιο του 2015; Και επί δύο χρόνια τι κάνατε εσείς; Αδρανήσατε; Το τόνισα και στην </w:t>
      </w:r>
      <w:r>
        <w:rPr>
          <w:rFonts w:eastAsia="Times New Roman" w:cs="Times New Roman"/>
        </w:rPr>
        <w:t>ε</w:t>
      </w:r>
      <w:r>
        <w:rPr>
          <w:rFonts w:eastAsia="Times New Roman" w:cs="Times New Roman"/>
        </w:rPr>
        <w:t xml:space="preserve">πιτροπή αυτό: Το κάνετε από σκοπιμότητα ή άγνοια; </w:t>
      </w:r>
    </w:p>
    <w:p w14:paraId="34409ACE"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rPr>
        <w:t xml:space="preserve">Ερχόμαστε σήμερα εδώ στο άρπα-κόλλα να ψηφίσουμε, χωρίς να </w:t>
      </w:r>
      <w:r>
        <w:rPr>
          <w:rFonts w:eastAsia="Times New Roman"/>
          <w:bCs/>
        </w:rPr>
        <w:t>έχει</w:t>
      </w:r>
      <w:r>
        <w:rPr>
          <w:rFonts w:eastAsia="Times New Roman" w:cs="Times New Roman"/>
        </w:rPr>
        <w:t xml:space="preserve"> προηγηθεί διαβούλευση. Μέσα σε τρεις ώρες ακούσαμε τους φορείς και μάλιστα πολλοί δεν μπόρεσαν να έρθουν, γιατί τους ειδοποιήσαμε το πρωί για</w:t>
      </w:r>
      <w:r>
        <w:rPr>
          <w:rFonts w:eastAsia="Times New Roman" w:cs="Times New Roman"/>
        </w:rPr>
        <w:t xml:space="preserve"> να έρθουν να τους ακούσουμε το απόγευμα. Αναγκαζόμαστε με μερική αποσπασματική επεξεργασία να αποφασίζουμε σήμερα για ένα θέμα, το οποίο χρήζει </w:t>
      </w:r>
      <w:r>
        <w:rPr>
          <w:rFonts w:eastAsia="Times New Roman" w:cs="Times New Roman"/>
          <w:bCs/>
          <w:shd w:val="clear" w:color="auto" w:fill="FFFFFF"/>
        </w:rPr>
        <w:t xml:space="preserve">ιδιαίτερης πολιτικής προσοχής. </w:t>
      </w:r>
    </w:p>
    <w:p w14:paraId="34409ACF"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Τίθενται δε σοβαρά ερωτήματα, γιατί έως τον Ιανουάριο του 2015 δεν </w:t>
      </w:r>
      <w:r>
        <w:rPr>
          <w:rFonts w:eastAsia="Times New Roman"/>
          <w:bCs/>
          <w:shd w:val="clear" w:color="auto" w:fill="FFFFFF"/>
        </w:rPr>
        <w:t>είχε</w:t>
      </w:r>
      <w:r>
        <w:rPr>
          <w:rFonts w:eastAsia="Times New Roman" w:cs="Times New Roman"/>
          <w:bCs/>
          <w:shd w:val="clear" w:color="auto" w:fill="FFFFFF"/>
        </w:rPr>
        <w:t xml:space="preserve"> δημιουρ</w:t>
      </w:r>
      <w:r>
        <w:rPr>
          <w:rFonts w:eastAsia="Times New Roman" w:cs="Times New Roman"/>
          <w:bCs/>
          <w:shd w:val="clear" w:color="auto" w:fill="FFFFFF"/>
        </w:rPr>
        <w:t xml:space="preserve">γηθεί κανένα θέμα από τη λειτουργία του ΕΣΥΠ, που ξεκίνησε το 2013, και ενώ ο Ευρωπαϊκός Οργανισμός Διαπίστευσης ήταν ενήμερος για όλες τις αλλαγές που είχαν γίνει. </w:t>
      </w:r>
    </w:p>
    <w:p w14:paraId="34409AD0" w14:textId="77777777" w:rsidR="00705D54" w:rsidRDefault="00C74CB8">
      <w:pPr>
        <w:spacing w:line="600" w:lineRule="auto"/>
        <w:ind w:firstLine="720"/>
        <w:jc w:val="both"/>
        <w:rPr>
          <w:rFonts w:eastAsia="Times New Roman" w:cs="Times New Roman"/>
          <w:szCs w:val="24"/>
        </w:rPr>
      </w:pPr>
      <w:r>
        <w:rPr>
          <w:rFonts w:eastAsia="Times New Roman" w:cs="Times New Roman"/>
          <w:bCs/>
          <w:shd w:val="clear" w:color="auto" w:fill="FFFFFF"/>
        </w:rPr>
        <w:t xml:space="preserve">Γιατί η </w:t>
      </w:r>
      <w:r>
        <w:rPr>
          <w:rFonts w:eastAsia="Times New Roman" w:cs="Times New Roman"/>
          <w:bCs/>
          <w:shd w:val="clear" w:color="auto" w:fill="FFFFFF"/>
        </w:rPr>
        <w:t>δ</w:t>
      </w:r>
      <w:r>
        <w:rPr>
          <w:rFonts w:eastAsia="Times New Roman" w:cs="Times New Roman"/>
          <w:bCs/>
          <w:shd w:val="clear" w:color="auto" w:fill="FFFFFF"/>
        </w:rPr>
        <w:t xml:space="preserve">ιοίκηση που όρισε η </w:t>
      </w:r>
      <w:r>
        <w:rPr>
          <w:rFonts w:eastAsia="Times New Roman"/>
          <w:bCs/>
          <w:shd w:val="clear" w:color="auto" w:fill="FFFFFF"/>
        </w:rPr>
        <w:t>Κυβέρνηση</w:t>
      </w:r>
      <w:r>
        <w:rPr>
          <w:rFonts w:eastAsia="Times New Roman" w:cs="Times New Roman"/>
          <w:bCs/>
          <w:shd w:val="clear" w:color="auto" w:fill="FFFFFF"/>
        </w:rPr>
        <w:t xml:space="preserve"> ΣΥΡΙΖΑ </w:t>
      </w:r>
      <w:r>
        <w:rPr>
          <w:rFonts w:eastAsia="Times New Roman"/>
          <w:bCs/>
          <w:shd w:val="clear" w:color="auto" w:fill="FFFFFF"/>
        </w:rPr>
        <w:t>–</w:t>
      </w:r>
      <w:r>
        <w:rPr>
          <w:rFonts w:eastAsia="Times New Roman" w:cs="Times New Roman"/>
          <w:bCs/>
          <w:shd w:val="clear" w:color="auto" w:fill="FFFFFF"/>
        </w:rPr>
        <w:t xml:space="preserve"> ΑΝΕΛ από την αρχή </w:t>
      </w:r>
      <w:r>
        <w:rPr>
          <w:rFonts w:eastAsia="Times New Roman"/>
          <w:bCs/>
          <w:shd w:val="clear" w:color="auto" w:fill="FFFFFF"/>
        </w:rPr>
        <w:t>απ</w:t>
      </w:r>
      <w:r>
        <w:rPr>
          <w:rFonts w:eastAsia="Times New Roman" w:cs="Times New Roman"/>
          <w:bCs/>
          <w:shd w:val="clear" w:color="auto" w:fill="FFFFFF"/>
        </w:rPr>
        <w:t xml:space="preserve">αξίωσε τον </w:t>
      </w:r>
      <w:r>
        <w:rPr>
          <w:rFonts w:eastAsia="Times New Roman" w:cs="Times New Roman"/>
          <w:bCs/>
          <w:shd w:val="clear" w:color="auto" w:fill="FFFFFF"/>
        </w:rPr>
        <w:t>ε</w:t>
      </w:r>
      <w:r>
        <w:rPr>
          <w:rFonts w:eastAsia="Times New Roman" w:cs="Times New Roman"/>
          <w:bCs/>
          <w:shd w:val="clear" w:color="auto" w:fill="FFFFFF"/>
        </w:rPr>
        <w:t xml:space="preserve">νιαίο </w:t>
      </w:r>
      <w:r>
        <w:rPr>
          <w:rFonts w:eastAsia="Times New Roman" w:cs="Times New Roman"/>
          <w:bCs/>
          <w:shd w:val="clear" w:color="auto" w:fill="FFFFFF"/>
        </w:rPr>
        <w:t>ο</w:t>
      </w:r>
      <w:r>
        <w:rPr>
          <w:rFonts w:eastAsia="Times New Roman" w:cs="Times New Roman"/>
          <w:bCs/>
          <w:shd w:val="clear" w:color="auto" w:fill="FFFFFF"/>
        </w:rPr>
        <w:t>ργανισμό; Δεν είχε κα</w:t>
      </w:r>
      <w:r>
        <w:rPr>
          <w:rFonts w:eastAsia="Times New Roman" w:cs="Times New Roman"/>
          <w:bCs/>
          <w:shd w:val="clear" w:color="auto" w:fill="FFFFFF"/>
        </w:rPr>
        <w:t>μ</w:t>
      </w:r>
      <w:r>
        <w:rPr>
          <w:rFonts w:eastAsia="Times New Roman" w:cs="Times New Roman"/>
          <w:bCs/>
          <w:shd w:val="clear" w:color="auto" w:fill="FFFFFF"/>
        </w:rPr>
        <w:t xml:space="preserve">μιά </w:t>
      </w:r>
      <w:r>
        <w:rPr>
          <w:rFonts w:eastAsia="Times New Roman" w:cs="Times New Roman"/>
          <w:bCs/>
          <w:shd w:val="clear" w:color="auto" w:fill="FFFFFF"/>
        </w:rPr>
        <w:lastRenderedPageBreak/>
        <w:t xml:space="preserve">διεθνή συμμετοχή και ευρωπαϊκές συναντήσεις και δεν διεκδίκησε την αποδοχή του </w:t>
      </w:r>
      <w:r>
        <w:rPr>
          <w:rFonts w:eastAsia="Times New Roman" w:cs="Times New Roman"/>
          <w:bCs/>
          <w:shd w:val="clear" w:color="auto" w:fill="FFFFFF"/>
        </w:rPr>
        <w:t>ε</w:t>
      </w:r>
      <w:r>
        <w:rPr>
          <w:rFonts w:eastAsia="Times New Roman" w:cs="Times New Roman"/>
          <w:bCs/>
          <w:shd w:val="clear" w:color="auto" w:fill="FFFFFF"/>
        </w:rPr>
        <w:t xml:space="preserve">νιαίου </w:t>
      </w:r>
      <w:r>
        <w:rPr>
          <w:rFonts w:eastAsia="Times New Roman" w:cs="Times New Roman"/>
          <w:bCs/>
          <w:shd w:val="clear" w:color="auto" w:fill="FFFFFF"/>
        </w:rPr>
        <w:t>ο</w:t>
      </w:r>
      <w:r>
        <w:rPr>
          <w:rFonts w:eastAsia="Times New Roman" w:cs="Times New Roman"/>
          <w:bCs/>
          <w:shd w:val="clear" w:color="auto" w:fill="FFFFFF"/>
        </w:rPr>
        <w:t xml:space="preserve">ργανισμού από τις αντίστοιχες ευρωπαϊκές οργανώσεις. Γιατί η </w:t>
      </w:r>
      <w:r>
        <w:rPr>
          <w:rFonts w:eastAsia="Times New Roman"/>
          <w:bCs/>
          <w:shd w:val="clear" w:color="auto" w:fill="FFFFFF"/>
        </w:rPr>
        <w:t>Κυβέρνηση</w:t>
      </w:r>
      <w:r>
        <w:rPr>
          <w:rFonts w:eastAsia="Times New Roman" w:cs="Times New Roman"/>
          <w:bCs/>
          <w:shd w:val="clear" w:color="auto" w:fill="FFFFFF"/>
        </w:rPr>
        <w:t xml:space="preserve"> δεν προσπάθησε καθόλου να στηρίξει το ΕΣΥΠ, όταν μάλιστα η χώρα </w:t>
      </w:r>
      <w:r>
        <w:rPr>
          <w:rFonts w:eastAsia="Times New Roman"/>
          <w:bCs/>
          <w:shd w:val="clear" w:color="auto" w:fill="FFFFFF"/>
        </w:rPr>
        <w:t>έχει</w:t>
      </w:r>
      <w:r>
        <w:rPr>
          <w:rFonts w:eastAsia="Times New Roman" w:cs="Times New Roman"/>
          <w:bCs/>
          <w:shd w:val="clear" w:color="auto" w:fill="FFFFFF"/>
        </w:rPr>
        <w:t xml:space="preserve"> αν</w:t>
      </w:r>
      <w:r>
        <w:rPr>
          <w:rFonts w:eastAsia="Times New Roman" w:cs="Times New Roman"/>
          <w:bCs/>
          <w:shd w:val="clear" w:color="auto" w:fill="FFFFFF"/>
        </w:rPr>
        <w:t xml:space="preserve">άγκη από εξοικονόμηση πόρων και βελτίωση της κρατικής διοίκησης; </w:t>
      </w:r>
    </w:p>
    <w:p w14:paraId="34409AD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Μήπως σκοπός της Κυβέρνησης είναι η δημιουργία ενός ακόμη φορέα για να τοποθετήσει ένα ακόμη κομματικό στέλεχος, τη στιγμή που δεν απαντά πώς θα αντιμετωπίσει το οικονομικό πρόβλημα των οργα</w:t>
      </w:r>
      <w:r>
        <w:rPr>
          <w:rFonts w:eastAsia="Times New Roman" w:cs="Times New Roman"/>
          <w:szCs w:val="24"/>
        </w:rPr>
        <w:t xml:space="preserve">νισμών που παραμένουν στο ΕΣΥΠ, οι οποίοι δεν καταργούνται, τον ΕΛΟΤ και τον ΕΙΜ; Πώς αντιμετωπίζετε όλες αυτές τις ανάγκες τους ΕΣΥΠ; </w:t>
      </w:r>
    </w:p>
    <w:p w14:paraId="34409AD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Όπως περιγράφετε στην αιτιολογική έκθεση του νομοσχεδίου, για την αρμοδιότητα διαπίστευσης του αντίστοιχου φορέα, έχει η</w:t>
      </w:r>
      <w:r>
        <w:rPr>
          <w:rFonts w:eastAsia="Times New Roman" w:cs="Times New Roman"/>
          <w:szCs w:val="24"/>
        </w:rPr>
        <w:t xml:space="preserve"> Κυβέρνηση τη βούληση να ενισχύσει το ΕΣΥΔ με τη συγκέντρωση όλων των διαδικασιών διαπίστευσης σε αυτό, μιας και σήμερα είναι </w:t>
      </w:r>
      <w:proofErr w:type="spellStart"/>
      <w:r>
        <w:rPr>
          <w:rFonts w:eastAsia="Times New Roman" w:cs="Times New Roman"/>
          <w:szCs w:val="24"/>
        </w:rPr>
        <w:t>πολυδιασπασμένες</w:t>
      </w:r>
      <w:proofErr w:type="spellEnd"/>
      <w:r>
        <w:rPr>
          <w:rFonts w:eastAsia="Times New Roman" w:cs="Times New Roman"/>
          <w:szCs w:val="24"/>
        </w:rPr>
        <w:t xml:space="preserve"> και γίνονται από διάφορες υπηρεσίες και διάφορα Υπουργεία; Πώς θα στηρίξετε επίσης το ΕΣΥΔ, που χρειάζεται προσωπ</w:t>
      </w:r>
      <w:r>
        <w:rPr>
          <w:rFonts w:eastAsia="Times New Roman" w:cs="Times New Roman"/>
          <w:szCs w:val="24"/>
        </w:rPr>
        <w:t xml:space="preserve">ικό, το οποίο μάλιστα μπορεί το ίδιο να χρηματοδοτήσει; Γιατί δεν το κάνατε έως τώρα; </w:t>
      </w:r>
    </w:p>
    <w:p w14:paraId="34409AD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είναι βασικά ερωτήματα στα οποία πρέπει να απαντήσετε. Σας τα έθεσα και στην </w:t>
      </w:r>
      <w:r>
        <w:rPr>
          <w:rFonts w:eastAsia="Times New Roman" w:cs="Times New Roman"/>
          <w:szCs w:val="24"/>
        </w:rPr>
        <w:t>ε</w:t>
      </w:r>
      <w:r>
        <w:rPr>
          <w:rFonts w:eastAsia="Times New Roman" w:cs="Times New Roman"/>
          <w:szCs w:val="24"/>
        </w:rPr>
        <w:t xml:space="preserve">πιτροπή και δεν έλαβα </w:t>
      </w:r>
      <w:r>
        <w:rPr>
          <w:rFonts w:eastAsia="Times New Roman" w:cs="Times New Roman"/>
          <w:szCs w:val="24"/>
        </w:rPr>
        <w:t xml:space="preserve">καμία </w:t>
      </w:r>
      <w:r>
        <w:rPr>
          <w:rFonts w:eastAsia="Times New Roman" w:cs="Times New Roman"/>
          <w:szCs w:val="24"/>
        </w:rPr>
        <w:t xml:space="preserve">απάντηση. </w:t>
      </w:r>
    </w:p>
    <w:p w14:paraId="34409AD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Με αυτό που κάνετε σήμερα ως συγκυβέρνηση και επικαλείστε τον ευρωπαϊκό </w:t>
      </w:r>
      <w:r>
        <w:rPr>
          <w:rFonts w:eastAsia="Times New Roman" w:cs="Times New Roman"/>
          <w:szCs w:val="24"/>
        </w:rPr>
        <w:t>κ</w:t>
      </w:r>
      <w:r>
        <w:rPr>
          <w:rFonts w:eastAsia="Times New Roman" w:cs="Times New Roman"/>
          <w:szCs w:val="24"/>
        </w:rPr>
        <w:t>ανονισμό 768/2008 δεν παρουσιάζετε, κύριε Υπουργέ, σωστά όλες τις διεργασίες που είχαν γίνει τότε μεταξύ του ΕΣΥΠ και του Ευρωπαϊκού Οργανισμού Διαπίστευσης, όπως επανειλημμένα έχω αν</w:t>
      </w:r>
      <w:r>
        <w:rPr>
          <w:rFonts w:eastAsia="Times New Roman" w:cs="Times New Roman"/>
          <w:szCs w:val="24"/>
        </w:rPr>
        <w:t xml:space="preserve">αφέρει. Για όλα ήταν ενήμερη η ευρωπαϊκή </w:t>
      </w:r>
      <w:r>
        <w:rPr>
          <w:rFonts w:eastAsia="Times New Roman" w:cs="Times New Roman"/>
          <w:szCs w:val="24"/>
        </w:rPr>
        <w:t>α</w:t>
      </w:r>
      <w:r>
        <w:rPr>
          <w:rFonts w:eastAsia="Times New Roman" w:cs="Times New Roman"/>
          <w:szCs w:val="24"/>
        </w:rPr>
        <w:t xml:space="preserve">ρχή, και για τα δομικά εσωτερικά προβλήματα που είχαν προκύψει από τη σύσταση του ΕΙΜ. Ας πάρουμε όμως τα πράγματα με τη σειρά. </w:t>
      </w:r>
    </w:p>
    <w:p w14:paraId="34409AD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ΕΣΥΠ δημιουργήθηκε το 2013 με τη συγχώνευση τριών αυτοτελών οργανισμών του Υπουργε</w:t>
      </w:r>
      <w:r>
        <w:rPr>
          <w:rFonts w:eastAsia="Times New Roman" w:cs="Times New Roman"/>
          <w:szCs w:val="24"/>
        </w:rPr>
        <w:t xml:space="preserve">ίου Ανάπτυξης, οι οποίοι αποτελούσαν τους φορείς διασφάλισης των υποδομών ποιότητας στη χώρα μας: το ΕΣΥΔ, αρμόδιο για την διαπίστευση, τον ΕΛΟΤ αρμόδιο για την τυποποίηση και το ΕΙΜ αρμόδιο για τη μετρολογία.  </w:t>
      </w:r>
    </w:p>
    <w:p w14:paraId="34409AD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της συγχώνευσης, είχαν </w:t>
      </w:r>
      <w:r>
        <w:rPr>
          <w:rFonts w:eastAsia="Times New Roman" w:cs="Times New Roman"/>
          <w:szCs w:val="24"/>
        </w:rPr>
        <w:t>τεθεί στην πολιτική ηγεσία του Υπουργείου Ανάπτυξης τότε όλα τα πιθανά προβλήματα αμεροληψίας και αυτονομίας</w:t>
      </w:r>
      <w:r>
        <w:rPr>
          <w:rFonts w:eastAsia="Times New Roman" w:cs="Times New Roman"/>
          <w:szCs w:val="24"/>
        </w:rPr>
        <w:t>,</w:t>
      </w:r>
      <w:r>
        <w:rPr>
          <w:rFonts w:eastAsia="Times New Roman" w:cs="Times New Roman"/>
          <w:szCs w:val="24"/>
        </w:rPr>
        <w:t xml:space="preserve"> που θα μπορούσαν </w:t>
      </w:r>
      <w:r>
        <w:rPr>
          <w:rFonts w:eastAsia="Times New Roman" w:cs="Times New Roman"/>
          <w:szCs w:val="24"/>
        </w:rPr>
        <w:lastRenderedPageBreak/>
        <w:t xml:space="preserve">να δημιουργήσουν προβλήματα σε σχέση με τη λειτουργία, την ευρωπαϊκή και διεθνή αναγνώριση των τριών πρώην οργανισμών και κυρίως </w:t>
      </w:r>
      <w:r>
        <w:rPr>
          <w:rFonts w:eastAsia="Times New Roman" w:cs="Times New Roman"/>
          <w:szCs w:val="24"/>
        </w:rPr>
        <w:t xml:space="preserve">του Εθνικού Συστήματος Διαπίστευσης, για το οποίο υπάρχουν οι περισσότερες απαιτήσεις, αμεροληψίες οικονομικής και διοικητικής αυτοτέλειας. </w:t>
      </w:r>
    </w:p>
    <w:p w14:paraId="34409AD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Υπήρχαν λοιπόν, δύο μεγάλα προβλήματα για τον νεοσύστατο τότε οργανισμό. Πρώτον, το οικονομικό, καθώς οι κρατικές ε</w:t>
      </w:r>
      <w:r>
        <w:rPr>
          <w:rFonts w:eastAsia="Times New Roman" w:cs="Times New Roman"/>
          <w:szCs w:val="24"/>
        </w:rPr>
        <w:t xml:space="preserve">πιχορηγήσεις είχαν μειωθεί σε υπερβολικό βαθμό και ήταν πολύ κατώτερες από τα έξοδα. Δεύτερον, τα ζητήματα θεσμικής λειτουργίας και εναρμόνισης με τις ευρωπαϊκές απαιτήσεις. Άμεση προτεραιότητα ήταν η σύνταξη του κανονισμού λειτουργίας και του οικονομικού </w:t>
      </w:r>
      <w:r>
        <w:rPr>
          <w:rFonts w:eastAsia="Times New Roman" w:cs="Times New Roman"/>
          <w:szCs w:val="24"/>
        </w:rPr>
        <w:t xml:space="preserve">κανονισμού, όπως ο ιδρυτικός νόμος του ΕΣΥΠ. </w:t>
      </w:r>
    </w:p>
    <w:p w14:paraId="34409AD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Τότε, προέκυψε και ο προβληματισμός σχετικά με τις ασυμβατότητες συγχώνευσης που θα αφορούσαν την ανώτερη διοίκηση του ΕΔΥΔ, που όφειλε να είναι χωριστή, την απαίτηση για οικονομική και διοικητική αυτοτέλεια το</w:t>
      </w:r>
      <w:r>
        <w:rPr>
          <w:rFonts w:eastAsia="Times New Roman" w:cs="Times New Roman"/>
          <w:szCs w:val="24"/>
        </w:rPr>
        <w:t xml:space="preserve">υ, τη χωριστή νομική εγγραφή του και την ασυμβατότητα λειτουργίας ως έναν οργανισμό με τη μετρολογία. </w:t>
      </w:r>
    </w:p>
    <w:p w14:paraId="34409AD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Έγινε προσπάθεια να επιλυθούν όλα τα παραπάνω θέματα μέσω της σύνταξης του κανονισμού λειτουργίας, όπου προβλέπεται θέση προϊσταμένου σε κάθε λειτουργική</w:t>
      </w:r>
      <w:r>
        <w:rPr>
          <w:rFonts w:eastAsia="Times New Roman" w:cs="Times New Roman"/>
          <w:szCs w:val="24"/>
        </w:rPr>
        <w:t xml:space="preserve"> μονάδα και ιδιαίτερα του ΕΣΥΠ με αυξημένες αρμοδιότητες, ώστε να εξασφαλίζεται απαίτηση για ένα ξεχωριστό μάνατζμεντ στο ΕΣΥΔ. Συστήθηκε ξεχωριστό λογιστήριο για κάθε λειτουργική μονάδα και συντάσσονταν τρεις ξεχωριστοί ισολογισμοί, ένας για κάθε λειτουργ</w:t>
      </w:r>
      <w:r>
        <w:rPr>
          <w:rFonts w:eastAsia="Times New Roman" w:cs="Times New Roman"/>
          <w:szCs w:val="24"/>
        </w:rPr>
        <w:t>ική μονάδα. Παράλληλα, από την πρώτη στιγμή ενημερώθηκε η Ευρωπαϊκή Αρχή Διαπίστευσης</w:t>
      </w:r>
      <w:r>
        <w:rPr>
          <w:rFonts w:eastAsia="Times New Roman" w:cs="Times New Roman"/>
          <w:szCs w:val="24"/>
        </w:rPr>
        <w:t>,</w:t>
      </w:r>
      <w:r>
        <w:rPr>
          <w:rFonts w:eastAsia="Times New Roman" w:cs="Times New Roman"/>
          <w:szCs w:val="24"/>
        </w:rPr>
        <w:t xml:space="preserve"> που αποτελεί και τον οργανισμό από τον οποίο ελέγχονται οι φορείς διαπίστευσης στην Ευρώπη για όλες τις σχεδιαζόμενες αλλαγές. </w:t>
      </w:r>
    </w:p>
    <w:p w14:paraId="34409AD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Με τους άλλους δύο πρώην οργανισμούς ΕΙΜ </w:t>
      </w:r>
      <w:r>
        <w:rPr>
          <w:rFonts w:eastAsia="Times New Roman" w:cs="Times New Roman"/>
          <w:szCs w:val="24"/>
        </w:rPr>
        <w:t xml:space="preserve">και ΕΛΟΤ δεν υπήρξαν ανάλογα προβλήματα και η αποδοχή τους από τις ευρωπαϊκές και διεθνείς οργανώσεις έγιναν χωρίς ιδιαίτερα προβλήματα έως ότου ακολούθησαν οι εκλογές του 2015. </w:t>
      </w:r>
    </w:p>
    <w:p w14:paraId="34409AD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Αξίζει να αναφέρουμε ότι η Ευρωπαϊκή Αρχή Διαπίστευσης αξιολογεί περιοδικά όλ</w:t>
      </w:r>
      <w:r>
        <w:rPr>
          <w:rFonts w:eastAsia="Times New Roman" w:cs="Times New Roman"/>
          <w:szCs w:val="24"/>
        </w:rPr>
        <w:t>ους τους εθνικούς φορείς διαπίστευσης, άρα και το ΕΣΥΔ. Στις 14 Οκτωβρίου 2014 η Ευρωπαϊκή Αρχή Διαπίστευσης απέστειλε τις παρατηρήσεις της για τη συγ</w:t>
      </w:r>
      <w:r>
        <w:rPr>
          <w:rFonts w:eastAsia="Times New Roman" w:cs="Times New Roman"/>
          <w:szCs w:val="24"/>
        </w:rPr>
        <w:lastRenderedPageBreak/>
        <w:t xml:space="preserve">χώνευση και όλες απαντήθηκαν από την τότε </w:t>
      </w:r>
      <w:r>
        <w:rPr>
          <w:rFonts w:eastAsia="Times New Roman" w:cs="Times New Roman"/>
          <w:szCs w:val="24"/>
        </w:rPr>
        <w:t>δ</w:t>
      </w:r>
      <w:r>
        <w:rPr>
          <w:rFonts w:eastAsia="Times New Roman" w:cs="Times New Roman"/>
          <w:szCs w:val="24"/>
        </w:rPr>
        <w:t>ιοίκηση του ΕΣΥΠ. Μια ακόμη ευρωπαϊκή απαίτηση δε για τον φορέα</w:t>
      </w:r>
      <w:r>
        <w:rPr>
          <w:rFonts w:eastAsia="Times New Roman" w:cs="Times New Roman"/>
          <w:szCs w:val="24"/>
        </w:rPr>
        <w:t xml:space="preserve"> διαπίστευσης ήταν να μην χρησιμοποιούνται τα έσοδά του για να καλύπτουν άλλες ανάγκες και λειτουργίες, που δεν έχουν να κάνουν με τη διαπίστευση. </w:t>
      </w:r>
    </w:p>
    <w:p w14:paraId="34409AD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Για τους παραπάνω λόγους, με την ανάληψη των καθηκόντων του ο τότε Υπουργός κ. Κωνσταντινόπουλος αναγνώρισε </w:t>
      </w:r>
      <w:r>
        <w:rPr>
          <w:rFonts w:eastAsia="Times New Roman" w:cs="Times New Roman"/>
          <w:szCs w:val="24"/>
        </w:rPr>
        <w:t xml:space="preserve">την παραπάνω απαίτηση και το καλοκαίρι του 2014 είχε διασφαλίσει τη διοικητική και οικονομική αυτοτέλεια του </w:t>
      </w:r>
      <w:r>
        <w:rPr>
          <w:rFonts w:eastAsia="Times New Roman" w:cs="Times New Roman"/>
          <w:szCs w:val="24"/>
        </w:rPr>
        <w:t>ο</w:t>
      </w:r>
      <w:r>
        <w:rPr>
          <w:rFonts w:eastAsia="Times New Roman" w:cs="Times New Roman"/>
          <w:szCs w:val="24"/>
        </w:rPr>
        <w:t>ργανισμού με επιπλέον χρηματοδότηση και είχε εγκρίνει τη συμμετοχή του στο ανταγωνιστικό πρόγραμμα δημοσίων επενδύσεων με επενδύσεις</w:t>
      </w:r>
      <w:r>
        <w:rPr>
          <w:rFonts w:eastAsia="Times New Roman" w:cs="Times New Roman"/>
          <w:szCs w:val="24"/>
        </w:rPr>
        <w:t>,</w:t>
      </w:r>
      <w:r>
        <w:rPr>
          <w:rFonts w:eastAsia="Times New Roman" w:cs="Times New Roman"/>
          <w:szCs w:val="24"/>
        </w:rPr>
        <w:t xml:space="preserve"> που θα έλυνα</w:t>
      </w:r>
      <w:r>
        <w:rPr>
          <w:rFonts w:eastAsia="Times New Roman" w:cs="Times New Roman"/>
          <w:szCs w:val="24"/>
        </w:rPr>
        <w:t xml:space="preserve">ν πολλαπλά προβλήματα και θα αύξαναν την παραγωγικότητα και ανταγωνιστικότητα του </w:t>
      </w:r>
      <w:r>
        <w:rPr>
          <w:rFonts w:eastAsia="Times New Roman" w:cs="Times New Roman"/>
          <w:szCs w:val="24"/>
        </w:rPr>
        <w:t>ο</w:t>
      </w:r>
      <w:r>
        <w:rPr>
          <w:rFonts w:eastAsia="Times New Roman" w:cs="Times New Roman"/>
          <w:szCs w:val="24"/>
        </w:rPr>
        <w:t xml:space="preserve">ργανισμού. </w:t>
      </w:r>
    </w:p>
    <w:p w14:paraId="34409AD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Από την ίδρυσή του το ΕΣΥΠ περιόρισε σημαντικά τα έξοδά του, από 8.154.000 το 2012 σε 5.284.000 το 2013 και σε 5.250.000 το 2014. Επιπλέον, έγινε ο πρώτος δημόσι</w:t>
      </w:r>
      <w:r>
        <w:rPr>
          <w:rFonts w:eastAsia="Times New Roman" w:cs="Times New Roman"/>
          <w:szCs w:val="24"/>
        </w:rPr>
        <w:t>ος οργανισμός</w:t>
      </w:r>
      <w:r>
        <w:rPr>
          <w:rFonts w:eastAsia="Times New Roman" w:cs="Times New Roman"/>
          <w:szCs w:val="24"/>
        </w:rPr>
        <w:t>,</w:t>
      </w:r>
      <w:r>
        <w:rPr>
          <w:rFonts w:eastAsia="Times New Roman" w:cs="Times New Roman"/>
          <w:szCs w:val="24"/>
        </w:rPr>
        <w:t xml:space="preserve"> που αναζήτησε αγορές εκτός Ελλάδος και εξήγαγε υπηρεσίες σε Κίνα και Ρωσία, δημιουργώντας νέες αγορές σε κέρδη. </w:t>
      </w:r>
    </w:p>
    <w:p w14:paraId="34409AD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Ποτέ δεν δημιουργήθηκε πρόβλημα και η λειτουργία του ΕΣΥΠ δεν είχε συναντήσει απειλή έως και τον Ιανουάριο του </w:t>
      </w:r>
      <w:r>
        <w:rPr>
          <w:rFonts w:eastAsia="Times New Roman" w:cs="Times New Roman"/>
          <w:szCs w:val="24"/>
        </w:rPr>
        <w:lastRenderedPageBreak/>
        <w:t>2015, όπου συντελ</w:t>
      </w:r>
      <w:r>
        <w:rPr>
          <w:rFonts w:eastAsia="Times New Roman" w:cs="Times New Roman"/>
          <w:szCs w:val="24"/>
        </w:rPr>
        <w:t>έστηκε τότε η αλλαγή της Κυβέρνησης. Από τότε, λοιπόν, διαβάζουμε και ακούμε απειλές έξωσης από τους διεθνείς ευρωπαϊκούς οργανισμούς, δυσλειτουργία του ΕΣΥΠ, πληρωμές προσωπικού αντίθετες στην αυτονομία των τριών πρώην οργανισμών, που αποδεικνύουν την απα</w:t>
      </w:r>
      <w:r>
        <w:rPr>
          <w:rFonts w:eastAsia="Times New Roman" w:cs="Times New Roman"/>
          <w:szCs w:val="24"/>
        </w:rPr>
        <w:t xml:space="preserve">ξίωση, την αναιμική χρηματοδότηση, την έλλειψη πολιτικής βούλησης για τη στήριξη της ποιότητας και έναν γενικότερο μαρασμό και έλλειψη οποιασδήποτε δημιουργικής πνοής και εξωστρέφειας. </w:t>
      </w:r>
    </w:p>
    <w:p w14:paraId="34409AD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Έρχεστε, λοιπόν, μετά από δύο χρόνια λέγοντας ότι δεν έχουμε πλέον περ</w:t>
      </w:r>
      <w:r>
        <w:rPr>
          <w:rFonts w:eastAsia="Times New Roman" w:cs="Times New Roman"/>
          <w:szCs w:val="24"/>
        </w:rPr>
        <w:t>ιθώρια χρόνου και πρέπει να διαλύσουμε αυτό το οποίο έγινε και να πάμε στο προηγούμενο καθεστώς του 2002, στον ν.3066.</w:t>
      </w:r>
    </w:p>
    <w:p w14:paraId="34409AE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μόνο που εκκρεμούσε δε για το ΕΣΥΠ ήταν να εκδώσετε εσείς τον κανονισμό λειτουργίας και να προσπαθήσετε να πείσετε σε ευρωπαϊκό επίπεδ</w:t>
      </w:r>
      <w:r>
        <w:rPr>
          <w:rFonts w:eastAsia="Times New Roman" w:cs="Times New Roman"/>
          <w:szCs w:val="24"/>
        </w:rPr>
        <w:t>ο γι’ αυτήν τη συγχώνευση. Είχαν ληφθεί, όπως τόνισα, όλα τα απαραίτητα μέτρα και είχε προγραμματιστεί η δομή του οργανισμού. Εσείς, όμως, είτε από άγνοια είτε από ανικανότητα, όπως προανέφερα, είτε από υστεροβουλία και μικροκομματικά οφέλη, αντί να στηρίξ</w:t>
      </w:r>
      <w:r>
        <w:rPr>
          <w:rFonts w:eastAsia="Times New Roman" w:cs="Times New Roman"/>
          <w:szCs w:val="24"/>
        </w:rPr>
        <w:t>ετε το ΕΣΥΠ, επιλέγετε την εύκολη λύση.</w:t>
      </w:r>
    </w:p>
    <w:p w14:paraId="34409AE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Επίσης, το νομοσχέδιο αυτό καθαυτό δεν λύνει το πρόβλημα ούτε φέρνετε κάτι καινούριο. Στην ουσία πάλι με αυτό το νομοσχέδιο παίρνετε παράταση για να μη μας πετάξει έξω η Ευρωπαϊκή Αρχή Διαπίστευσης. Ιδρύεται έναν νέο</w:t>
      </w:r>
      <w:r>
        <w:rPr>
          <w:rFonts w:eastAsia="Times New Roman" w:cs="Times New Roman"/>
          <w:szCs w:val="24"/>
        </w:rPr>
        <w:t>ν οργανισμό, ο οποίος δεν έχει κα</w:t>
      </w:r>
      <w:r>
        <w:rPr>
          <w:rFonts w:eastAsia="Times New Roman" w:cs="Times New Roman"/>
          <w:szCs w:val="24"/>
        </w:rPr>
        <w:t>μ</w:t>
      </w:r>
      <w:r>
        <w:rPr>
          <w:rFonts w:eastAsia="Times New Roman" w:cs="Times New Roman"/>
          <w:szCs w:val="24"/>
        </w:rPr>
        <w:t xml:space="preserve">μιά διαφορά με τον προηγούμενο, τον ν.3066/2002. Αντιγραφή του κάνετε αλλάζοντας απλώς τη νομική μορφή από </w:t>
      </w:r>
      <w:r>
        <w:rPr>
          <w:rFonts w:eastAsia="Times New Roman" w:cs="Times New Roman"/>
          <w:szCs w:val="24"/>
        </w:rPr>
        <w:t>α</w:t>
      </w:r>
      <w:r>
        <w:rPr>
          <w:rFonts w:eastAsia="Times New Roman" w:cs="Times New Roman"/>
          <w:szCs w:val="24"/>
        </w:rPr>
        <w:t xml:space="preserve">νώνυμη </w:t>
      </w:r>
      <w:r>
        <w:rPr>
          <w:rFonts w:eastAsia="Times New Roman" w:cs="Times New Roman"/>
          <w:szCs w:val="24"/>
        </w:rPr>
        <w:t>ε</w:t>
      </w:r>
      <w:r>
        <w:rPr>
          <w:rFonts w:eastAsia="Times New Roman" w:cs="Times New Roman"/>
          <w:szCs w:val="24"/>
        </w:rPr>
        <w:t xml:space="preserve">ταιρεία σε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w:t>
      </w:r>
    </w:p>
    <w:p w14:paraId="34409AE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Όμως και σ’ αυτό το νομοσχέδιο υπάρχουν ζητήματα συμμορφώσεως</w:t>
      </w:r>
      <w:r>
        <w:rPr>
          <w:rFonts w:eastAsia="Times New Roman" w:cs="Times New Roman"/>
          <w:szCs w:val="24"/>
        </w:rPr>
        <w:t xml:space="preserve">, στα οποία θα αναφερθώ εκτενώς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γιατί και πάλι δεν  λύνονται μ’ αυτό το νομοσχέδιο σοβαρά ζητήματα σε σχέση με την Ευρωπαϊκή Αρχή Διαπίστευσης.</w:t>
      </w:r>
    </w:p>
    <w:p w14:paraId="34409AE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Απλώς, θα ήθελα να τονίσω ότι μου κάνει εντύπωση ότι μέλη του διοικητικού συμβουλίου </w:t>
      </w:r>
      <w:r>
        <w:rPr>
          <w:rFonts w:eastAsia="Times New Roman" w:cs="Times New Roman"/>
          <w:szCs w:val="24"/>
        </w:rPr>
        <w:t>από τους κοινωνικούς φορείς, όπου συμμετείχαν στο ΕΣΥΠ και υπερθεμάτιζαν τότε για τη λειτουργία του ΕΣΥΠ ως ενιαίο οργανισμό διαπίστευσης στη χώρα, έρχονται σήμερα, γιατί μάλλον τους τάξατε ξανά θέση στα διοικητικά συμβούλια, αναιρούν τις προηγούμενες θέσε</w:t>
      </w:r>
      <w:r>
        <w:rPr>
          <w:rFonts w:eastAsia="Times New Roman" w:cs="Times New Roman"/>
          <w:szCs w:val="24"/>
        </w:rPr>
        <w:t xml:space="preserve">ις τους και συμφωνούν τώρα να διαλύσουν αυτόν τον οργανισμό και να κάνουν έναν καινούριο. Ράβε-ξήλωνε, δηλαδή. </w:t>
      </w:r>
    </w:p>
    <w:p w14:paraId="34409AE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Έρχεστε, λοιπόν, στο και πέντε, εκβιάζοντας το Κοινοβούλιο για να μη μείνει χωρίς εθνικό οργανισμό διαπίστευσης η χώρα και φέρνετε προς ψήφιση τ</w:t>
      </w:r>
      <w:r>
        <w:rPr>
          <w:rFonts w:eastAsia="Times New Roman" w:cs="Times New Roman"/>
          <w:szCs w:val="24"/>
        </w:rPr>
        <w:t>ο συγκεκριμένο νομοσχέδιο.</w:t>
      </w:r>
    </w:p>
    <w:p w14:paraId="34409AE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Συνεπώς, γίνεται άμεσα αντιληπτό ότι το παρόν σχέδιο νόμου αποτελεί μια ξεκάθαρη, σαφή και απτή απόδειξη της προχειρότητάς σας, της μη εφαρμογής στο σύνολό του των ρυθμιστικών διατάξεων του ν.4109/2012 και της καθυστέρησης έγκαιρ</w:t>
      </w:r>
      <w:r>
        <w:rPr>
          <w:rFonts w:eastAsia="Times New Roman" w:cs="Times New Roman"/>
          <w:szCs w:val="24"/>
        </w:rPr>
        <w:t>ης ανταπόκρισης επί διετίας και, επίσης, την προσαρμογή προς τις απαιτήσεις του νόμου.</w:t>
      </w:r>
    </w:p>
    <w:p w14:paraId="34409AE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Φέρνετε αυτό το νομοσχέδιο αγνοώντας πλήρως τις τεχνικές, διοικητικές, εσωτερικές και οικονομικές δυσλειτουργίες του οργανισμού για να πάρετε ακόμα μια παράταση στην ουσ</w:t>
      </w:r>
      <w:r>
        <w:rPr>
          <w:rFonts w:eastAsia="Times New Roman" w:cs="Times New Roman"/>
          <w:szCs w:val="24"/>
        </w:rPr>
        <w:t>ία από την Ευρωπαϊκή Αρχή Διαπίστευσης. Με τις παρατάσεις κερδίζετε μόνο λίγο από τον ήδη χαμένο χρόνο σας, αλλά δεν δίνετε κα</w:t>
      </w:r>
      <w:r>
        <w:rPr>
          <w:rFonts w:eastAsia="Times New Roman" w:cs="Times New Roman"/>
          <w:szCs w:val="24"/>
        </w:rPr>
        <w:t>μ</w:t>
      </w:r>
      <w:r>
        <w:rPr>
          <w:rFonts w:eastAsia="Times New Roman" w:cs="Times New Roman"/>
          <w:szCs w:val="24"/>
        </w:rPr>
        <w:t>μιά λύση. Απεναντίας, διογκώνετε το πρόβλημα και θα το βρούμε μπροστά μας.</w:t>
      </w:r>
    </w:p>
    <w:p w14:paraId="34409AE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Συνεπώς, το σχέδιο νόμου χρήζει ριζικής και πάλι </w:t>
      </w:r>
      <w:r>
        <w:rPr>
          <w:rFonts w:eastAsia="Times New Roman" w:cs="Times New Roman"/>
          <w:szCs w:val="24"/>
        </w:rPr>
        <w:t>επανεξέτασης και βελτίωσης προκειμένου να αποφευχθούν νέα προβλήματα και τροποποιήσεις στο μέλλον, όπως και πάλι θα ζητήσει η Ευρωπαϊκή Αρχή Διαπίστευσης.</w:t>
      </w:r>
    </w:p>
    <w:p w14:paraId="34409AE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Το θέμα ήταν σήμερα να είχαμε ξεπεράσει τις δυσλειτουργίες και να είχατε επινοήσει ένα πιο εξωστρεφές</w:t>
      </w:r>
      <w:r>
        <w:rPr>
          <w:rFonts w:eastAsia="Times New Roman" w:cs="Times New Roman"/>
          <w:szCs w:val="24"/>
        </w:rPr>
        <w:t xml:space="preserve"> αναπτυξιακό νομοσχέδιο για τη διαπίστευση, την τυποποίηση, τη μετεωρολογία και τον έλεγχο της αγοράς, το οποίο να ανταποκρίνεται στις απαιτήσεις των διεθνών προτύπων διαπίστευσης, να προσδίδει ευελιξία στο σύστημα αξιολόγησης κατανομής της διαπίστευσης, ν</w:t>
      </w:r>
      <w:r>
        <w:rPr>
          <w:rFonts w:eastAsia="Times New Roman" w:cs="Times New Roman"/>
          <w:szCs w:val="24"/>
        </w:rPr>
        <w:t>α συμβάλλει στην αναπτυξιακή δυνατότητα του ΕΣΥΠ, να επιτρέπει μια πιο επιθετική πολιτική της ελληνικής διαπίστευσης στον ευρωπαϊκό και διεθνή χώρο και να συμβάλλει στη βιωσιμότητα του ΕΣΥΠ ως κρατικού φορέα.</w:t>
      </w:r>
    </w:p>
    <w:p w14:paraId="34409AE9" w14:textId="77777777" w:rsidR="00705D54" w:rsidRDefault="00C74CB8">
      <w:pPr>
        <w:spacing w:after="0" w:line="600" w:lineRule="auto"/>
        <w:ind w:firstLine="720"/>
        <w:jc w:val="both"/>
        <w:rPr>
          <w:rFonts w:eastAsia="Times New Roman" w:cs="Times New Roman"/>
          <w:szCs w:val="24"/>
        </w:rPr>
      </w:pPr>
      <w:r>
        <w:rPr>
          <w:rFonts w:eastAsia="Times New Roman" w:cs="Times New Roman"/>
          <w:szCs w:val="24"/>
        </w:rPr>
        <w:t>Με όλα αυτά, θα ήθελα να πω ότι η Δημοκρατική Σ</w:t>
      </w:r>
      <w:r>
        <w:rPr>
          <w:rFonts w:eastAsia="Times New Roman" w:cs="Times New Roman"/>
          <w:szCs w:val="24"/>
        </w:rPr>
        <w:t>υμπαράταξη, ως παράταξη ευθύνης, δεν μπορεί να έρθει απέναντι σε ένα νομοσχέδιο, έστω και όπως το φέρνετε εσείς, πρόχειρο, στο και πέντε, ως επανάληψη ενός νομοσχεδίου του 2002, όπου και πάλι θα προκύψουν θέματα ασυμβατότητας με την ευρωπαϊκή αρχή, αλλά πρ</w:t>
      </w:r>
      <w:r>
        <w:rPr>
          <w:rFonts w:eastAsia="Times New Roman" w:cs="Times New Roman"/>
          <w:szCs w:val="24"/>
        </w:rPr>
        <w:t>έπει να έχουμε Εθνικό Οργανισμό Διαπίστευσης, από τη στιγμή που αποτελεί απαίτηση των ευρωπαϊκών αρχών και θεσμών.</w:t>
      </w:r>
    </w:p>
    <w:p w14:paraId="34409AEA" w14:textId="77777777" w:rsidR="00705D54" w:rsidRDefault="00C74CB8">
      <w:pPr>
        <w:spacing w:after="0" w:line="600" w:lineRule="auto"/>
        <w:ind w:firstLine="720"/>
        <w:jc w:val="both"/>
        <w:rPr>
          <w:rFonts w:eastAsia="Times New Roman" w:cs="Times New Roman"/>
          <w:szCs w:val="24"/>
        </w:rPr>
      </w:pPr>
      <w:r>
        <w:rPr>
          <w:rFonts w:eastAsia="Times New Roman" w:cs="Times New Roman"/>
          <w:szCs w:val="24"/>
        </w:rPr>
        <w:lastRenderedPageBreak/>
        <w:t xml:space="preserve">Ωστόσο, διαφωνούμε κάθετα με τις δικές σας πρόχειρες, επιδερμικές και στο παρά πέντε πρακτικές ως προς το </w:t>
      </w:r>
      <w:proofErr w:type="spellStart"/>
      <w:r>
        <w:rPr>
          <w:rFonts w:eastAsia="Times New Roman" w:cs="Times New Roman"/>
          <w:szCs w:val="24"/>
        </w:rPr>
        <w:t>νομοθετείν</w:t>
      </w:r>
      <w:proofErr w:type="spellEnd"/>
      <w:r>
        <w:rPr>
          <w:rFonts w:eastAsia="Times New Roman" w:cs="Times New Roman"/>
          <w:szCs w:val="24"/>
        </w:rPr>
        <w:t xml:space="preserve">. </w:t>
      </w:r>
    </w:p>
    <w:p w14:paraId="34409AEB" w14:textId="77777777" w:rsidR="00705D54" w:rsidRDefault="00C74CB8">
      <w:pPr>
        <w:spacing w:after="0" w:line="600" w:lineRule="auto"/>
        <w:ind w:firstLine="720"/>
        <w:jc w:val="both"/>
        <w:rPr>
          <w:rFonts w:eastAsia="Times New Roman" w:cs="Times New Roman"/>
          <w:szCs w:val="24"/>
        </w:rPr>
      </w:pPr>
      <w:r>
        <w:rPr>
          <w:rFonts w:eastAsia="Times New Roman" w:cs="Times New Roman"/>
          <w:szCs w:val="24"/>
        </w:rPr>
        <w:t xml:space="preserve">Ως προς τις τροπολογίες και την ασυμβατότητα σε σχέση με τις ευρωπαϊκές αρχές και αυτού του νέου νομοσχεδίου, όπως το φέρατε, θα τοποθετηθώ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που θα ακολουθήσει. </w:t>
      </w:r>
    </w:p>
    <w:p w14:paraId="34409AEC" w14:textId="77777777" w:rsidR="00705D54" w:rsidRDefault="00C74CB8">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4409AED" w14:textId="77777777" w:rsidR="00705D54" w:rsidRDefault="00C74CB8">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 διευκρινίσω στον κ. Τζελέπη ότι δεν θα γίνει κατ’ </w:t>
      </w:r>
      <w:proofErr w:type="spellStart"/>
      <w:r>
        <w:rPr>
          <w:rFonts w:eastAsia="Times New Roman" w:cs="Times New Roman"/>
          <w:szCs w:val="24"/>
        </w:rPr>
        <w:t>άρθρον</w:t>
      </w:r>
      <w:proofErr w:type="spellEnd"/>
      <w:r>
        <w:rPr>
          <w:rFonts w:eastAsia="Times New Roman" w:cs="Times New Roman"/>
          <w:szCs w:val="24"/>
        </w:rPr>
        <w:t xml:space="preserve"> συζήτηση. Όμως, οι εισηγητές</w:t>
      </w:r>
      <w:r>
        <w:rPr>
          <w:rFonts w:eastAsia="Times New Roman" w:cs="Times New Roman"/>
          <w:b/>
          <w:szCs w:val="24"/>
        </w:rPr>
        <w:t xml:space="preserve"> </w:t>
      </w:r>
      <w:r>
        <w:rPr>
          <w:rFonts w:eastAsia="Times New Roman" w:cs="Times New Roman"/>
          <w:szCs w:val="24"/>
        </w:rPr>
        <w:t>θα έχετε λίγο χρόνο να κάνετε τη δευτερολογία σας για τις τροπολογίες.</w:t>
      </w:r>
    </w:p>
    <w:p w14:paraId="34409AEE" w14:textId="77777777" w:rsidR="00705D54" w:rsidRDefault="00C74CB8">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w:t>
      </w:r>
      <w:r>
        <w:rPr>
          <w:rFonts w:eastAsia="Times New Roman" w:cs="Times New Roman"/>
        </w:rPr>
        <w:t>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w:t>
      </w:r>
      <w:r>
        <w:rPr>
          <w:rFonts w:eastAsia="Times New Roman" w:cs="Times New Roman"/>
        </w:rPr>
        <w:t xml:space="preserve"> επτά μαθήτριες και μαθητές και </w:t>
      </w:r>
      <w:r>
        <w:rPr>
          <w:rFonts w:eastAsia="Times New Roman" w:cs="Times New Roman"/>
        </w:rPr>
        <w:lastRenderedPageBreak/>
        <w:t>τρεις εκπαιδευτικοί συνοδοί τους από το 2</w:t>
      </w:r>
      <w:r>
        <w:rPr>
          <w:rFonts w:eastAsia="Times New Roman" w:cs="Times New Roman"/>
          <w:vertAlign w:val="superscript"/>
        </w:rPr>
        <w:t>ο</w:t>
      </w:r>
      <w:r>
        <w:rPr>
          <w:rFonts w:eastAsia="Times New Roman" w:cs="Times New Roman"/>
        </w:rPr>
        <w:t xml:space="preserve"> Γενικό Λύκειο Καλλιθέας. </w:t>
      </w:r>
    </w:p>
    <w:p w14:paraId="34409AEF" w14:textId="77777777" w:rsidR="00705D54" w:rsidRDefault="00C74CB8">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34409AF0" w14:textId="77777777" w:rsidR="00705D54" w:rsidRDefault="00C74CB8">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34409AF1" w14:textId="77777777" w:rsidR="00705D54" w:rsidRDefault="00C74CB8">
      <w:pPr>
        <w:spacing w:line="600" w:lineRule="auto"/>
        <w:ind w:firstLine="709"/>
        <w:jc w:val="both"/>
        <w:rPr>
          <w:rFonts w:eastAsia="Times New Roman" w:cs="Times New Roman"/>
        </w:rPr>
      </w:pPr>
      <w:r>
        <w:rPr>
          <w:rFonts w:eastAsia="Times New Roman" w:cs="Times New Roman"/>
        </w:rPr>
        <w:t xml:space="preserve">Προχωράμε με τη συνάδελφο κ. Ελένη </w:t>
      </w:r>
      <w:proofErr w:type="spellStart"/>
      <w:r>
        <w:rPr>
          <w:rFonts w:eastAsia="Times New Roman" w:cs="Times New Roman"/>
        </w:rPr>
        <w:t>Ζαρούλια</w:t>
      </w:r>
      <w:proofErr w:type="spellEnd"/>
      <w:r>
        <w:rPr>
          <w:rFonts w:eastAsia="Times New Roman" w:cs="Times New Roman"/>
        </w:rPr>
        <w:t xml:space="preserve"> από τη Χρυσή Αυγή. </w:t>
      </w:r>
    </w:p>
    <w:p w14:paraId="34409AF2" w14:textId="77777777" w:rsidR="00705D54" w:rsidRDefault="00C74CB8">
      <w:pPr>
        <w:spacing w:line="600" w:lineRule="auto"/>
        <w:ind w:firstLine="720"/>
        <w:jc w:val="both"/>
        <w:rPr>
          <w:rFonts w:eastAsia="Times New Roman" w:cs="Times New Roman"/>
        </w:rPr>
      </w:pPr>
      <w:r>
        <w:rPr>
          <w:rFonts w:eastAsia="Times New Roman" w:cs="Times New Roman"/>
          <w:b/>
        </w:rPr>
        <w:t>ΕΛΕΝΗ ΖΑΡΟΥΛΙΑ</w:t>
      </w:r>
      <w:r>
        <w:rPr>
          <w:rFonts w:eastAsia="Times New Roman" w:cs="Times New Roman"/>
          <w:b/>
        </w:rPr>
        <w:t>:</w:t>
      </w:r>
      <w:r>
        <w:rPr>
          <w:rFonts w:eastAsia="Times New Roman" w:cs="Times New Roman"/>
        </w:rPr>
        <w:t xml:space="preserve"> Ευχαριστώ. </w:t>
      </w:r>
    </w:p>
    <w:p w14:paraId="34409AF3" w14:textId="77777777" w:rsidR="00705D54" w:rsidRDefault="00C74CB8">
      <w:pPr>
        <w:spacing w:line="600" w:lineRule="auto"/>
        <w:ind w:firstLine="720"/>
        <w:jc w:val="both"/>
        <w:rPr>
          <w:rFonts w:eastAsia="Times New Roman" w:cs="Times New Roman"/>
        </w:rPr>
      </w:pPr>
      <w:r>
        <w:rPr>
          <w:rFonts w:eastAsia="Times New Roman" w:cs="Times New Roman"/>
        </w:rPr>
        <w:t>Με το προτεινόμενο σχέδιο νόμου, οι διατάξεις του οποίου μετά την προσθήκη της τροπολογίας με αριθμό 1019/7 της 20-4-2017 και με τίτλο</w:t>
      </w:r>
      <w:r>
        <w:rPr>
          <w:rFonts w:eastAsia="Times New Roman" w:cs="Times New Roman"/>
        </w:rPr>
        <w:t>:</w:t>
      </w:r>
      <w:r>
        <w:rPr>
          <w:rFonts w:eastAsia="Times New Roman" w:cs="Times New Roman"/>
        </w:rPr>
        <w:t xml:space="preserve"> «Επαναληπτικές εξετάσεις εισαγωγής στην τριτοβάθμια εκπαίδευση και συμπλήρωση του άρθρου 13 του ν. 4452/20</w:t>
      </w:r>
      <w:r>
        <w:rPr>
          <w:rFonts w:eastAsia="Times New Roman" w:cs="Times New Roman"/>
        </w:rPr>
        <w:t xml:space="preserve">17» των Υπουργείων Οικονομικών και Παιδείας, Έρευνας και Θρησκευμάτων και τη σχετική </w:t>
      </w:r>
      <w:proofErr w:type="spellStart"/>
      <w:r>
        <w:rPr>
          <w:rFonts w:eastAsia="Times New Roman" w:cs="Times New Roman"/>
        </w:rPr>
        <w:t>αναρίθμηση</w:t>
      </w:r>
      <w:proofErr w:type="spellEnd"/>
      <w:r>
        <w:rPr>
          <w:rFonts w:eastAsia="Times New Roman" w:cs="Times New Roman"/>
        </w:rPr>
        <w:t xml:space="preserve"> εκτείνονται σε δεκατρία άρθρα, ουσιαστικώς επιχειρείται από το αρμόδιο Υπουργείο η εναρμόνιση της εγχώριας νομοθεσίας, η οποία ρυθμίζει το λειτουργικό πλαίσιο τ</w:t>
      </w:r>
      <w:r>
        <w:rPr>
          <w:rFonts w:eastAsia="Times New Roman" w:cs="Times New Roman"/>
        </w:rPr>
        <w:t>ου Εθνικού Φορέα Δια</w:t>
      </w:r>
      <w:r>
        <w:rPr>
          <w:rFonts w:eastAsia="Times New Roman" w:cs="Times New Roman"/>
        </w:rPr>
        <w:t>πίστευ</w:t>
      </w:r>
      <w:r>
        <w:rPr>
          <w:rFonts w:eastAsia="Times New Roman" w:cs="Times New Roman"/>
        </w:rPr>
        <w:t xml:space="preserve">σης με την ευρωπαϊκή νομοθεσία και τις σχετικές </w:t>
      </w:r>
      <w:r>
        <w:rPr>
          <w:rFonts w:eastAsia="Times New Roman" w:cs="Times New Roman"/>
        </w:rPr>
        <w:t>ο</w:t>
      </w:r>
      <w:r>
        <w:rPr>
          <w:rFonts w:eastAsia="Times New Roman" w:cs="Times New Roman"/>
        </w:rPr>
        <w:t xml:space="preserve">δηγίες της Ευρωπαϊκής Ένωσης. </w:t>
      </w:r>
    </w:p>
    <w:p w14:paraId="34409AF4" w14:textId="77777777" w:rsidR="00705D54" w:rsidRDefault="00C74CB8">
      <w:pPr>
        <w:spacing w:line="600" w:lineRule="auto"/>
        <w:ind w:firstLine="720"/>
        <w:jc w:val="both"/>
        <w:rPr>
          <w:rFonts w:eastAsia="Times New Roman" w:cs="Times New Roman"/>
        </w:rPr>
      </w:pPr>
      <w:r>
        <w:rPr>
          <w:rFonts w:eastAsia="Times New Roman" w:cs="Times New Roman"/>
        </w:rPr>
        <w:lastRenderedPageBreak/>
        <w:t xml:space="preserve">Η </w:t>
      </w:r>
      <w:r>
        <w:rPr>
          <w:rFonts w:eastAsia="Times New Roman" w:cs="Times New Roman"/>
        </w:rPr>
        <w:t>α</w:t>
      </w:r>
      <w:r>
        <w:rPr>
          <w:rFonts w:eastAsia="Times New Roman" w:cs="Times New Roman"/>
        </w:rPr>
        <w:t xml:space="preserve">νώνυμη </w:t>
      </w:r>
      <w:r>
        <w:rPr>
          <w:rFonts w:eastAsia="Times New Roman" w:cs="Times New Roman"/>
        </w:rPr>
        <w:t>ε</w:t>
      </w:r>
      <w:r>
        <w:rPr>
          <w:rFonts w:eastAsia="Times New Roman" w:cs="Times New Roman"/>
        </w:rPr>
        <w:t xml:space="preserve">ταιρεία </w:t>
      </w:r>
      <w:r>
        <w:rPr>
          <w:rFonts w:eastAsia="Times New Roman" w:cs="Times New Roman"/>
        </w:rPr>
        <w:t>«</w:t>
      </w:r>
      <w:r>
        <w:rPr>
          <w:rFonts w:eastAsia="Times New Roman" w:cs="Times New Roman"/>
        </w:rPr>
        <w:t>Εθνικό Σύστημα Διαπίστευσης</w:t>
      </w:r>
      <w:r>
        <w:rPr>
          <w:rFonts w:eastAsia="Times New Roman" w:cs="Times New Roman"/>
        </w:rPr>
        <w:t>»</w:t>
      </w:r>
      <w:r>
        <w:rPr>
          <w:rFonts w:eastAsia="Times New Roman" w:cs="Times New Roman"/>
        </w:rPr>
        <w:t>, εφεξής ΕΣΥΔ, ιδρύθηκε με τον ν.3066/2002 επί Κυβερνήσεως ΠΑΣΟΚ και Σημίτη, με σκοπό την υλοποίηση, ε</w:t>
      </w:r>
      <w:r>
        <w:rPr>
          <w:rFonts w:eastAsia="Times New Roman" w:cs="Times New Roman"/>
        </w:rPr>
        <w:t>φαρμογή και διαχείριση του Εθνικού Συστήματος Διαπίστευσης, το οποίο προβλέπεται στις διατάξεις του ν.2231/1994 ως «Εθνικό Συμβούλιο Διαπίστευσης» και αυτό επί Κυβερνήσεως ΠΑΣΟΚ και Ανδρέα Παπανδρέου, όπως αυτό τροποποιήθηκε με τον ν.2642/1999 επί Κυβερνήσ</w:t>
      </w:r>
      <w:r>
        <w:rPr>
          <w:rFonts w:eastAsia="Times New Roman" w:cs="Times New Roman"/>
        </w:rPr>
        <w:t xml:space="preserve">εως ΠΑΣΟΚ και Σημίτη, μετασχηματίστηκε και εντάχθηκε ως αυτοτελής λειτουργική μονάδα διαπίστευσης στο Εθνικό Σύστημα Υποδομών </w:t>
      </w:r>
      <w:proofErr w:type="spellStart"/>
      <w:r>
        <w:rPr>
          <w:rFonts w:eastAsia="Times New Roman" w:cs="Times New Roman"/>
        </w:rPr>
        <w:t>Ποιότητος</w:t>
      </w:r>
      <w:proofErr w:type="spellEnd"/>
      <w:r>
        <w:rPr>
          <w:rFonts w:eastAsia="Times New Roman" w:cs="Times New Roman"/>
        </w:rPr>
        <w:t>, εφεξής ΕΣΥΠ, το οποίο ιδρύθηκε με τον επίμαχο ν</w:t>
      </w:r>
      <w:r>
        <w:rPr>
          <w:rFonts w:eastAsia="Times New Roman" w:cs="Times New Roman"/>
        </w:rPr>
        <w:t>.</w:t>
      </w:r>
      <w:r>
        <w:rPr>
          <w:rFonts w:eastAsia="Times New Roman" w:cs="Times New Roman"/>
        </w:rPr>
        <w:t xml:space="preserve"> 4109/2013 επί </w:t>
      </w:r>
      <w:r>
        <w:rPr>
          <w:rFonts w:eastAsia="Times New Roman" w:cs="Times New Roman"/>
        </w:rPr>
        <w:t>σ</w:t>
      </w:r>
      <w:r>
        <w:rPr>
          <w:rFonts w:eastAsia="Times New Roman" w:cs="Times New Roman"/>
        </w:rPr>
        <w:t>υγκυβερνήσεως Νέας Δημοκρατίας, ΠΑΣΟΚ και ΔΗΜΑΡ, ο οποί</w:t>
      </w:r>
      <w:r>
        <w:rPr>
          <w:rFonts w:eastAsia="Times New Roman" w:cs="Times New Roman"/>
        </w:rPr>
        <w:t xml:space="preserve">ος σύμφωνα με την αιτιολογική έκθεση προκάλεσε τα προβλήματα, ένεκα των οποίων κατέστη υποχρεωτική από τον αρμόδιο </w:t>
      </w:r>
      <w:r>
        <w:rPr>
          <w:rFonts w:eastAsia="Times New Roman" w:cs="Times New Roman"/>
        </w:rPr>
        <w:t>ε</w:t>
      </w:r>
      <w:r>
        <w:rPr>
          <w:rFonts w:eastAsia="Times New Roman" w:cs="Times New Roman"/>
        </w:rPr>
        <w:t xml:space="preserve">υρωπαϊκό </w:t>
      </w:r>
      <w:r>
        <w:rPr>
          <w:rFonts w:eastAsia="Times New Roman" w:cs="Times New Roman"/>
        </w:rPr>
        <w:t>ε</w:t>
      </w:r>
      <w:r>
        <w:rPr>
          <w:rFonts w:eastAsia="Times New Roman" w:cs="Times New Roman"/>
        </w:rPr>
        <w:t xml:space="preserve">ποπτικό </w:t>
      </w:r>
      <w:r>
        <w:rPr>
          <w:rFonts w:eastAsia="Times New Roman" w:cs="Times New Roman"/>
        </w:rPr>
        <w:t>φ</w:t>
      </w:r>
      <w:r>
        <w:rPr>
          <w:rFonts w:eastAsia="Times New Roman" w:cs="Times New Roman"/>
        </w:rPr>
        <w:t xml:space="preserve">ορέα η προτεινόμενη νομοθετική πράξη. </w:t>
      </w:r>
    </w:p>
    <w:p w14:paraId="34409AF5" w14:textId="77777777" w:rsidR="00705D54" w:rsidRDefault="00C74CB8">
      <w:pPr>
        <w:spacing w:line="600" w:lineRule="auto"/>
        <w:ind w:firstLine="720"/>
        <w:jc w:val="both"/>
        <w:rPr>
          <w:rFonts w:eastAsia="Times New Roman" w:cs="Times New Roman"/>
        </w:rPr>
      </w:pPr>
      <w:r>
        <w:rPr>
          <w:rFonts w:eastAsia="Times New Roman" w:cs="Times New Roman"/>
        </w:rPr>
        <w:t xml:space="preserve">Αυτό συνέβη διότι ο νόμος αυτός υπήγαγε το ανεξάρτητο έως τότε Εθνικό Σύστημα </w:t>
      </w:r>
      <w:r>
        <w:rPr>
          <w:rFonts w:eastAsia="Times New Roman" w:cs="Times New Roman"/>
        </w:rPr>
        <w:t>Διαπίστευσης στο Εθνικό Σύστημα Υπηρεσιών Ποιότητας, το οποίο συστήθηκε με τον εν λόγω ν</w:t>
      </w:r>
      <w:r>
        <w:rPr>
          <w:rFonts w:eastAsia="Times New Roman" w:cs="Times New Roman"/>
        </w:rPr>
        <w:t>.</w:t>
      </w:r>
      <w:r>
        <w:rPr>
          <w:rFonts w:eastAsia="Times New Roman" w:cs="Times New Roman"/>
        </w:rPr>
        <w:t xml:space="preserve"> 4190/2013 της </w:t>
      </w:r>
      <w:r>
        <w:rPr>
          <w:rFonts w:eastAsia="Times New Roman" w:cs="Times New Roman"/>
        </w:rPr>
        <w:t>σ</w:t>
      </w:r>
      <w:r>
        <w:rPr>
          <w:rFonts w:eastAsia="Times New Roman" w:cs="Times New Roman"/>
        </w:rPr>
        <w:t xml:space="preserve">υγκυβερνήσεως Νέας Δημοκρατίας, ΠΑΣΟΚ και ΔΗΜΑΡ. </w:t>
      </w:r>
    </w:p>
    <w:p w14:paraId="34409AF6" w14:textId="77777777" w:rsidR="00705D54" w:rsidRDefault="00C74CB8">
      <w:pPr>
        <w:spacing w:after="0" w:line="600" w:lineRule="auto"/>
        <w:ind w:firstLine="720"/>
        <w:jc w:val="both"/>
        <w:rPr>
          <w:rFonts w:eastAsia="Times New Roman" w:cs="Times New Roman"/>
          <w:szCs w:val="24"/>
        </w:rPr>
      </w:pPr>
      <w:r>
        <w:rPr>
          <w:rFonts w:eastAsia="Times New Roman" w:cs="Times New Roman"/>
        </w:rPr>
        <w:lastRenderedPageBreak/>
        <w:t>Η απορρόφηση του Εθνικού Συστήματος Διαπίστευσης από το Εθνικό Σύστημα Υπηρεσιών Πιστοποίησης, όπως έ</w:t>
      </w:r>
      <w:r>
        <w:rPr>
          <w:rFonts w:eastAsia="Times New Roman" w:cs="Times New Roman"/>
        </w:rPr>
        <w:t xml:space="preserve">γινε και με τον Ελληνικό Οργανισμό Τυποποίησης, εφεξής ΕΛΟΤ, και το Ελληνικό Ινστιτούτο Μετεωρολογίας, το ΕΙΜ, σύμφωνα με την αιτιολογική έκθεση έρχεται σε αντίθεση με το </w:t>
      </w:r>
      <w:r>
        <w:rPr>
          <w:rFonts w:eastAsia="Times New Roman" w:cs="Times New Roman"/>
        </w:rPr>
        <w:t>Κ</w:t>
      </w:r>
      <w:r>
        <w:rPr>
          <w:rFonts w:eastAsia="Times New Roman" w:cs="Times New Roman"/>
        </w:rPr>
        <w:t xml:space="preserve">οινοτικό </w:t>
      </w:r>
      <w:r>
        <w:rPr>
          <w:rFonts w:eastAsia="Times New Roman" w:cs="Times New Roman"/>
        </w:rPr>
        <w:t>Δ</w:t>
      </w:r>
      <w:r>
        <w:rPr>
          <w:rFonts w:eastAsia="Times New Roman" w:cs="Times New Roman"/>
        </w:rPr>
        <w:t xml:space="preserve">ίκαιο και πιο συγκεκριμένα με το </w:t>
      </w:r>
      <w:r>
        <w:rPr>
          <w:rFonts w:eastAsia="Times New Roman" w:cs="Times New Roman"/>
        </w:rPr>
        <w:t>κ</w:t>
      </w:r>
      <w:r>
        <w:rPr>
          <w:rFonts w:eastAsia="Times New Roman" w:cs="Times New Roman"/>
        </w:rPr>
        <w:t xml:space="preserve">αταστατικό του αρμόδιου </w:t>
      </w:r>
      <w:r>
        <w:rPr>
          <w:rFonts w:eastAsia="Times New Roman" w:cs="Times New Roman"/>
        </w:rPr>
        <w:t>ε</w:t>
      </w:r>
      <w:r>
        <w:rPr>
          <w:rFonts w:eastAsia="Times New Roman" w:cs="Times New Roman"/>
        </w:rPr>
        <w:t xml:space="preserve">υρωπαϊκού </w:t>
      </w:r>
      <w:r>
        <w:rPr>
          <w:rFonts w:eastAsia="Times New Roman" w:cs="Times New Roman"/>
        </w:rPr>
        <w:t>ε</w:t>
      </w:r>
      <w:r>
        <w:rPr>
          <w:rFonts w:eastAsia="Times New Roman" w:cs="Times New Roman"/>
        </w:rPr>
        <w:t>ποπτ</w:t>
      </w:r>
      <w:r>
        <w:rPr>
          <w:rFonts w:eastAsia="Times New Roman" w:cs="Times New Roman"/>
        </w:rPr>
        <w:t xml:space="preserve">ικού </w:t>
      </w:r>
      <w:r>
        <w:rPr>
          <w:rFonts w:eastAsia="Times New Roman" w:cs="Times New Roman"/>
        </w:rPr>
        <w:t>φ</w:t>
      </w:r>
      <w:r>
        <w:rPr>
          <w:rFonts w:eastAsia="Times New Roman" w:cs="Times New Roman"/>
        </w:rPr>
        <w:t>ορέα «</w:t>
      </w:r>
      <w:r>
        <w:rPr>
          <w:rFonts w:eastAsia="Times New Roman" w:cs="Times New Roman"/>
          <w:lang w:val="en-US"/>
        </w:rPr>
        <w:t>European</w:t>
      </w:r>
      <w:r>
        <w:rPr>
          <w:rFonts w:eastAsia="Times New Roman" w:cs="Times New Roman"/>
        </w:rPr>
        <w:t xml:space="preserve"> </w:t>
      </w:r>
      <w:r>
        <w:rPr>
          <w:rFonts w:eastAsia="Times New Roman" w:cs="Times New Roman"/>
          <w:lang w:val="en-US"/>
        </w:rPr>
        <w:t>Cooperation</w:t>
      </w:r>
      <w:r>
        <w:rPr>
          <w:rFonts w:eastAsia="Times New Roman" w:cs="Times New Roman"/>
        </w:rPr>
        <w:t xml:space="preserve"> </w:t>
      </w:r>
      <w:r>
        <w:rPr>
          <w:rFonts w:eastAsia="Times New Roman" w:cs="Times New Roman"/>
          <w:lang w:val="en-US"/>
        </w:rPr>
        <w:t>for</w:t>
      </w:r>
      <w:r>
        <w:rPr>
          <w:rFonts w:eastAsia="Times New Roman" w:cs="Times New Roman"/>
        </w:rPr>
        <w:t xml:space="preserve"> </w:t>
      </w:r>
      <w:r>
        <w:rPr>
          <w:rFonts w:eastAsia="Times New Roman" w:cs="Times New Roman"/>
          <w:lang w:val="en-US"/>
        </w:rPr>
        <w:t>Accreditation</w:t>
      </w:r>
      <w:r>
        <w:rPr>
          <w:rFonts w:eastAsia="Times New Roman" w:cs="Times New Roman"/>
        </w:rPr>
        <w:t xml:space="preserve"> </w:t>
      </w:r>
      <w:r>
        <w:rPr>
          <w:rFonts w:eastAsia="Times New Roman" w:cs="Times New Roman"/>
          <w:lang w:val="en-US"/>
        </w:rPr>
        <w:t>EA</w:t>
      </w:r>
      <w:r>
        <w:rPr>
          <w:rFonts w:eastAsia="Times New Roman" w:cs="Times New Roman"/>
        </w:rPr>
        <w:t xml:space="preserve">», που ορίζει ότι οι δραστηριότητες της διαπίστευσης πρέπει να είναι πλήρως διακριτές, όπως προβλέπει και ο ευρωπαϊκός </w:t>
      </w:r>
      <w:r>
        <w:rPr>
          <w:rFonts w:eastAsia="Times New Roman" w:cs="Times New Roman"/>
        </w:rPr>
        <w:t>κ</w:t>
      </w:r>
      <w:r>
        <w:rPr>
          <w:rFonts w:eastAsia="Times New Roman" w:cs="Times New Roman"/>
        </w:rPr>
        <w:t xml:space="preserve">ανονισμός 765/2008 και πλήρως ανεξάρτητες. </w:t>
      </w:r>
    </w:p>
    <w:p w14:paraId="34409AF7"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Αυτή η νομοθετική πράξη της </w:t>
      </w:r>
      <w:r>
        <w:rPr>
          <w:rFonts w:eastAsia="Times New Roman" w:cs="Times New Roman"/>
          <w:szCs w:val="24"/>
        </w:rPr>
        <w:t>σ</w:t>
      </w:r>
      <w:r>
        <w:rPr>
          <w:rFonts w:eastAsia="Times New Roman" w:cs="Times New Roman"/>
          <w:szCs w:val="24"/>
        </w:rPr>
        <w:t>υγκυβέρνησ</w:t>
      </w:r>
      <w:r>
        <w:rPr>
          <w:rFonts w:eastAsia="Times New Roman" w:cs="Times New Roman"/>
          <w:szCs w:val="24"/>
        </w:rPr>
        <w:t xml:space="preserve">ης του ΣΥΡΙΖΑ και των ΑΝΕΛ έρχεται κυριολεκτικώς την τελευταία ακριβώς χρονική στιγμή κατά την οποία εκπνέει η σχετική διετής διορία, την οποία είχε θέσει ο αρμόδιος ευρωπαϊκός εποπτικός φορέας. </w:t>
      </w:r>
    </w:p>
    <w:p w14:paraId="34409AF8"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Ειδικότερα στις 28 Φεβρουαρίου του έτους 2017 εξέπνευσε η δι</w:t>
      </w:r>
      <w:r>
        <w:rPr>
          <w:rFonts w:eastAsia="Times New Roman" w:cs="Times New Roman"/>
          <w:szCs w:val="24"/>
        </w:rPr>
        <w:t xml:space="preserve">ετής προθεσμία, την οποία είχε δώσει η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σ</w:t>
      </w:r>
      <w:r>
        <w:rPr>
          <w:rFonts w:eastAsia="Times New Roman" w:cs="Times New Roman"/>
          <w:szCs w:val="24"/>
        </w:rPr>
        <w:t xml:space="preserve">υνεργασία για τη </w:t>
      </w:r>
      <w:r>
        <w:rPr>
          <w:rFonts w:eastAsia="Times New Roman" w:cs="Times New Roman"/>
          <w:szCs w:val="24"/>
        </w:rPr>
        <w:t>δ</w:t>
      </w:r>
      <w:r>
        <w:rPr>
          <w:rFonts w:eastAsia="Times New Roman" w:cs="Times New Roman"/>
          <w:szCs w:val="24"/>
        </w:rPr>
        <w:t xml:space="preserve">ιαπίστευση, προκειμένου το αρμόδιο Υπουργείο Οικονομίας και Ανάπτυξης να προχωρήσει σε νομοθετική </w:t>
      </w:r>
      <w:r>
        <w:rPr>
          <w:rFonts w:eastAsia="Times New Roman" w:cs="Times New Roman"/>
          <w:szCs w:val="24"/>
        </w:rPr>
        <w:lastRenderedPageBreak/>
        <w:t>ρύθμιση για τη συμμόρφωση του Εθνικού Συστήματος Διαπίστευσης με την ευρωπαϊκή νομοθεσία κ</w:t>
      </w:r>
      <w:r>
        <w:rPr>
          <w:rFonts w:eastAsia="Times New Roman" w:cs="Times New Roman"/>
          <w:szCs w:val="24"/>
        </w:rPr>
        <w:t xml:space="preserve">αι τα πρότυπα της Ευρωπαϊκής Συνεργασίας για τη Διαπίστευση. </w:t>
      </w:r>
    </w:p>
    <w:p w14:paraId="34409AF9"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Ως εκ τούτου, η Ευρωπαϊκή Συνεργασία για τη Διαπίστευση συνέταξε εισήγηση προς την επικείμενη συνεδρίαση της </w:t>
      </w:r>
      <w:r>
        <w:rPr>
          <w:rFonts w:eastAsia="Times New Roman" w:cs="Times New Roman"/>
          <w:szCs w:val="24"/>
          <w:lang w:val="en-US"/>
        </w:rPr>
        <w:t>MLA</w:t>
      </w:r>
      <w:r>
        <w:rPr>
          <w:rFonts w:eastAsia="Times New Roman" w:cs="Times New Roman"/>
          <w:szCs w:val="24"/>
        </w:rPr>
        <w:t xml:space="preserve"> </w:t>
      </w:r>
      <w:r>
        <w:rPr>
          <w:rFonts w:eastAsia="Times New Roman" w:cs="Times New Roman"/>
          <w:szCs w:val="24"/>
          <w:lang w:val="en-US"/>
        </w:rPr>
        <w:t>Committee</w:t>
      </w:r>
      <w:r>
        <w:rPr>
          <w:rFonts w:eastAsia="Times New Roman" w:cs="Times New Roman"/>
          <w:szCs w:val="24"/>
        </w:rPr>
        <w:t xml:space="preserve"> –Επιτροπή Αμοιβαίας Αναγνώρισης- στις 27 Απριλίου 2017 για την αναστολή</w:t>
      </w:r>
      <w:r>
        <w:rPr>
          <w:rFonts w:eastAsia="Times New Roman" w:cs="Times New Roman"/>
          <w:szCs w:val="24"/>
        </w:rPr>
        <w:t xml:space="preserve"> της αναγνώρισης όλων των διαπιστεύσεων που παρέχει το Εθνικό Σύστημα Διαπίστευσης. </w:t>
      </w:r>
    </w:p>
    <w:p w14:paraId="34409AFA"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Επισημαίνεται ότι το Εθνικό Σύστημα Διαπίστευσης αποτελεί τον Εθνικό Οργανισμό Διαπίστευσης. Οι συνέπειες από την πιθανή αποτυχία συμμόρφωσής του στις υποδείξεις της Ευρωπ</w:t>
      </w:r>
      <w:r>
        <w:rPr>
          <w:rFonts w:eastAsia="Times New Roman" w:cs="Times New Roman"/>
          <w:szCs w:val="24"/>
        </w:rPr>
        <w:t xml:space="preserve">αϊκής Συνεργασίας για τη Διαπίστευση θα αναστείλουν την αναγνώρισή του και τη συμμετοχή του σε πολυμερείς παγκόσμιες συμφωνίες. </w:t>
      </w:r>
    </w:p>
    <w:p w14:paraId="34409AFB"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Από τη μια, παρατηρούμε την εμφανή και αυταπόδεικτη εκ του αποτελέσματος ανεπάρκεια των στελεχών του πολιτικού μορφώματος «Νέα </w:t>
      </w:r>
      <w:r>
        <w:rPr>
          <w:rFonts w:eastAsia="Times New Roman" w:cs="Times New Roman"/>
          <w:szCs w:val="24"/>
        </w:rPr>
        <w:t xml:space="preserve">Δημοκρατία-ΠΑΣΟΚ-ΔΗΜΑΡ», αναφορικά με την πιστή και ακριβή υλοποίηση των οδηγιών της </w:t>
      </w:r>
      <w:proofErr w:type="spellStart"/>
      <w:r>
        <w:rPr>
          <w:rFonts w:eastAsia="Times New Roman" w:cs="Times New Roman"/>
          <w:szCs w:val="24"/>
        </w:rPr>
        <w:t>πολυλατρεμένης</w:t>
      </w:r>
      <w:proofErr w:type="spellEnd"/>
      <w:r>
        <w:rPr>
          <w:rFonts w:eastAsia="Times New Roman" w:cs="Times New Roman"/>
          <w:szCs w:val="24"/>
        </w:rPr>
        <w:t xml:space="preserve"> τους Ευρωπαϊκής Ενώσεως της γερμανικής οικονομικής ολιγαρχίας. </w:t>
      </w:r>
    </w:p>
    <w:p w14:paraId="34409AFC"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 ν.4190/2013, τον οποίο υπέγραψαν ο Στουρνάρας, ο </w:t>
      </w:r>
      <w:proofErr w:type="spellStart"/>
      <w:r>
        <w:rPr>
          <w:rFonts w:eastAsia="Times New Roman" w:cs="Times New Roman"/>
          <w:szCs w:val="24"/>
        </w:rPr>
        <w:t>Μανιτάκης</w:t>
      </w:r>
      <w:proofErr w:type="spellEnd"/>
      <w:r>
        <w:rPr>
          <w:rFonts w:eastAsia="Times New Roman" w:cs="Times New Roman"/>
          <w:szCs w:val="24"/>
        </w:rPr>
        <w:t xml:space="preserve">, ο Αρβανιτόπουλος, ο </w:t>
      </w:r>
      <w:proofErr w:type="spellStart"/>
      <w:r>
        <w:rPr>
          <w:rFonts w:eastAsia="Times New Roman" w:cs="Times New Roman"/>
          <w:szCs w:val="24"/>
        </w:rPr>
        <w:t>Βρούτσης</w:t>
      </w:r>
      <w:proofErr w:type="spellEnd"/>
      <w:r>
        <w:rPr>
          <w:rFonts w:eastAsia="Times New Roman" w:cs="Times New Roman"/>
          <w:szCs w:val="24"/>
        </w:rPr>
        <w:t xml:space="preserve">, </w:t>
      </w:r>
      <w:r>
        <w:rPr>
          <w:rFonts w:eastAsia="Times New Roman" w:cs="Times New Roman"/>
          <w:szCs w:val="24"/>
        </w:rPr>
        <w:t xml:space="preserve">η Κεφαλογιάννη, ο Παναγιωτόπουλος, ο Χατζηδάκης, ο </w:t>
      </w:r>
      <w:proofErr w:type="spellStart"/>
      <w:r>
        <w:rPr>
          <w:rFonts w:eastAsia="Times New Roman" w:cs="Times New Roman"/>
          <w:szCs w:val="24"/>
        </w:rPr>
        <w:t>Λιβιεράτος</w:t>
      </w:r>
      <w:proofErr w:type="spellEnd"/>
      <w:r>
        <w:rPr>
          <w:rFonts w:eastAsia="Times New Roman" w:cs="Times New Roman"/>
          <w:szCs w:val="24"/>
        </w:rPr>
        <w:t xml:space="preserve">, ο </w:t>
      </w:r>
      <w:proofErr w:type="spellStart"/>
      <w:r>
        <w:rPr>
          <w:rFonts w:eastAsia="Times New Roman" w:cs="Times New Roman"/>
          <w:szCs w:val="24"/>
        </w:rPr>
        <w:t>Ρουπακιώτης</w:t>
      </w:r>
      <w:proofErr w:type="spellEnd"/>
      <w:r>
        <w:rPr>
          <w:rFonts w:eastAsia="Times New Roman" w:cs="Times New Roman"/>
          <w:szCs w:val="24"/>
        </w:rPr>
        <w:t>, ο Καράογλου και ο Σταμάτης επί προεδρίας Παπούλια, είναι αυτός ο οποίος οδήγησε στην επέμβαση του ευρωπαϊκού εποπτικού φορέα και τη θέση διετούς προθεσμίας αλλαγής του νομικού πλ</w:t>
      </w:r>
      <w:r>
        <w:rPr>
          <w:rFonts w:eastAsia="Times New Roman" w:cs="Times New Roman"/>
          <w:szCs w:val="24"/>
        </w:rPr>
        <w:t xml:space="preserve">αισίου και, συνεπώς, από αυτούς πρέπει αρχικώς να αναζητηθούν οι όποιες ευθύνες. </w:t>
      </w:r>
    </w:p>
    <w:p w14:paraId="34409AFD"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την άλλη, παρατηρούμε την πλήρη ανικανότητα του χρονικά επόμενου πολιτικού μορφώματος των κομμουνιστών του ΣΥΡΙΖΑ, στον οποίο ενθυλακώθηκε σχεδόν το σύνολο του «</w:t>
      </w:r>
      <w:proofErr w:type="spellStart"/>
      <w:r>
        <w:rPr>
          <w:rFonts w:eastAsia="Times New Roman" w:cs="Times New Roman"/>
          <w:szCs w:val="24"/>
        </w:rPr>
        <w:t>κλεφτοΠΑΣΟΚ</w:t>
      </w:r>
      <w:proofErr w:type="spellEnd"/>
      <w:r>
        <w:rPr>
          <w:rFonts w:eastAsia="Times New Roman" w:cs="Times New Roman"/>
          <w:szCs w:val="24"/>
        </w:rPr>
        <w:t>» και των δήθεν πατριωτών του Καμμένου επί δυο ολόκληρα έτη, από το 2015 μέχρι τ</w:t>
      </w:r>
      <w:r>
        <w:rPr>
          <w:rFonts w:eastAsia="Times New Roman" w:cs="Times New Roman"/>
          <w:szCs w:val="24"/>
        </w:rPr>
        <w:t>ο 2017, να μην ενεργούν αυτά τα οποία τους υπέδειξαν οι Ευρωπαίοι εντολείς τους. Και τους βλέπουμε να σπεύδουν την τελευταία κυριολεκτικώς στιγμή να φέρνουν προς ψήφιση στο Κοινοβούλιο με τη μορφή του επείγοντος ένα σχέδιο νόμου για το οποίο είχαν χρόνο επ</w:t>
      </w:r>
      <w:r>
        <w:rPr>
          <w:rFonts w:eastAsia="Times New Roman" w:cs="Times New Roman"/>
          <w:szCs w:val="24"/>
        </w:rPr>
        <w:t xml:space="preserve">ί δυο έτη να μεριμνήσουν. </w:t>
      </w:r>
    </w:p>
    <w:p w14:paraId="34409AFE"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Ως δικαιολογητικός λόγος για την προτεινόμενη νομοθετική πράξη σε νομικό επίπεδο και στην αιτιολογική έκθεση, η οποία συνοδεύει το προτεινόμενο σχέδιο νόμου, προβάλλεται η μη συμμόρφωση του νομικού πλαισίου, το οποίο θέσπισε ο ν.</w:t>
      </w:r>
      <w:r>
        <w:rPr>
          <w:rFonts w:eastAsia="Times New Roman" w:cs="Times New Roman"/>
          <w:szCs w:val="24"/>
        </w:rPr>
        <w:t xml:space="preserve">4190/2013 της συγκυβερνήσεως Νέας Δημοκρατίας, ΠΑΣΟΚ με τη ΔΗΜΑΡ, στην </w:t>
      </w:r>
      <w:r>
        <w:rPr>
          <w:rFonts w:eastAsia="Times New Roman" w:cs="Times New Roman"/>
          <w:szCs w:val="24"/>
        </w:rPr>
        <w:t>ο</w:t>
      </w:r>
      <w:r>
        <w:rPr>
          <w:rFonts w:eastAsia="Times New Roman" w:cs="Times New Roman"/>
          <w:szCs w:val="24"/>
        </w:rPr>
        <w:t>δηγία 765/2008 της Ευρωπαϊκής Ενώσεως και, βεβαίως, η απειλή της αυτόματης κατάργησης της διεθνούς αναγνώρισης όλων των φορέων πιστοποίησης στη χώρα μας, καθώς και των διαπιστευμένων ε</w:t>
      </w:r>
      <w:r>
        <w:rPr>
          <w:rFonts w:eastAsia="Times New Roman" w:cs="Times New Roman"/>
          <w:szCs w:val="24"/>
        </w:rPr>
        <w:t xml:space="preserve">ργαστηρίων. Είναι μια εξέλιξη η οποία θα επιφέρει ανάσχεση των εξαγωγών και συνολικά των συναλλαγών για μια σειρά από προϊόντα και υπηρεσίες από και προς το εξωτερικό. </w:t>
      </w:r>
    </w:p>
    <w:p w14:paraId="34409AFF"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υλοποίηση ενός τέτοιου ενδεχομένου θα επηρεάσει άμεσα ή έμμεσα χιλιάδες επιχειρήσεις,</w:t>
      </w:r>
      <w:r>
        <w:rPr>
          <w:rFonts w:eastAsia="Times New Roman" w:cs="Times New Roman"/>
          <w:szCs w:val="24"/>
        </w:rPr>
        <w:t xml:space="preserve"> παραδείγματος χάριν, </w:t>
      </w:r>
      <w:proofErr w:type="spellStart"/>
      <w:r>
        <w:rPr>
          <w:rFonts w:eastAsia="Times New Roman" w:cs="Times New Roman"/>
          <w:szCs w:val="24"/>
        </w:rPr>
        <w:t>αγροδιατροφής</w:t>
      </w:r>
      <w:proofErr w:type="spellEnd"/>
      <w:r>
        <w:rPr>
          <w:rFonts w:eastAsia="Times New Roman" w:cs="Times New Roman"/>
          <w:szCs w:val="24"/>
        </w:rPr>
        <w:t>, δομικών υλικών, τουριστικών καταλυμάτων, ηλεκτρολογικού εξοπλισμού, βιομηχανικού εξοπλισμού, μηχανημάτων και άλλων, οι οποίες θα βρεθούν αντιμέτωπες με τον κίνδυνο να μην μπορούν να εκπληρώσουν σχετικές υποχρεώσεις τους</w:t>
      </w:r>
      <w:r>
        <w:rPr>
          <w:rFonts w:eastAsia="Times New Roman" w:cs="Times New Roman"/>
          <w:szCs w:val="24"/>
        </w:rPr>
        <w:t>, να τεθούν προσωρινά εκτός αγοράς και να χάσουν διεθνείς συμ</w:t>
      </w:r>
      <w:r>
        <w:rPr>
          <w:rFonts w:eastAsia="Times New Roman" w:cs="Times New Roman"/>
          <w:szCs w:val="24"/>
        </w:rPr>
        <w:lastRenderedPageBreak/>
        <w:t xml:space="preserve">φωνίες και παραγγελίες. Επιπλέον, θα υποστούν εκ νέου το σχετικό κόστος </w:t>
      </w:r>
      <w:proofErr w:type="spellStart"/>
      <w:r>
        <w:rPr>
          <w:rFonts w:eastAsia="Times New Roman" w:cs="Times New Roman"/>
          <w:szCs w:val="24"/>
        </w:rPr>
        <w:t>επαναπιστοποίησης</w:t>
      </w:r>
      <w:proofErr w:type="spellEnd"/>
      <w:r>
        <w:rPr>
          <w:rFonts w:eastAsia="Times New Roman" w:cs="Times New Roman"/>
          <w:szCs w:val="24"/>
        </w:rPr>
        <w:t xml:space="preserve">, αναζητώντας πιστοποίηση από κάποιον άλλο διαπιστευμένο φορέα του εξωτερικού. </w:t>
      </w:r>
    </w:p>
    <w:p w14:paraId="34409B00"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οφείλουμε </w:t>
      </w:r>
      <w:r>
        <w:rPr>
          <w:rFonts w:eastAsia="Times New Roman" w:cs="Times New Roman"/>
          <w:szCs w:val="24"/>
        </w:rPr>
        <w:t xml:space="preserve">να θέσουμε ως προβληματισμό τις αιτιάσεις ορισμένων εκ των φορέων, σχετικά με το περιεχόμενο του σχεδίου νόμου. Ο εκπρόσωπος του Ελληνικού Οργανισμού Τυποποίησης έθεσε υπ’ </w:t>
      </w:r>
      <w:proofErr w:type="spellStart"/>
      <w:r>
        <w:rPr>
          <w:rFonts w:eastAsia="Times New Roman" w:cs="Times New Roman"/>
          <w:szCs w:val="24"/>
        </w:rPr>
        <w:t>όψιν</w:t>
      </w:r>
      <w:proofErr w:type="spellEnd"/>
      <w:r>
        <w:rPr>
          <w:rFonts w:eastAsia="Times New Roman" w:cs="Times New Roman"/>
          <w:szCs w:val="24"/>
        </w:rPr>
        <w:t xml:space="preserve"> της </w:t>
      </w:r>
      <w:r>
        <w:rPr>
          <w:rFonts w:eastAsia="Times New Roman" w:cs="Times New Roman"/>
          <w:szCs w:val="24"/>
        </w:rPr>
        <w:t>ε</w:t>
      </w:r>
      <w:r>
        <w:rPr>
          <w:rFonts w:eastAsia="Times New Roman" w:cs="Times New Roman"/>
          <w:szCs w:val="24"/>
        </w:rPr>
        <w:t>πιτροπής ότι ο προηγούμενος νόμος, ο ν.4190/2013, δυνάμει του οποίου συγχω</w:t>
      </w:r>
      <w:r>
        <w:rPr>
          <w:rFonts w:eastAsia="Times New Roman" w:cs="Times New Roman"/>
          <w:szCs w:val="24"/>
        </w:rPr>
        <w:t xml:space="preserve">νευθήκαν στον ΕΣΥΠ το ΕΣΥΔ, το ΕΙΜ και ο ΕΛΟΤ, δημιούργησε προβλήματα λειτουργίας και ειδικά στον ΕΛΟΤ, καθώς, πρώτον, αφαιρέθηκαν αρμοδιότητες και δεύτερον, μειώθηκαν τα έσοδα του μοναδικού Εθνικού Οργανισμού Τυποποίησης. </w:t>
      </w:r>
    </w:p>
    <w:p w14:paraId="34409B01"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Συγκεκριμένα, εξαιτίας της μειώσ</w:t>
      </w:r>
      <w:r>
        <w:rPr>
          <w:rFonts w:eastAsia="Times New Roman" w:cs="Times New Roman"/>
          <w:szCs w:val="24"/>
        </w:rPr>
        <w:t xml:space="preserve">εως των εσόδων υπάρχει ο κίνδυνος να απομακρυνθεί ο Ελληνικός Οργανισμός Τυποποίησης από τους διεθνείς και ευρωπαϊκούς οργανισμούς τυποποίησης. Το γεγονός αυτό θα έχει ως αποτέλεσμα την αναγκαστική αξιολόγησή του από τους αντίστοιχους εθνικούς οργανισμούς </w:t>
      </w:r>
      <w:r>
        <w:rPr>
          <w:rFonts w:eastAsia="Times New Roman" w:cs="Times New Roman"/>
          <w:szCs w:val="24"/>
        </w:rPr>
        <w:t xml:space="preserve">τυποποίησης γειτονικών χωρών, όπως η Αλβανία και τα Σκόπια. </w:t>
      </w:r>
    </w:p>
    <w:p w14:paraId="34409B02"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Ο νόμος αυτός, κατά τη γνώμη μας, αποτέλεσε δείγμα κακοδιαχείρισης του εν λόγω </w:t>
      </w:r>
      <w:r>
        <w:rPr>
          <w:rFonts w:eastAsia="Times New Roman" w:cs="Times New Roman"/>
          <w:szCs w:val="24"/>
        </w:rPr>
        <w:t>ο</w:t>
      </w:r>
      <w:r>
        <w:rPr>
          <w:rFonts w:eastAsia="Times New Roman" w:cs="Times New Roman"/>
          <w:szCs w:val="24"/>
        </w:rPr>
        <w:t>ργανισμού και έγινε προκειμένου να εξυπηρετήσει προχείρως τις σπασμωδικές δήθεν βελτιωτικές κινήσεις της τότε κυβερ</w:t>
      </w:r>
      <w:r>
        <w:rPr>
          <w:rFonts w:eastAsia="Times New Roman" w:cs="Times New Roman"/>
          <w:szCs w:val="24"/>
        </w:rPr>
        <w:t>νήσεως.</w:t>
      </w:r>
    </w:p>
    <w:p w14:paraId="34409B0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Ήταν η εποχή που οι λεγόμενοι «θεσμοί» επέβαλαν τις </w:t>
      </w:r>
      <w:proofErr w:type="spellStart"/>
      <w:r>
        <w:rPr>
          <w:rFonts w:eastAsia="Times New Roman" w:cs="Times New Roman"/>
          <w:szCs w:val="24"/>
        </w:rPr>
        <w:t>μνημονιακές</w:t>
      </w:r>
      <w:proofErr w:type="spellEnd"/>
      <w:r>
        <w:rPr>
          <w:rFonts w:eastAsia="Times New Roman" w:cs="Times New Roman"/>
          <w:szCs w:val="24"/>
        </w:rPr>
        <w:t xml:space="preserve"> ρυθμίσεις, εδραιώνοντας έτσι την οικονομική τους κυριαρχία στο υπό διάλυση ελληνικό κράτος. Η πλέον πρόσφορη εξήγηση για την ένταξη του Εθνικού Συστήματος Διαπίστευσης στο καθεστώς του</w:t>
      </w:r>
      <w:r>
        <w:rPr>
          <w:rFonts w:eastAsia="Times New Roman" w:cs="Times New Roman"/>
          <w:szCs w:val="24"/>
        </w:rPr>
        <w:t xml:space="preserve"> ν.4109/2013 είναι μάλλον η επιβαλλόμενη, ελέω μνημονίων, δημοσιονομική εξυγίανση υπό τον μανδύα της μεταρρυθμιστικής πολιτικής.</w:t>
      </w:r>
    </w:p>
    <w:p w14:paraId="34409B0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Εδώ προκύπτει το εύλογο ερώτημα: Για ποιες εξαγωγές μιλάμε; Για ποια οικονομική δραστηριότητα; Η ελληνική οικονομία έχει πλήρως</w:t>
      </w:r>
      <w:r>
        <w:rPr>
          <w:rFonts w:eastAsia="Times New Roman" w:cs="Times New Roman"/>
          <w:szCs w:val="24"/>
        </w:rPr>
        <w:t xml:space="preserve"> ισοπεδωθεί και καταστραφεί από τις </w:t>
      </w:r>
      <w:proofErr w:type="spellStart"/>
      <w:r>
        <w:rPr>
          <w:rFonts w:eastAsia="Times New Roman" w:cs="Times New Roman"/>
          <w:szCs w:val="24"/>
        </w:rPr>
        <w:t>μνημονιακές</w:t>
      </w:r>
      <w:proofErr w:type="spellEnd"/>
      <w:r>
        <w:rPr>
          <w:rFonts w:eastAsia="Times New Roman" w:cs="Times New Roman"/>
          <w:szCs w:val="24"/>
        </w:rPr>
        <w:t xml:space="preserve"> επιλογές των συγκυβερνήσεων της Νέας Δημοκρατίας, του ΠΑΣΟΚ, της ΔΗΜΑΡ, του Καρατζαφέρη, του ΣΥΡΙΖΑ, του Καμμένου. </w:t>
      </w:r>
    </w:p>
    <w:p w14:paraId="34409B0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 εμπορικό ισοζύγιο της </w:t>
      </w:r>
      <w:proofErr w:type="spellStart"/>
      <w:r>
        <w:rPr>
          <w:rFonts w:eastAsia="Times New Roman" w:cs="Times New Roman"/>
          <w:szCs w:val="24"/>
        </w:rPr>
        <w:t>πατρίδος</w:t>
      </w:r>
      <w:proofErr w:type="spellEnd"/>
      <w:r>
        <w:rPr>
          <w:rFonts w:eastAsia="Times New Roman" w:cs="Times New Roman"/>
          <w:szCs w:val="24"/>
        </w:rPr>
        <w:t xml:space="preserve"> μας την τελευταία δεκαετία, από το έτος 2007 μέχρι και σήμ</w:t>
      </w:r>
      <w:r>
        <w:rPr>
          <w:rFonts w:eastAsia="Times New Roman" w:cs="Times New Roman"/>
          <w:szCs w:val="24"/>
        </w:rPr>
        <w:t xml:space="preserve">ερα, εμφανίζει μονίμως και </w:t>
      </w:r>
      <w:r>
        <w:rPr>
          <w:rFonts w:eastAsia="Times New Roman" w:cs="Times New Roman"/>
          <w:szCs w:val="24"/>
        </w:rPr>
        <w:lastRenderedPageBreak/>
        <w:t xml:space="preserve">σταθερά αρνητικό πρόσημο. Σύμφωνα με τα στοιχεία της Ελληνικής Στατιστικής Αρχής και με πηγή την Τράπεζα της Ελλάδος, το εμπορικό ισοζύγιο αγαθών για το έτος 2016 παρουσιάζει αρνητικό πρόσημο κατά 1,4 δισεκατομμύρια ευρώ. Από το </w:t>
      </w:r>
      <w:r>
        <w:rPr>
          <w:rFonts w:eastAsia="Times New Roman" w:cs="Times New Roman"/>
          <w:szCs w:val="24"/>
        </w:rPr>
        <w:t xml:space="preserve">2000 μέχρι και το 2015 το εμπορικό έλλειμμα της Ελλάδος ανήλθε στα 348 δισεκατομμύρια ευρώ, την ίδια στιγμή κατά την οποία το δημόσιο χρέος ανήλθε στα 338 δισεκατομμύρια ευρώ, σύμφωνα με τα στοιχεία του Κέντρου Εξαγωγικών Ερευνών και Μελετών. Η μείωση της </w:t>
      </w:r>
      <w:r>
        <w:rPr>
          <w:rFonts w:eastAsia="Times New Roman" w:cs="Times New Roman"/>
          <w:szCs w:val="24"/>
        </w:rPr>
        <w:t>τάξεως του 9% στις εισαγωγές, η οποία σημειώθηκε από το 2000 έως το 2015, οφείλεται στη μειωμένη ζήτηση και όχι στην υποκατάσταση των εισαγομένων με ελληνικά αγαθά. Αυτή η αρνητική κατάσταση παρατηρείται επί μακρόν, συνεχόμενα και εξακολουθητικώς.</w:t>
      </w:r>
    </w:p>
    <w:p w14:paraId="34409B0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Πόση περ</w:t>
      </w:r>
      <w:r>
        <w:rPr>
          <w:rFonts w:eastAsia="Times New Roman" w:cs="Times New Roman"/>
          <w:szCs w:val="24"/>
        </w:rPr>
        <w:t>ισσότερη ζημιά μπορεί να επέλθει σε μια ήδη νεκρή εθνική οικονομία; Ο ελληνικός λαός πένεται. Η λαμπρή νεολαία μας υποχρεώνεται σε οικονομική μετανάστευση. Χιλιάδες συμπολίτες μας αυτοκτονούν λόγω οικονομικών προβλημάτων. Η μεσαία οικονομική τάξη έχει εξολ</w:t>
      </w:r>
      <w:r>
        <w:rPr>
          <w:rFonts w:eastAsia="Times New Roman" w:cs="Times New Roman"/>
          <w:szCs w:val="24"/>
        </w:rPr>
        <w:t>οθρευθεί προς όφελος των εγχώριων και των αλλοδαπών μεγάλων οικονομικών συμφερό</w:t>
      </w:r>
      <w:r>
        <w:rPr>
          <w:rFonts w:eastAsia="Times New Roman" w:cs="Times New Roman"/>
          <w:szCs w:val="24"/>
        </w:rPr>
        <w:lastRenderedPageBreak/>
        <w:t xml:space="preserve">ντων. Ο δημόσιος τομέας γιγαντώνεται ακόμη και σήμερα, προκειμένου να αυξηθεί ο κομματικός </w:t>
      </w:r>
      <w:proofErr w:type="spellStart"/>
      <w:r>
        <w:rPr>
          <w:rFonts w:eastAsia="Times New Roman" w:cs="Times New Roman"/>
          <w:szCs w:val="24"/>
        </w:rPr>
        <w:t>ψηφοφορικός</w:t>
      </w:r>
      <w:proofErr w:type="spellEnd"/>
      <w:r>
        <w:rPr>
          <w:rFonts w:eastAsia="Times New Roman" w:cs="Times New Roman"/>
          <w:szCs w:val="24"/>
        </w:rPr>
        <w:t xml:space="preserve"> στρατός των αστικών κυβερνήσεων και μέσω των ΜΚΟ, στις οποίες πολλοί Βουλε</w:t>
      </w:r>
      <w:r>
        <w:rPr>
          <w:rFonts w:eastAsia="Times New Roman" w:cs="Times New Roman"/>
          <w:szCs w:val="24"/>
        </w:rPr>
        <w:t>υτές εδώ μέσα, πλην της Χρυσής Αυγής, συμμετέχετε είτε ανήκουν σε εσάς. Η πατρίδα μας έχει υποστεί εισβολή από εκατομμύρια λαθρομετανάστες, οι οποίοι προορίζονται για να αποτελέσουν το νέο εργατικό δυναμικό και το νέο εκλογικό σώμα.</w:t>
      </w:r>
    </w:p>
    <w:p w14:paraId="34409B0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Πόση ζημιά μπορεί να επ</w:t>
      </w:r>
      <w:r>
        <w:rPr>
          <w:rFonts w:eastAsia="Times New Roman" w:cs="Times New Roman"/>
          <w:szCs w:val="24"/>
        </w:rPr>
        <w:t>έλθει άραγε, αν υλοποιηθεί η απειλή της Ευρωπαϊκής Συνεργασίας για τη Διαπίστευση, από τη στιγμή που τη διακυβέρνηση της Ελλάδος μας κατέχουν αστικές καπιταλιστικές, νεοφιλελεύθερες και εσχάτως και κομμουνιστικές συγκυβερνήσεις, οι οποίες σε καμμία περίπτω</w:t>
      </w:r>
      <w:r>
        <w:rPr>
          <w:rFonts w:eastAsia="Times New Roman" w:cs="Times New Roman"/>
          <w:szCs w:val="24"/>
        </w:rPr>
        <w:t>ση δεν ενδιαφέρονται για τη σωτηρία, κατ’ αρχ</w:t>
      </w:r>
      <w:r>
        <w:rPr>
          <w:rFonts w:eastAsia="Times New Roman" w:cs="Times New Roman"/>
          <w:szCs w:val="24"/>
        </w:rPr>
        <w:t>άς</w:t>
      </w:r>
      <w:r>
        <w:rPr>
          <w:rFonts w:eastAsia="Times New Roman" w:cs="Times New Roman"/>
          <w:szCs w:val="24"/>
        </w:rPr>
        <w:t xml:space="preserve">, του ελληνικού έθνους και την ανάτασή του, ενώ μέσω της μοναδικής σωτήριας και ενδεδειγμένης πολιτικής μιας εθνικής οικονομίας με προστατευτικά γνωρίσματα, με την ανάπτυξη του πρωτογενούς τομέα ως </w:t>
      </w:r>
      <w:proofErr w:type="spellStart"/>
      <w:r>
        <w:rPr>
          <w:rFonts w:eastAsia="Times New Roman" w:cs="Times New Roman"/>
          <w:szCs w:val="24"/>
        </w:rPr>
        <w:t>προεξάρχοντ</w:t>
      </w:r>
      <w:r>
        <w:rPr>
          <w:rFonts w:eastAsia="Times New Roman" w:cs="Times New Roman"/>
          <w:szCs w:val="24"/>
        </w:rPr>
        <w:t>ος</w:t>
      </w:r>
      <w:proofErr w:type="spellEnd"/>
      <w:r>
        <w:rPr>
          <w:rFonts w:eastAsia="Times New Roman" w:cs="Times New Roman"/>
          <w:szCs w:val="24"/>
        </w:rPr>
        <w:t xml:space="preserve"> στόχου και με την εκμετάλλευση του τεράστιου εθνικού πλούτου της ελληνικής γης προς μοναδικό όφελος του έθνους, οι συνέπειες των κυρώσεων τις οποίες απειλεί η Ευρωπαϊκή Συνεργασία για τη Διαπίστευση φαντάζουν αμελητέες.</w:t>
      </w:r>
    </w:p>
    <w:p w14:paraId="34409B0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Στις διατάξεις του </w:t>
      </w:r>
      <w:r>
        <w:rPr>
          <w:rFonts w:eastAsia="Times New Roman" w:cs="Times New Roman"/>
          <w:szCs w:val="24"/>
        </w:rPr>
        <w:t>κ</w:t>
      </w:r>
      <w:r>
        <w:rPr>
          <w:rFonts w:eastAsia="Times New Roman" w:cs="Times New Roman"/>
          <w:szCs w:val="24"/>
        </w:rPr>
        <w:t xml:space="preserve">ανονισμού με </w:t>
      </w:r>
      <w:r>
        <w:rPr>
          <w:rFonts w:eastAsia="Times New Roman" w:cs="Times New Roman"/>
          <w:szCs w:val="24"/>
        </w:rPr>
        <w:t xml:space="preserve">αριθμό 765/2008 του Ευρωπαϊκού Κοινοβουλίου και του </w:t>
      </w:r>
      <w:r>
        <w:rPr>
          <w:rFonts w:eastAsia="Times New Roman" w:cs="Times New Roman"/>
          <w:szCs w:val="24"/>
        </w:rPr>
        <w:t>σ</w:t>
      </w:r>
      <w:r>
        <w:rPr>
          <w:rFonts w:eastAsia="Times New Roman" w:cs="Times New Roman"/>
          <w:szCs w:val="24"/>
        </w:rPr>
        <w:t xml:space="preserve">υμβουλίου της 9ης Ιουλίου 2008 για τον καθορισμό των απαιτήσεων διαπίστευσης και εποπτείας της αγοράς, όσον αφορά την εμπορία των προϊόντων και την κατάργηση του </w:t>
      </w:r>
      <w:r>
        <w:rPr>
          <w:rFonts w:eastAsia="Times New Roman" w:cs="Times New Roman"/>
          <w:szCs w:val="24"/>
        </w:rPr>
        <w:t>κ</w:t>
      </w:r>
      <w:r>
        <w:rPr>
          <w:rFonts w:eastAsia="Times New Roman" w:cs="Times New Roman"/>
          <w:szCs w:val="24"/>
        </w:rPr>
        <w:t xml:space="preserve">ανονισμού με αριθμό 339/93 του </w:t>
      </w:r>
      <w:r>
        <w:rPr>
          <w:rFonts w:eastAsia="Times New Roman" w:cs="Times New Roman"/>
          <w:szCs w:val="24"/>
        </w:rPr>
        <w:t>σ</w:t>
      </w:r>
      <w:r>
        <w:rPr>
          <w:rFonts w:eastAsia="Times New Roman" w:cs="Times New Roman"/>
          <w:szCs w:val="24"/>
        </w:rPr>
        <w:t>υμβουλίο</w:t>
      </w:r>
      <w:r>
        <w:rPr>
          <w:rFonts w:eastAsia="Times New Roman" w:cs="Times New Roman"/>
          <w:szCs w:val="24"/>
        </w:rPr>
        <w:t>υ, προβλέπεται για τα κράτη – μέλη της Ευρωπαϊκής Ενώσεως η υποχρέωση σύστασης Εθνικού Οργανισμού Διαπίστευσης ως μόνου οργανισμού</w:t>
      </w:r>
      <w:r>
        <w:rPr>
          <w:rFonts w:eastAsia="Times New Roman" w:cs="Times New Roman"/>
          <w:szCs w:val="24"/>
        </w:rPr>
        <w:t>,</w:t>
      </w:r>
      <w:r>
        <w:rPr>
          <w:rFonts w:eastAsia="Times New Roman" w:cs="Times New Roman"/>
          <w:szCs w:val="24"/>
        </w:rPr>
        <w:t xml:space="preserve"> που εκτελεί τη διαπίστευση επί τη βάσει εξουσίας που του παρέχει το κράτος και σε περίπτωση που αυτό δεν είναι οικονομικά σκ</w:t>
      </w:r>
      <w:r>
        <w:rPr>
          <w:rFonts w:eastAsia="Times New Roman" w:cs="Times New Roman"/>
          <w:szCs w:val="24"/>
        </w:rPr>
        <w:t xml:space="preserve">όπιμο ή εφικτό το κράτος – μέλος θα πρέπει να έχει πρόσβαση στις υπηρεσίες του Εθνικού Οργανισμού Διαπίστευσης άλλου κράτους – μέλους. </w:t>
      </w:r>
    </w:p>
    <w:p w14:paraId="34409B0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Αφού, λοιπόν, οι εγχώριοι κυβερνώντες αποδείχτηκαν ανεπαρκείς -κατά το </w:t>
      </w:r>
      <w:proofErr w:type="spellStart"/>
      <w:r>
        <w:rPr>
          <w:rFonts w:eastAsia="Times New Roman" w:cs="Times New Roman"/>
          <w:szCs w:val="24"/>
        </w:rPr>
        <w:t>επιεικέστερον</w:t>
      </w:r>
      <w:proofErr w:type="spellEnd"/>
      <w:r>
        <w:rPr>
          <w:rFonts w:eastAsia="Times New Roman" w:cs="Times New Roman"/>
          <w:szCs w:val="24"/>
        </w:rPr>
        <w:t>- θα μπορούσαν να απευθυνθούν προς τ</w:t>
      </w:r>
      <w:r>
        <w:rPr>
          <w:rFonts w:eastAsia="Times New Roman" w:cs="Times New Roman"/>
          <w:szCs w:val="24"/>
        </w:rPr>
        <w:t>ον Κυπριακό Οργανισμό Προώθησης Πιστοποίησης, ώστε να έχουν πρόσβαση στις υπηρεσίες του Εθνικού Οργανισμού Διαπίστευσης άλλου κράτους – μέλους, προκειμένου να αποφύγουν τις όποιες κυρώσεις και αρνητικές συνέπειες των πράξεων και των παραλείψεών τους στην ε</w:t>
      </w:r>
      <w:r>
        <w:rPr>
          <w:rFonts w:eastAsia="Times New Roman" w:cs="Times New Roman"/>
          <w:szCs w:val="24"/>
        </w:rPr>
        <w:t xml:space="preserve">θνική οικονομία, οι οποίες βεβαίως οφείλονται στη διαπιστωμένη ανικανότητά τους </w:t>
      </w:r>
      <w:r>
        <w:rPr>
          <w:rFonts w:eastAsia="Times New Roman" w:cs="Times New Roman"/>
          <w:szCs w:val="24"/>
        </w:rPr>
        <w:lastRenderedPageBreak/>
        <w:t xml:space="preserve">ή στο πλαίσιο της συμφωνίας τους με τα αλλοδαπά κέντρα εξουσίας, που έχει ως στόχο την πλήρη αποσύνθεση της ελληνικής οικονομίας και του κοινωνικού ιστού της </w:t>
      </w:r>
      <w:proofErr w:type="spellStart"/>
      <w:r>
        <w:rPr>
          <w:rFonts w:eastAsia="Times New Roman" w:cs="Times New Roman"/>
          <w:szCs w:val="24"/>
        </w:rPr>
        <w:t>πατρίδος</w:t>
      </w:r>
      <w:proofErr w:type="spellEnd"/>
      <w:r>
        <w:rPr>
          <w:rFonts w:eastAsia="Times New Roman" w:cs="Times New Roman"/>
          <w:szCs w:val="24"/>
        </w:rPr>
        <w:t xml:space="preserve"> μας.</w:t>
      </w:r>
    </w:p>
    <w:p w14:paraId="34409B0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Η Χρ</w:t>
      </w:r>
      <w:r>
        <w:rPr>
          <w:rFonts w:eastAsia="Times New Roman" w:cs="Times New Roman"/>
          <w:szCs w:val="24"/>
        </w:rPr>
        <w:t>υσή Αυγή θα ψηφίσει «</w:t>
      </w:r>
      <w:r>
        <w:rPr>
          <w:rFonts w:eastAsia="Times New Roman" w:cs="Times New Roman"/>
          <w:szCs w:val="24"/>
        </w:rPr>
        <w:t>κατά</w:t>
      </w:r>
      <w:r>
        <w:rPr>
          <w:rFonts w:eastAsia="Times New Roman" w:cs="Times New Roman"/>
          <w:szCs w:val="24"/>
        </w:rPr>
        <w:t>» επί της αρχής, καθώς πρόκειται για μια ακόμη επιταγή της Ευρωπαϊκής Ενώσεως, η οποία με τη σημερινή μορφή που έχει προσλάβει και η οποία κινείται πλέον σε ακραιφνείς νεοφιλελεύθερες οικονομικές πολιτικές, στο πλαίσιο της προωθούμ</w:t>
      </w:r>
      <w:r>
        <w:rPr>
          <w:rFonts w:eastAsia="Times New Roman" w:cs="Times New Roman"/>
          <w:szCs w:val="24"/>
        </w:rPr>
        <w:t>ενης παγκοσμιοποίησης, σε καμμία περίπτωση δεν υπερασπίζεται και δεν προάγει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τα ελληνικά οικονομικά συμφέροντα.</w:t>
      </w:r>
    </w:p>
    <w:p w14:paraId="34409B0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Είναι προφανές ότι η Χρυσή Αυγή διαφωνεί με τέτοια είδους πολιτικές και πρακτικές. Σκοπός μας είναι η ρύθμιση ενός νομοθετικού πλα</w:t>
      </w:r>
      <w:r>
        <w:rPr>
          <w:rFonts w:eastAsia="Times New Roman" w:cs="Times New Roman"/>
          <w:szCs w:val="24"/>
        </w:rPr>
        <w:t>ισίου, δυνάμει του οποίου το Εθνικό Σύστημα Διαπίστευσης θα αποτελεί κρατικό φορέα, με αντίστοιχη νομική προσωπικότητα και όχι νομικό πρόσωπο ιδιωτικού δικαίου.</w:t>
      </w:r>
    </w:p>
    <w:p w14:paraId="34409B0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Πρόταση των Ελλήνων εθνικιστών αποτελεί η δημιουργία ενός και μόνο ανάλογου φορέα κρατικής υπόσ</w:t>
      </w:r>
      <w:r>
        <w:rPr>
          <w:rFonts w:eastAsia="Times New Roman" w:cs="Times New Roman"/>
          <w:szCs w:val="24"/>
        </w:rPr>
        <w:t xml:space="preserve">τασης, ο οποίος όχι μόνο θα εποπτεύει και θα επιβλέπει τις εταιρείες ιδιωτικού δικαίου οι οποίες θα δραστηριοποιούνται στο αντικείμενο της διαπίστευσης και πιστοποίησης, αλλά ο κρατικός αυτός φορέας θα </w:t>
      </w:r>
      <w:r>
        <w:rPr>
          <w:rFonts w:eastAsia="Times New Roman" w:cs="Times New Roman"/>
          <w:szCs w:val="24"/>
        </w:rPr>
        <w:lastRenderedPageBreak/>
        <w:t>αναλάβει εξ ολοκλήρου τις υπηρεσίες αυτές, ώστε να δια</w:t>
      </w:r>
      <w:r>
        <w:rPr>
          <w:rFonts w:eastAsia="Times New Roman" w:cs="Times New Roman"/>
          <w:szCs w:val="24"/>
        </w:rPr>
        <w:t>χειρίζεται πλήρως το κομμάτι των διαπιστεύσεων και πιστοποιήσεων, κυρίως προς όφελος του κράτους και του έθνους.</w:t>
      </w:r>
    </w:p>
    <w:p w14:paraId="34409B0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Ευχαριστώ.</w:t>
      </w:r>
    </w:p>
    <w:p w14:paraId="34409B0E" w14:textId="77777777" w:rsidR="00705D54" w:rsidRDefault="00C74C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4409B0F" w14:textId="77777777" w:rsidR="00705D54" w:rsidRDefault="00C74CB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Όπως είπα από την αρχή, ήρθε η κυρία Υπουργός και</w:t>
      </w:r>
      <w:r>
        <w:rPr>
          <w:rFonts w:eastAsia="Times New Roman" w:cs="Times New Roman"/>
          <w:szCs w:val="24"/>
        </w:rPr>
        <w:t xml:space="preserve"> νομίζω ότι θα είναι χρήσιμο, για τους υπόλοιπους αγορητές και τους συναδέλφους</w:t>
      </w:r>
      <w:r>
        <w:rPr>
          <w:rFonts w:eastAsia="Times New Roman" w:cs="Times New Roman"/>
          <w:szCs w:val="24"/>
        </w:rPr>
        <w:t>,</w:t>
      </w:r>
      <w:r>
        <w:rPr>
          <w:rFonts w:eastAsia="Times New Roman" w:cs="Times New Roman"/>
          <w:szCs w:val="24"/>
        </w:rPr>
        <w:t xml:space="preserve"> που θα πάρουν τον λόγο, να κάνουμε μια διακοπή σε ό,τι αφορά τη σειρά των συναδέλφων.</w:t>
      </w:r>
    </w:p>
    <w:p w14:paraId="34409B1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Θα μιλήσετε και για τις τρεις τροπολογίες,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ή για τις δύο και για την άλλη </w:t>
      </w:r>
      <w:r>
        <w:rPr>
          <w:rFonts w:eastAsia="Times New Roman" w:cs="Times New Roman"/>
          <w:szCs w:val="24"/>
        </w:rPr>
        <w:t>ο κ. Πετρόπουλος;</w:t>
      </w:r>
    </w:p>
    <w:p w14:paraId="34409B1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 </w:t>
      </w:r>
      <w:r>
        <w:rPr>
          <w:rFonts w:eastAsia="Times New Roman" w:cs="Times New Roman"/>
          <w:szCs w:val="24"/>
        </w:rPr>
        <w:t>Ναι, έτσι.</w:t>
      </w:r>
    </w:p>
    <w:p w14:paraId="34409B12" w14:textId="77777777" w:rsidR="00705D54" w:rsidRDefault="00C74CB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Επομένως, παίρνετε εσείς τον λόγο για τις δύο τροπολογίες, τις δύο τελευταίες δηλαδή, πέντε λεπτά για την καθεμία, και μετά ο κ. Πετρόπουλος για την άλλη τροπολογία για πέντε λεπτά. Μείνετε και για </w:t>
      </w:r>
      <w:r>
        <w:rPr>
          <w:rFonts w:eastAsia="Times New Roman" w:cs="Times New Roman"/>
          <w:szCs w:val="24"/>
        </w:rPr>
        <w:lastRenderedPageBreak/>
        <w:t>λίγο στην Αίθουσα, αν θέλει κάποιος συνάδελφος να κάνει κ</w:t>
      </w:r>
      <w:r>
        <w:rPr>
          <w:rFonts w:eastAsia="Times New Roman" w:cs="Times New Roman"/>
          <w:szCs w:val="24"/>
        </w:rPr>
        <w:t>άποια διευκρινιστική ερώτηση, αν δεν έχει καλυφθεί, και μετά θα είστε ελεύθερη να αποχωρήσετε ή να μας κάνετε παρέα και να συνεχίσετε.</w:t>
      </w:r>
    </w:p>
    <w:p w14:paraId="34409B1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Επομένως, σας βάζω δέκα λεπτά για τις δύο τροπολογίες. Ορίστε</w:t>
      </w:r>
      <w:r>
        <w:rPr>
          <w:rFonts w:eastAsia="Times New Roman" w:cs="Times New Roman"/>
          <w:szCs w:val="24"/>
        </w:rPr>
        <w:t>, έχετε τον λόγο</w:t>
      </w:r>
      <w:r>
        <w:rPr>
          <w:rFonts w:eastAsia="Times New Roman" w:cs="Times New Roman"/>
          <w:szCs w:val="24"/>
        </w:rPr>
        <w:t>.</w:t>
      </w:r>
    </w:p>
    <w:p w14:paraId="34409B14" w14:textId="77777777" w:rsidR="00705D54" w:rsidRDefault="00C74CB8">
      <w:pPr>
        <w:spacing w:line="600" w:lineRule="auto"/>
        <w:ind w:firstLine="720"/>
        <w:jc w:val="both"/>
        <w:rPr>
          <w:rFonts w:eastAsia="Times New Roman"/>
          <w:bCs/>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w:t>
      </w:r>
      <w:r>
        <w:rPr>
          <w:rFonts w:eastAsia="Times New Roman" w:cs="Times New Roman"/>
          <w:b/>
          <w:szCs w:val="24"/>
        </w:rPr>
        <w:t xml:space="preserve">κής Ασφάλισης και Κοινωνικής Αλληλεγγύης): </w:t>
      </w:r>
      <w:r>
        <w:rPr>
          <w:rFonts w:eastAsia="Times New Roman" w:cs="Times New Roman"/>
          <w:szCs w:val="24"/>
        </w:rPr>
        <w:t xml:space="preserve">Ωραία, ευχαριστώ, </w:t>
      </w:r>
      <w:r>
        <w:rPr>
          <w:rFonts w:eastAsia="Times New Roman"/>
          <w:bCs/>
        </w:rPr>
        <w:t>κύριε Πρόεδρε.</w:t>
      </w:r>
    </w:p>
    <w:p w14:paraId="34409B15" w14:textId="77777777" w:rsidR="00705D54" w:rsidRDefault="00C74CB8">
      <w:pPr>
        <w:spacing w:line="600" w:lineRule="auto"/>
        <w:ind w:firstLine="720"/>
        <w:jc w:val="both"/>
        <w:rPr>
          <w:rFonts w:eastAsia="Times New Roman"/>
          <w:bCs/>
        </w:rPr>
      </w:pPr>
      <w:r>
        <w:rPr>
          <w:rFonts w:eastAsia="Times New Roman"/>
          <w:bCs/>
        </w:rPr>
        <w:t>Η πρώτη τροπολογία με γενικό αριθμό 1023 και ειδικό 11 αφορά την καθιέρωση της πρώτης του Μάη ως υποχρεωτικής αργίας με νόμο και όχι με απόφαση του εκάστοτε ή της εκάστοτε Υπουργού</w:t>
      </w:r>
      <w:r>
        <w:rPr>
          <w:rFonts w:eastAsia="Times New Roman"/>
          <w:bCs/>
        </w:rPr>
        <w:t xml:space="preserve"> Εργασίας, όπως ισχύει μέχρι σήμερα.</w:t>
      </w:r>
    </w:p>
    <w:p w14:paraId="34409B16" w14:textId="77777777" w:rsidR="00705D54" w:rsidRDefault="00C74CB8">
      <w:pPr>
        <w:spacing w:line="600" w:lineRule="auto"/>
        <w:ind w:firstLine="720"/>
        <w:jc w:val="both"/>
        <w:rPr>
          <w:rFonts w:eastAsia="Times New Roman"/>
          <w:bCs/>
        </w:rPr>
      </w:pPr>
      <w:r>
        <w:rPr>
          <w:rFonts w:eastAsia="Times New Roman"/>
          <w:bCs/>
        </w:rPr>
        <w:t>Στην πρώτη του Μάη κάθε έτους συμπυκνώνονται οι αγώνες της εργατικής τάξης που δόθηκαν από το Σικάγο το 1886 μέχρι την πρώτη ελληνική απεργιακή κινητοποίηση για οκτάωρη εργασία, οκτάωρη αναψυχή, οκτάωρη ανάπαυλα, για τη</w:t>
      </w:r>
      <w:r>
        <w:rPr>
          <w:rFonts w:eastAsia="Times New Roman"/>
          <w:bCs/>
        </w:rPr>
        <w:t xml:space="preserve">ν καθιέρωση της Κυριακής ως αργίας, για τη βελτίωση των συνθηκών εργασίας στους χώρους δουλειάς, αγώνες που συνεχίζονται από </w:t>
      </w:r>
      <w:r>
        <w:rPr>
          <w:rFonts w:eastAsia="Times New Roman"/>
          <w:bCs/>
        </w:rPr>
        <w:lastRenderedPageBreak/>
        <w:t>τότε μέχρι σήμερα ενάντια στην εργασιακή εκμετάλλευση για ένα καλύτερο μέλλον του κόσμου της εργασίας.</w:t>
      </w:r>
    </w:p>
    <w:p w14:paraId="34409B17" w14:textId="77777777" w:rsidR="00705D54" w:rsidRDefault="00C74CB8">
      <w:pPr>
        <w:spacing w:line="600" w:lineRule="auto"/>
        <w:ind w:firstLine="720"/>
        <w:jc w:val="both"/>
        <w:rPr>
          <w:rFonts w:eastAsia="Times New Roman"/>
          <w:bCs/>
        </w:rPr>
      </w:pPr>
      <w:r>
        <w:rPr>
          <w:rFonts w:eastAsia="Times New Roman"/>
          <w:bCs/>
        </w:rPr>
        <w:t>Η ημέρα αυτή συνδέει τους ερ</w:t>
      </w:r>
      <w:r>
        <w:rPr>
          <w:rFonts w:eastAsia="Times New Roman"/>
          <w:bCs/>
        </w:rPr>
        <w:t>γαζόμενους όλων των χωρών, όλων των φυλών, ανεξαρτήτως εθνικότητας. Είναι ημέρα παγκόσμιας διεκδίκησης από το εργατικό κίνημα καλύτερων όρων εργασίας και περισσότερων εργασιακών και κοινωνικών δικαιωμάτων. Ως ελάχιστος φόρος τιμής, η πρώτη του Μάη καθιερών</w:t>
      </w:r>
      <w:r>
        <w:rPr>
          <w:rFonts w:eastAsia="Times New Roman"/>
          <w:bCs/>
        </w:rPr>
        <w:t>εται ως ημέρα υποχρεωτικής αργίας, για να μην βρίσκεται στη διακριτική ευχέρεια του εκάστοτε Υπουργού.</w:t>
      </w:r>
    </w:p>
    <w:p w14:paraId="34409B18" w14:textId="77777777" w:rsidR="00705D54" w:rsidRDefault="00C74CB8">
      <w:pPr>
        <w:spacing w:line="600" w:lineRule="auto"/>
        <w:ind w:firstLine="720"/>
        <w:jc w:val="both"/>
        <w:rPr>
          <w:rFonts w:eastAsia="Times New Roman"/>
          <w:bCs/>
        </w:rPr>
      </w:pPr>
      <w:r>
        <w:rPr>
          <w:rFonts w:eastAsia="Times New Roman"/>
          <w:bCs/>
        </w:rPr>
        <w:t xml:space="preserve">Η τροπολογία αυτή έχει συμβολικό χαρακτήρα, έχει όμως και ουσιαστικό χαρακτήρα. Τιμούμε, προφανώς, τους χιλιάδες εργάτες και τις εργάτριες που έδωσαν τη </w:t>
      </w:r>
      <w:r>
        <w:rPr>
          <w:rFonts w:eastAsia="Times New Roman"/>
          <w:bCs/>
        </w:rPr>
        <w:t xml:space="preserve">ζωή τους και το αίμα τους για το δικαίωμα στην εργασία, για τη ζωή με οκτάωρο, για την αξιοπρέπεια στους χώρους δουλειάς. </w:t>
      </w:r>
    </w:p>
    <w:p w14:paraId="34409B19" w14:textId="77777777" w:rsidR="00705D54" w:rsidRDefault="00C74CB8">
      <w:pPr>
        <w:spacing w:line="600" w:lineRule="auto"/>
        <w:ind w:firstLine="720"/>
        <w:jc w:val="both"/>
        <w:rPr>
          <w:rFonts w:eastAsia="Times New Roman"/>
          <w:bCs/>
        </w:rPr>
      </w:pPr>
      <w:r>
        <w:rPr>
          <w:rFonts w:eastAsia="Times New Roman"/>
          <w:bCs/>
        </w:rPr>
        <w:t>Έχει, όμως, και ουσιαστικό περιεχόμενο σήμερα που στην Ευρώπη, αλλά και τον κόσμο, κυριαρχεί, δυστυχώς, η αντίληψη ότι η ανάπτυξη περ</w:t>
      </w:r>
      <w:r>
        <w:rPr>
          <w:rFonts w:eastAsia="Times New Roman"/>
          <w:bCs/>
        </w:rPr>
        <w:t>νάει μέσα από την καταπάτηση των δικαιωμάτων του κόσμου της εργασίας, μέσα από τη συμπίεση των εργα</w:t>
      </w:r>
      <w:r>
        <w:rPr>
          <w:rFonts w:eastAsia="Times New Roman"/>
          <w:bCs/>
        </w:rPr>
        <w:lastRenderedPageBreak/>
        <w:t>σιακών και κοινωνικών δικαιωμάτων, μέσα από την απόλυτη ελευθερία των εργοδοτών να ορίζουν αυτοί τους όρους δουλειάς, να καρπώνονται τα αποτελέσματα της μισθ</w:t>
      </w:r>
      <w:r>
        <w:rPr>
          <w:rFonts w:eastAsia="Times New Roman"/>
          <w:bCs/>
        </w:rPr>
        <w:t>ωτής εργασίας.</w:t>
      </w:r>
    </w:p>
    <w:p w14:paraId="34409B1A" w14:textId="77777777" w:rsidR="00705D54" w:rsidRDefault="00C74CB8">
      <w:pPr>
        <w:spacing w:line="600" w:lineRule="auto"/>
        <w:ind w:firstLine="720"/>
        <w:jc w:val="both"/>
        <w:rPr>
          <w:rFonts w:eastAsia="Times New Roman"/>
          <w:bCs/>
        </w:rPr>
      </w:pPr>
      <w:r>
        <w:rPr>
          <w:rFonts w:eastAsia="Times New Roman"/>
          <w:bCs/>
        </w:rPr>
        <w:t>Η Κυβέρνησή μας προσπαθεί, μέσα σε έναν ιδιαίτερα δυσμενή συσχετισμό δυνάμεων καθημερινά, εντός και εκτός χώρας, να αντιστρέψει αυτό το σκηνικό της πλήρους απορρύθμισης των εργασιακών σχέσεων που παραλάβαμε. Αυτό, όμως, είναι πρώτα και κύρια</w:t>
      </w:r>
      <w:r>
        <w:rPr>
          <w:rFonts w:eastAsia="Times New Roman"/>
          <w:bCs/>
        </w:rPr>
        <w:t xml:space="preserve"> δουλειά των ίδιων των εργαζομένων, των συλλογικών διεκδικήσεων τους, αλλά και ενός υγιούς συνδικαλιστικού κινήματος που θα τους εκπροσωπεί όλους και θα παλεύει για όλους.</w:t>
      </w:r>
    </w:p>
    <w:p w14:paraId="34409B1B" w14:textId="77777777" w:rsidR="00705D54" w:rsidRDefault="00C74CB8">
      <w:pPr>
        <w:spacing w:line="600" w:lineRule="auto"/>
        <w:ind w:firstLine="720"/>
        <w:jc w:val="both"/>
        <w:rPr>
          <w:rFonts w:eastAsia="Times New Roman"/>
          <w:bCs/>
        </w:rPr>
      </w:pPr>
      <w:r>
        <w:rPr>
          <w:rFonts w:eastAsia="Times New Roman"/>
          <w:bCs/>
        </w:rPr>
        <w:t>Την πρώτη του Μάη απαγορεύεται κάθε βιοτεχνική, βιομηχανική και εμπορική εργασία, κα</w:t>
      </w:r>
      <w:r>
        <w:rPr>
          <w:rFonts w:eastAsia="Times New Roman"/>
          <w:bCs/>
        </w:rPr>
        <w:t xml:space="preserve">θώς, βέβαια, και η απασχόληση των μισθωτών. Η πρώτη του Μάη ως ημέρα υποχρεωτικής αργίας </w:t>
      </w:r>
      <w:proofErr w:type="spellStart"/>
      <w:r>
        <w:rPr>
          <w:rFonts w:eastAsia="Times New Roman"/>
          <w:bCs/>
        </w:rPr>
        <w:t>διέπεται</w:t>
      </w:r>
      <w:proofErr w:type="spellEnd"/>
      <w:r>
        <w:rPr>
          <w:rFonts w:eastAsia="Times New Roman"/>
          <w:bCs/>
        </w:rPr>
        <w:t xml:space="preserve"> από το νομικό καθεστώς που διέπει την Κυριακή αργία. Αυτά σε σχέση με την πρώτη τροπολογία.</w:t>
      </w:r>
    </w:p>
    <w:p w14:paraId="34409B1C" w14:textId="77777777" w:rsidR="00705D54" w:rsidRDefault="00C74CB8">
      <w:pPr>
        <w:spacing w:line="600" w:lineRule="auto"/>
        <w:ind w:firstLine="720"/>
        <w:jc w:val="both"/>
        <w:rPr>
          <w:rFonts w:eastAsia="Times New Roman" w:cs="Times New Roman"/>
          <w:szCs w:val="24"/>
        </w:rPr>
      </w:pPr>
      <w:r>
        <w:rPr>
          <w:rFonts w:eastAsia="Times New Roman"/>
          <w:bCs/>
        </w:rPr>
        <w:t>Με τη δεύτερη τροπολογία με γενικό αριθμό 1024 και ειδικό 12 ιδρύε</w:t>
      </w:r>
      <w:r>
        <w:rPr>
          <w:rFonts w:eastAsia="Times New Roman"/>
          <w:bCs/>
        </w:rPr>
        <w:t xml:space="preserve">ται στο Ανώτατο Συμβούλιο Εργασίας, το οποίο λειτουργεί στην κεντρική υπηρεσία του Υπουργείου Εργασίας και </w:t>
      </w:r>
      <w:r>
        <w:rPr>
          <w:rFonts w:eastAsia="Times New Roman"/>
          <w:bCs/>
        </w:rPr>
        <w:lastRenderedPageBreak/>
        <w:t>Κοινωνικής Αλληλεγγύης, Τμήμα Καταπολέμησης της Αδήλωτης Εργασίας.</w:t>
      </w:r>
    </w:p>
    <w:p w14:paraId="34409B1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Η ίδρυση του </w:t>
      </w:r>
      <w:r>
        <w:rPr>
          <w:rFonts w:eastAsia="Times New Roman" w:cs="Times New Roman"/>
          <w:szCs w:val="24"/>
        </w:rPr>
        <w:t>τ</w:t>
      </w:r>
      <w:r>
        <w:rPr>
          <w:rFonts w:eastAsia="Times New Roman" w:cs="Times New Roman"/>
          <w:szCs w:val="24"/>
        </w:rPr>
        <w:t xml:space="preserve">μήματος επιβεβαιώνει, κατ’ αρχάς, την κυβερνητική προτεραιότητά μας </w:t>
      </w:r>
      <w:r>
        <w:rPr>
          <w:rFonts w:eastAsia="Times New Roman" w:cs="Times New Roman"/>
          <w:szCs w:val="24"/>
        </w:rPr>
        <w:t>για την αντιμετώπιση του φαινομένου της αδήλωτης εργασίας και την επιβολή της νομιμότητας στην αγορά εργασίας.</w:t>
      </w:r>
    </w:p>
    <w:p w14:paraId="34409B1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τ</w:t>
      </w:r>
      <w:r>
        <w:rPr>
          <w:rFonts w:eastAsia="Times New Roman" w:cs="Times New Roman"/>
          <w:szCs w:val="24"/>
        </w:rPr>
        <w:t>μήμα του Ανώτατου Συμβουλίου Εργασίας για την αδήλωτη εργασία θα συστηματοποιήσει και θα διευρύνει τις προσπάθειες που γίνονται για την καταπ</w:t>
      </w:r>
      <w:r>
        <w:rPr>
          <w:rFonts w:eastAsia="Times New Roman" w:cs="Times New Roman"/>
          <w:szCs w:val="24"/>
        </w:rPr>
        <w:t xml:space="preserve">ολέμηση του φαινομένου της αδήλωτης εργασίας, ενισχύοντας τον συντονισμό και την κοινωνική λογοδοσία των ελεγκτικών μηχανισμών. Η θεσμοθέτηση του </w:t>
      </w:r>
      <w:r>
        <w:rPr>
          <w:rFonts w:eastAsia="Times New Roman" w:cs="Times New Roman"/>
          <w:szCs w:val="24"/>
        </w:rPr>
        <w:t>τ</w:t>
      </w:r>
      <w:r>
        <w:rPr>
          <w:rFonts w:eastAsia="Times New Roman" w:cs="Times New Roman"/>
          <w:szCs w:val="24"/>
        </w:rPr>
        <w:t>μήματος μάς επιτρέπει πλέον μ</w:t>
      </w:r>
      <w:r>
        <w:rPr>
          <w:rFonts w:eastAsia="Times New Roman" w:cs="Times New Roman"/>
          <w:szCs w:val="24"/>
        </w:rPr>
        <w:t>ί</w:t>
      </w:r>
      <w:r>
        <w:rPr>
          <w:rFonts w:eastAsia="Times New Roman" w:cs="Times New Roman"/>
          <w:szCs w:val="24"/>
        </w:rPr>
        <w:t>α ολοκληρωμένη στρατηγική για την καταπολέμηση της αδήλωτης εργασίας σε τρεις ά</w:t>
      </w:r>
      <w:r>
        <w:rPr>
          <w:rFonts w:eastAsia="Times New Roman" w:cs="Times New Roman"/>
          <w:szCs w:val="24"/>
        </w:rPr>
        <w:t xml:space="preserve">ξονες, πρώτον, την αξιοποίηση της εμπειρίας των ελεγκτικών μηχανισμών, δεύτερον, την αναβάθμιση της </w:t>
      </w:r>
      <w:proofErr w:type="spellStart"/>
      <w:r>
        <w:rPr>
          <w:rFonts w:eastAsia="Times New Roman" w:cs="Times New Roman"/>
          <w:szCs w:val="24"/>
        </w:rPr>
        <w:t>διαλειτουργικότητας</w:t>
      </w:r>
      <w:proofErr w:type="spellEnd"/>
      <w:r>
        <w:rPr>
          <w:rFonts w:eastAsia="Times New Roman" w:cs="Times New Roman"/>
          <w:szCs w:val="24"/>
        </w:rPr>
        <w:t xml:space="preserve"> των πληροφοριακών συστημάτων και, τρίτον και </w:t>
      </w:r>
      <w:proofErr w:type="spellStart"/>
      <w:r>
        <w:rPr>
          <w:rFonts w:eastAsia="Times New Roman" w:cs="Times New Roman"/>
          <w:szCs w:val="24"/>
        </w:rPr>
        <w:t>κυριότερον</w:t>
      </w:r>
      <w:proofErr w:type="spellEnd"/>
      <w:r>
        <w:rPr>
          <w:rFonts w:eastAsia="Times New Roman" w:cs="Times New Roman"/>
          <w:szCs w:val="24"/>
        </w:rPr>
        <w:t>, την εμπλοκή των κοινωνικών εταίρων, των εκπροσώπων των παραγωγικών φορέων της χ</w:t>
      </w:r>
      <w:r>
        <w:rPr>
          <w:rFonts w:eastAsia="Times New Roman" w:cs="Times New Roman"/>
          <w:szCs w:val="24"/>
        </w:rPr>
        <w:t>ώρας και των επιστημονικών φορέων στη διαδικασία αυτή της καταπολέμησης της αδήλωτης εργασίας.</w:t>
      </w:r>
    </w:p>
    <w:p w14:paraId="34409B1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Θεωρούμε πως οι κοινωνικοί εταίροι μέσα από αυτό το </w:t>
      </w:r>
      <w:r>
        <w:rPr>
          <w:rFonts w:eastAsia="Times New Roman" w:cs="Times New Roman"/>
          <w:szCs w:val="24"/>
        </w:rPr>
        <w:t>τ</w:t>
      </w:r>
      <w:r>
        <w:rPr>
          <w:rFonts w:eastAsia="Times New Roman" w:cs="Times New Roman"/>
          <w:szCs w:val="24"/>
        </w:rPr>
        <w:t>μήμα, μέσα αυτό το Σώμα, ήρθε η ώρα πια να εμπλακούν ενεργά και να επιβεβαιώσουν τις δεδηλωμένες προθέσεις τ</w:t>
      </w:r>
      <w:r>
        <w:rPr>
          <w:rFonts w:eastAsia="Times New Roman" w:cs="Times New Roman"/>
          <w:szCs w:val="24"/>
        </w:rPr>
        <w:t>ους για την καταπολέμηση του φαινομένου της αδήλωτης εργασίας, να αναλάβουν και τις ευθύνες τους για το ζήτημα.</w:t>
      </w:r>
    </w:p>
    <w:p w14:paraId="34409B2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Στην ίδια κατεύθυνση, αυτή της ολιστικής προσέγγισης του φαινομένου της καταπολέμησης της αδήλωτης εργασίας, έχουμε ήδη εκπονήσει έναν οδικό χάρ</w:t>
      </w:r>
      <w:r>
        <w:rPr>
          <w:rFonts w:eastAsia="Times New Roman" w:cs="Times New Roman"/>
          <w:szCs w:val="24"/>
        </w:rPr>
        <w:t>τη με τη βοήθεια της Διεθνούς Οργάνωσης Εργασίας. Περιλαμβάνει εικοσιπέντε δράσεις ο χάρτης αυτός, που θα ξεδιπλώνονται ως το 2019.</w:t>
      </w:r>
    </w:p>
    <w:p w14:paraId="34409B2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Μια πολύ σημαντική δράση, για την οποία θα ήθελα να ενημερώσω και τους Βουλευτές, είναι ότι θα ξεκινήσει από τον επόμενο μήν</w:t>
      </w:r>
      <w:r>
        <w:rPr>
          <w:rFonts w:eastAsia="Times New Roman" w:cs="Times New Roman"/>
          <w:szCs w:val="24"/>
        </w:rPr>
        <w:t xml:space="preserve">α ένα πιλοτικό πρόγραμμα μικτών ελέγχων από το Σώμα Επιθεώρησης Εργασίας, το Σώμα Δίωξης Οικονομικού Εγκλήματος, το αντίστοιχο Σώμα του ΕΦΚΑ και την Οικονομική Αστυνομία. Αυτά τα τέσσερα, λοιπόν, σώματα ελέγχου θα δρουν μαζί στην Περιφέρεια Αττικής για να </w:t>
      </w:r>
      <w:r>
        <w:rPr>
          <w:rFonts w:eastAsia="Times New Roman" w:cs="Times New Roman"/>
          <w:szCs w:val="24"/>
        </w:rPr>
        <w:t>συλλάβουμε τα φαινόμενα της αδήλωτης εργασίας και να τα αντιμετωπίσουμε.</w:t>
      </w:r>
    </w:p>
    <w:p w14:paraId="34409B2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Πιστεύουμε πως αυτή η συνέργεια των τεσσάρων ελεγκτικών μηχανισμών θα </w:t>
      </w:r>
      <w:proofErr w:type="spellStart"/>
      <w:r>
        <w:rPr>
          <w:rFonts w:eastAsia="Times New Roman" w:cs="Times New Roman"/>
          <w:szCs w:val="24"/>
        </w:rPr>
        <w:t>παράξει</w:t>
      </w:r>
      <w:proofErr w:type="spellEnd"/>
      <w:r>
        <w:rPr>
          <w:rFonts w:eastAsia="Times New Roman" w:cs="Times New Roman"/>
          <w:szCs w:val="24"/>
        </w:rPr>
        <w:t xml:space="preserve"> πάρα πολύ σημαντικά αποτελέσματα. Έχουμε πλήρη επίγνωση της κατάστασης που επικρατεί στην αγορά εργασίας,</w:t>
      </w:r>
      <w:r>
        <w:rPr>
          <w:rFonts w:eastAsia="Times New Roman" w:cs="Times New Roman"/>
          <w:szCs w:val="24"/>
        </w:rPr>
        <w:t xml:space="preserve"> της εκτεταμένης απορρύθμισης. Είναι ακριβώς λόγω της θεσμικής απορρύθμισης που βρήκαν και τον χώρο να καλλιεργηθούν τα φαινόμενα της εργοδοτικής αυθαιρεσίας και να αναπτυχθούν και να «ανθίσει» -εντός εισαγωγικών η λέξη- η αδήλωτη εργασία, να ευδοκιμήσει.</w:t>
      </w:r>
    </w:p>
    <w:p w14:paraId="34409B2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Στην προσπάθειά μας να ενισχύσουμε τον ρόλο του Σώματος Επιθεώρησης Εργασίας και να αντιστρέψουμε αυτή την κατάσταση, στήνουμε ξανά δομές που η αλλαγή του οργανογράμματος του 2014 είχε καταργήσει, όπως η νομική υπηρεσία του Σώματος Επιθεώρησης Εργασίας, αλ</w:t>
      </w:r>
      <w:r>
        <w:rPr>
          <w:rFonts w:eastAsia="Times New Roman" w:cs="Times New Roman"/>
          <w:szCs w:val="24"/>
        </w:rPr>
        <w:t>λά και η νέα Περιφερειακή Διεύθυνση στο Αιγαίο, που θα είναι ειδικά προσανατολισμένη στην παραβατικότητα που αναπτύσσεται εκεί, στη νησιωτική Ελλάδα.</w:t>
      </w:r>
    </w:p>
    <w:p w14:paraId="34409B2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Είναι κρίσιμο, τέλος, να ενημερώσω πως το επόμενο διάστημα θα διευρύνουμε το μητρώο παραβατικότητας των επ</w:t>
      </w:r>
      <w:r>
        <w:rPr>
          <w:rFonts w:eastAsia="Times New Roman" w:cs="Times New Roman"/>
          <w:szCs w:val="24"/>
        </w:rPr>
        <w:t xml:space="preserve">ιχειρήσεων, ώστε επιχειρήσεις που έχουν σοβαρές παραβάσεις της </w:t>
      </w:r>
      <w:r>
        <w:rPr>
          <w:rFonts w:eastAsia="Times New Roman" w:cs="Times New Roman"/>
          <w:szCs w:val="24"/>
        </w:rPr>
        <w:lastRenderedPageBreak/>
        <w:t>εργατικής νομοθεσίας να μην έχουν πλέον πρόσβαση σε δημόσιο χρήμα ή σε ευρωπαϊκά προγράμματα.</w:t>
      </w:r>
    </w:p>
    <w:p w14:paraId="34409B2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4409B26" w14:textId="77777777" w:rsidR="00705D54" w:rsidRDefault="00C74CB8">
      <w:pPr>
        <w:spacing w:line="600" w:lineRule="auto"/>
        <w:ind w:firstLine="709"/>
        <w:jc w:val="center"/>
        <w:rPr>
          <w:rFonts w:eastAsia="Times New Roman"/>
          <w:bCs/>
        </w:rPr>
      </w:pPr>
      <w:r>
        <w:rPr>
          <w:rFonts w:eastAsia="Times New Roman"/>
          <w:bCs/>
        </w:rPr>
        <w:t>(Χειροκροτήματα από την πτέρυγα του ΣΥΡΙΖΑ)</w:t>
      </w:r>
    </w:p>
    <w:p w14:paraId="34409B27"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Πετρόπουλε, έχετε τον λόγο για πέντε λεπτά για τη δική σας τοποθέτηση.</w:t>
      </w:r>
    </w:p>
    <w:p w14:paraId="34409B2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Πέραν των όσων έχετε σκεφτεί να πείτε, επειδή διατυπώθηκε ένα ερώτημα, σας το μεταφέρω εγώ από τον κ. Δήμα, αν προτίθεται η Κυβέρνηση, αν υπάρχουν και άλλα επικουρικά με το πρόβλ</w:t>
      </w:r>
      <w:r>
        <w:rPr>
          <w:rFonts w:eastAsia="Times New Roman" w:cs="Times New Roman"/>
          <w:szCs w:val="24"/>
        </w:rPr>
        <w:t>ημα που έχει ο ΕΔΟΕΑΠ, να κάνει παρόμοια ενέργεια.</w:t>
      </w:r>
    </w:p>
    <w:p w14:paraId="34409B2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34409B2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34409B2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 ΕΔΟΕΑΠ είναι ο μόνος φορέας επικουρικής ασφάλισης που είνα</w:t>
      </w:r>
      <w:r>
        <w:rPr>
          <w:rFonts w:eastAsia="Times New Roman" w:cs="Times New Roman"/>
          <w:szCs w:val="24"/>
        </w:rPr>
        <w:t xml:space="preserve">ι σωματείο και </w:t>
      </w:r>
      <w:proofErr w:type="spellStart"/>
      <w:r>
        <w:rPr>
          <w:rFonts w:eastAsia="Times New Roman" w:cs="Times New Roman"/>
          <w:szCs w:val="24"/>
        </w:rPr>
        <w:t>διέπεται</w:t>
      </w:r>
      <w:proofErr w:type="spellEnd"/>
      <w:r>
        <w:rPr>
          <w:rFonts w:eastAsia="Times New Roman" w:cs="Times New Roman"/>
          <w:szCs w:val="24"/>
        </w:rPr>
        <w:t xml:space="preserve"> από το καταστατικό του. Επιτε</w:t>
      </w:r>
      <w:r>
        <w:rPr>
          <w:rFonts w:eastAsia="Times New Roman" w:cs="Times New Roman"/>
          <w:szCs w:val="24"/>
        </w:rPr>
        <w:lastRenderedPageBreak/>
        <w:t>λεί, όμως, δημόσια λειτουργία ως προς τη χορήγηση επικουρικής σύνταξης. Σχετική απόφαση έχει εκδώσει το Ανώτατο Ειδικό Δικαστήριο για αυτόν τον ρόλο που επιτελεί ο ΕΔΟΕΑΠ και, επομένως, επειδή επιτελεί κ</w:t>
      </w:r>
      <w:r>
        <w:rPr>
          <w:rFonts w:eastAsia="Times New Roman" w:cs="Times New Roman"/>
          <w:szCs w:val="24"/>
        </w:rPr>
        <w:t>αι δημόσιο σκοπό ως προς το σκέλος αυτό, έχουμε την υποχρέωση να ρυθμίσουμε νομοθετικά, ώστε να βρούμε λύσεις της διευκόλυνσης της ρευστότητας που πρέπει να έχει ο ΕΔΟΕΑΠ σε αναμονή της επιτυχούς κατάληξης, που πιστεύω ότι θα έχουμε, των διαπραγματεύσεων π</w:t>
      </w:r>
      <w:r>
        <w:rPr>
          <w:rFonts w:eastAsia="Times New Roman" w:cs="Times New Roman"/>
          <w:szCs w:val="24"/>
        </w:rPr>
        <w:t>ου διεξάγονται μεταξύ των ενώσεων των εργοδοτών στα μέσα ενημέρωσης και των ηλεκτρονικών μέσων και των ενώσεων συντακτών της ΠΟΕΣΥ, της ΕΣΗΕΑ και των άλλων ενώσεων.</w:t>
      </w:r>
    </w:p>
    <w:p w14:paraId="34409B2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Σας ενημερώνω ότι αύριο υπάρχει μία –ελπίζω- τελική και καταληκτική συνάντηση μεταξύ των φο</w:t>
      </w:r>
      <w:r>
        <w:rPr>
          <w:rFonts w:eastAsia="Times New Roman" w:cs="Times New Roman"/>
          <w:szCs w:val="24"/>
        </w:rPr>
        <w:t xml:space="preserve">ρέων, για να συμφωνήσουν μία λύση χρηματοδότησης εκ μέρους των εργοδοτών, οι οποίοι επωφελούνται, προφανώς και από τη μη παρακράτηση ποσοστών επί των εσόδων από τις διαφημίσεις. Όπως προηγουμένως </w:t>
      </w:r>
      <w:proofErr w:type="spellStart"/>
      <w:r>
        <w:rPr>
          <w:rFonts w:eastAsia="Times New Roman" w:cs="Times New Roman"/>
          <w:szCs w:val="24"/>
        </w:rPr>
        <w:t>παρακρατούνταν</w:t>
      </w:r>
      <w:proofErr w:type="spellEnd"/>
      <w:r>
        <w:rPr>
          <w:rFonts w:eastAsia="Times New Roman" w:cs="Times New Roman"/>
          <w:szCs w:val="24"/>
        </w:rPr>
        <w:t xml:space="preserve">, πλέον δεν </w:t>
      </w:r>
      <w:proofErr w:type="spellStart"/>
      <w:r>
        <w:rPr>
          <w:rFonts w:eastAsia="Times New Roman" w:cs="Times New Roman"/>
          <w:szCs w:val="24"/>
        </w:rPr>
        <w:t>παρακρατούνται</w:t>
      </w:r>
      <w:proofErr w:type="spellEnd"/>
      <w:r>
        <w:rPr>
          <w:rFonts w:eastAsia="Times New Roman" w:cs="Times New Roman"/>
          <w:szCs w:val="24"/>
        </w:rPr>
        <w:t xml:space="preserve"> εισφορές και έχουν </w:t>
      </w:r>
      <w:r>
        <w:rPr>
          <w:rFonts w:eastAsia="Times New Roman" w:cs="Times New Roman"/>
          <w:szCs w:val="24"/>
        </w:rPr>
        <w:t xml:space="preserve">κάθε λόγο και συμφέρον οι εργοδότες που έχουν δηλώσει τη βούλησή τους να συμβάλουν στη διατήρηση του ΕΔΟΕΑΠ. </w:t>
      </w:r>
      <w:r>
        <w:rPr>
          <w:rFonts w:eastAsia="Times New Roman" w:cs="Times New Roman"/>
          <w:szCs w:val="24"/>
        </w:rPr>
        <w:lastRenderedPageBreak/>
        <w:t>Περιμένω κατ’ αντιστοιχία των δεσμεύσεών τους να εκφράσουν αντίστοιχες θέσεις και στην αυριανή συνάντηση.</w:t>
      </w:r>
    </w:p>
    <w:p w14:paraId="34409B2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Να θυμίσω ότι στην τελευταία συζήτηση που</w:t>
      </w:r>
      <w:r>
        <w:rPr>
          <w:rFonts w:eastAsia="Times New Roman" w:cs="Times New Roman"/>
          <w:szCs w:val="24"/>
        </w:rPr>
        <w:t xml:space="preserve"> είχε γίνει τον Δεκέμβριο –αν δεν κάνω λάθος, στα Πρακτικά της 14</w:t>
      </w:r>
      <w:r>
        <w:rPr>
          <w:rFonts w:eastAsia="Times New Roman" w:cs="Times New Roman"/>
          <w:szCs w:val="24"/>
          <w:vertAlign w:val="superscript"/>
        </w:rPr>
        <w:t>ης</w:t>
      </w:r>
      <w:r>
        <w:rPr>
          <w:rFonts w:eastAsia="Times New Roman" w:cs="Times New Roman"/>
          <w:szCs w:val="24"/>
        </w:rPr>
        <w:t xml:space="preserve"> Δεκεμβρίου- έχει καταγραφεί η έκκλησή μου προς όλες τις πτέρυγες της Βουλής να απευθύνουν την ίδια πολιτική θέση και στήριξη για την αντιμετώπιση της χρηματοδοτικής ανάγκης του ΕΔΟΕΑΠ, προ</w:t>
      </w:r>
      <w:r>
        <w:rPr>
          <w:rFonts w:eastAsia="Times New Roman" w:cs="Times New Roman"/>
          <w:szCs w:val="24"/>
        </w:rPr>
        <w:t>κειμένου να εξακολουθεί να χορηγεί τις επικουρικές συντάξεις, το εφάπαξ και τις παροχές υγείας.</w:t>
      </w:r>
    </w:p>
    <w:p w14:paraId="34409B2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Επομένως, δεν υπάρχει χώρος για άλλο επικουρικό ταμείο. Αυτό είναι που λειτουργεί υπό τον τρόπο αυτόν που ανέφερα. Μας παρέχει τη δυνατότητα της δανειακής διευκ</w:t>
      </w:r>
      <w:r>
        <w:rPr>
          <w:rFonts w:eastAsia="Times New Roman" w:cs="Times New Roman"/>
          <w:szCs w:val="24"/>
        </w:rPr>
        <w:t xml:space="preserve">όλυνσης ο ν.3586/2007, ο οποίος προβλέπει τη δυνατότητα να χορηγείται δάνειο με το επιτόκιο που διαμορφώνεται κατά το αντίστοιχο ποσό αξιοποίησης του αμοιβαίου κεφαλαίου στην Τράπεζα της Ελλάδας. </w:t>
      </w:r>
    </w:p>
    <w:p w14:paraId="34409B2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Η σχετική Έκθεση έχει εγκριθεί και από το Γενικό Λογιστήριο του Κράτους. Έχει κριθεί ότι αυτή η ρύθμιση δεν επιβαρύνει τον Ενιαίο Φορέα Κοινωνικής Ασφάλισης. Περιμένουμε ως δυ</w:t>
      </w:r>
      <w:r>
        <w:rPr>
          <w:rFonts w:eastAsia="Times New Roman" w:cs="Times New Roman"/>
          <w:szCs w:val="24"/>
        </w:rPr>
        <w:lastRenderedPageBreak/>
        <w:t>νατότητα αντιμετώπισης των προβλημάτων ρευστότητας του ΕΔΟΕΑΠ να αξιοποιηθεί θετι</w:t>
      </w:r>
      <w:r>
        <w:rPr>
          <w:rFonts w:eastAsia="Times New Roman" w:cs="Times New Roman"/>
          <w:szCs w:val="24"/>
        </w:rPr>
        <w:t xml:space="preserve">κά αυτή η ρύθμιση, προκειμένου να μην παραταθεί το πρόβλημα. Γι’ αυτό είναι και σε τέσσερις μηνιαίες δόσεις, δηλαδή 2,5 εκατομμύρια ευρώ τη φορά κάθε μήνα, ώστε οι συμβαλλόμενοι να συμφωνήσουν. </w:t>
      </w:r>
    </w:p>
    <w:p w14:paraId="34409B3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Κάνω ξανά την ίδια έκκληση προς όλες τις πολιτικές πτέρυγες π</w:t>
      </w:r>
      <w:r>
        <w:rPr>
          <w:rFonts w:eastAsia="Times New Roman" w:cs="Times New Roman"/>
          <w:szCs w:val="24"/>
        </w:rPr>
        <w:t>ου δεν το έχουν κάνει μέχρι τώρα. Κα</w:t>
      </w:r>
      <w:r>
        <w:rPr>
          <w:rFonts w:eastAsia="Times New Roman" w:cs="Times New Roman"/>
          <w:szCs w:val="24"/>
        </w:rPr>
        <w:t>μ</w:t>
      </w:r>
      <w:r>
        <w:rPr>
          <w:rFonts w:eastAsia="Times New Roman" w:cs="Times New Roman"/>
          <w:szCs w:val="24"/>
        </w:rPr>
        <w:t>μία πολιτική πλευρά, πλην της Κυβέρνησης, δεν έχει υποστηρίξει αυτήν την άποψη, την πολιτική θέση ότι πρέπει οι εργοδότες να συμβάλουν με αύξηση των εισφορών τους λόγω του ότι έχουν διευκολυνθεί από τη μη καταβολή αγγελ</w:t>
      </w:r>
      <w:r>
        <w:rPr>
          <w:rFonts w:eastAsia="Times New Roman" w:cs="Times New Roman"/>
          <w:szCs w:val="24"/>
        </w:rPr>
        <w:t>ιοσήμου κατά τη διαδικασία της είσπραξης κεφαλαίων από τις διαφημίσεις.</w:t>
      </w:r>
    </w:p>
    <w:p w14:paraId="34409B3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Αυτή είναι η απάντησή μου και περιμένω τη θετική σας θέση και στην ψήφιση της σχετικής τροπολογίας. </w:t>
      </w:r>
    </w:p>
    <w:p w14:paraId="34409B3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Σας ευχαριστώ.</w:t>
      </w:r>
    </w:p>
    <w:p w14:paraId="34409B33"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Από τον ΣΥΡΙΖΑ, ο εισηγητής ή ο Κοι</w:t>
      </w:r>
      <w:r>
        <w:rPr>
          <w:rFonts w:eastAsia="Times New Roman" w:cs="Times New Roman"/>
          <w:szCs w:val="24"/>
        </w:rPr>
        <w:t>νοβουλευτικός Εκπρόσωπος, θα ήθελε να κάνει κάποια διευκρινιστική ερώτηση μόνο και όχι τοποθέτηση; Ενημερώνω ότι θα τοποθετηθείτε όταν μιλήσετε.</w:t>
      </w:r>
    </w:p>
    <w:p w14:paraId="34409B34"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ΧΑΡΙΛΑΟΣ ΤΖΑΜΑΚΛΗΣ: </w:t>
      </w:r>
      <w:r>
        <w:rPr>
          <w:rFonts w:eastAsia="Times New Roman" w:cs="Times New Roman"/>
          <w:szCs w:val="24"/>
        </w:rPr>
        <w:t>Όχι, κύριε Πρόεδρε.</w:t>
      </w:r>
    </w:p>
    <w:p w14:paraId="34409B3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Από τη Νέα Δημοκρατία, έχετε να κάνετε</w:t>
      </w:r>
      <w:r>
        <w:rPr>
          <w:rFonts w:eastAsia="Times New Roman" w:cs="Times New Roman"/>
          <w:szCs w:val="24"/>
        </w:rPr>
        <w:t>, κύριε Δήμα, κάποια διευκρινιστική ερώτηση –και όχι τοποθέτηση- για ένα λεπτό;</w:t>
      </w:r>
    </w:p>
    <w:p w14:paraId="34409B36"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Μάλιστα, κύριε Πρόεδρε. Θα ήθελα να κάνω μία διευκρινιστική ερώτηση.</w:t>
      </w:r>
    </w:p>
    <w:p w14:paraId="34409B37"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λοιπόν, έχετε τον λόγο.</w:t>
      </w:r>
    </w:p>
    <w:p w14:paraId="34409B38"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Κύριε Υπουργ</w:t>
      </w:r>
      <w:r>
        <w:rPr>
          <w:rFonts w:eastAsia="Times New Roman" w:cs="Times New Roman"/>
          <w:szCs w:val="24"/>
        </w:rPr>
        <w:t>έ, πόσο σίγουρος είστε ότι θα μπορέσει ο Οργανισμός να αποπληρώσει το δάνειό του;</w:t>
      </w:r>
    </w:p>
    <w:p w14:paraId="34409B3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Επίσης, έχετε λάβει ή σκέφτεστε να λάβετε κάποια πρωτοβουλία, για να μπορέσει όντως να μαζέψει τις οφειλές που του οφείλουν;</w:t>
      </w:r>
    </w:p>
    <w:p w14:paraId="34409B3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Επίσης, στην Έκθεση του Γενικού Λογιστηρίου του Κ</w:t>
      </w:r>
      <w:r>
        <w:rPr>
          <w:rFonts w:eastAsia="Times New Roman" w:cs="Times New Roman"/>
          <w:szCs w:val="24"/>
        </w:rPr>
        <w:t>ράτους, στην οποία αναφερθήκατε, είπατε ότι δεν υπάρχει καμία ζημία. Όντως, είναι παροχή εντόκου δανείου. Κανονικά, υπό κανονικές προϋποθέσεις, θα έπρεπε να υπήρχε και όφελος για το κράτος. Θα ήθελα να ήξερα τη γνώμη σας, δηλαδή για ποιον λόγο θεωρείτε ότι</w:t>
      </w:r>
      <w:r>
        <w:rPr>
          <w:rFonts w:eastAsia="Times New Roman" w:cs="Times New Roman"/>
          <w:szCs w:val="24"/>
        </w:rPr>
        <w:t xml:space="preserve"> αυτό δεν προβλέπεται στην Έκθεση.</w:t>
      </w:r>
    </w:p>
    <w:p w14:paraId="34409B3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34409B3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συγκεντρώστε όλες τις ερωτήσεις και θα σας δώσω μετά τον λόγο.</w:t>
      </w:r>
    </w:p>
    <w:p w14:paraId="34409B3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Από τη Δημοκρατική Συμπαράταξη θα θέλατε, κύριε Τζελέπη, να υποβάλετε ερώτηση;</w:t>
      </w:r>
    </w:p>
    <w:p w14:paraId="34409B3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Όχι</w:t>
      </w:r>
      <w:r>
        <w:rPr>
          <w:rFonts w:eastAsia="Times New Roman" w:cs="Times New Roman"/>
          <w:szCs w:val="24"/>
        </w:rPr>
        <w:t>, κύριε Πρόεδρε.</w:t>
      </w:r>
    </w:p>
    <w:p w14:paraId="34409B3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Από τη Χρυσή Αυγή, κυρία </w:t>
      </w:r>
      <w:proofErr w:type="spellStart"/>
      <w:r>
        <w:rPr>
          <w:rFonts w:eastAsia="Times New Roman" w:cs="Times New Roman"/>
          <w:szCs w:val="24"/>
        </w:rPr>
        <w:t>Ζαρούλια</w:t>
      </w:r>
      <w:proofErr w:type="spellEnd"/>
      <w:r>
        <w:rPr>
          <w:rFonts w:eastAsia="Times New Roman" w:cs="Times New Roman"/>
          <w:szCs w:val="24"/>
        </w:rPr>
        <w:t>, έχετε κάποια ερώτηση;</w:t>
      </w:r>
    </w:p>
    <w:p w14:paraId="34409B4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Όχι, κύριε Πρόεδρε.</w:t>
      </w:r>
    </w:p>
    <w:p w14:paraId="34409B4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Συντυχάκη, θέλετε να υποβάλετε κάποια διευκρινιστική ερώτηση;</w:t>
      </w:r>
    </w:p>
    <w:p w14:paraId="34409B42"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ΕΜΜΑΝΟΥΗΛ ΣΥ</w:t>
      </w:r>
      <w:r>
        <w:rPr>
          <w:rFonts w:eastAsia="Times New Roman" w:cs="Times New Roman"/>
          <w:b/>
          <w:szCs w:val="24"/>
        </w:rPr>
        <w:t xml:space="preserve">ΝΤΥΧΑΚΗΣ: </w:t>
      </w:r>
      <w:r>
        <w:rPr>
          <w:rFonts w:eastAsia="Times New Roman" w:cs="Times New Roman"/>
          <w:szCs w:val="24"/>
        </w:rPr>
        <w:t>Όχι, κύριε Πρόεδρε.</w:t>
      </w:r>
    </w:p>
    <w:p w14:paraId="34409B43"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 Λαζαρίδης από τους Ανεξάρτητους Έλληνες έχει κάποια ερώτηση;</w:t>
      </w:r>
    </w:p>
    <w:p w14:paraId="34409B44"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Όχι, κύριε Πρόεδρε.</w:t>
      </w:r>
    </w:p>
    <w:p w14:paraId="34409B4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που βρίσκεται στην Αίθουσα από την Ένωση </w:t>
      </w:r>
      <w:r>
        <w:rPr>
          <w:rFonts w:eastAsia="Times New Roman" w:cs="Times New Roman"/>
          <w:szCs w:val="24"/>
        </w:rPr>
        <w:t>Κεντρώων θα ήθελε να υποβάλει ερώτηση;</w:t>
      </w:r>
    </w:p>
    <w:p w14:paraId="34409B46"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 κύριε Πρόεδρε.</w:t>
      </w:r>
    </w:p>
    <w:p w14:paraId="34409B47"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 κ. </w:t>
      </w:r>
      <w:proofErr w:type="spellStart"/>
      <w:r>
        <w:rPr>
          <w:rFonts w:eastAsia="Times New Roman" w:cs="Times New Roman"/>
          <w:szCs w:val="24"/>
        </w:rPr>
        <w:t>Δανέλλης</w:t>
      </w:r>
      <w:proofErr w:type="spellEnd"/>
      <w:r>
        <w:rPr>
          <w:rFonts w:eastAsia="Times New Roman" w:cs="Times New Roman"/>
          <w:szCs w:val="24"/>
        </w:rPr>
        <w:t xml:space="preserve"> από το Ποτάμι θα ήθελε να ρωτήσει κάτι;</w:t>
      </w:r>
    </w:p>
    <w:p w14:paraId="34409B48"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Όχι, κύριε Πρόεδρε.</w:t>
      </w:r>
    </w:p>
    <w:p w14:paraId="34409B49"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Επομένως, υπάρχει μόν</w:t>
      </w:r>
      <w:r>
        <w:rPr>
          <w:rFonts w:eastAsia="Times New Roman" w:cs="Times New Roman"/>
          <w:szCs w:val="24"/>
        </w:rPr>
        <w:t>ο μία ερώτηση, αυτή του κ. Δήμα.</w:t>
      </w:r>
    </w:p>
    <w:p w14:paraId="34409B4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δύο λεπτά για να απαντήσετε…</w:t>
      </w:r>
    </w:p>
    <w:p w14:paraId="34409B4B"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Κύριε Πρόεδρε, θα μου δώσετε δι’ ολίγον τον λόγο για να κάνω μία ερώτηση επί της διαδικασίας;</w:t>
      </w:r>
    </w:p>
    <w:p w14:paraId="34409B4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Είπα τώρα ότι θα μιλήσουν μόνο οι εισηγητές και οι Κοινοβουλευτικοί Εκπρόσωποι…</w:t>
      </w:r>
    </w:p>
    <w:p w14:paraId="34409B4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Η ερώτηση αφορά τον κύριο Υπουργό και είναι διευκρινιστική. Μπορεί να μας απαντήσει σε όλα μαζί.</w:t>
      </w:r>
    </w:p>
    <w:p w14:paraId="34409B4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με </w:t>
      </w:r>
      <w:proofErr w:type="spellStart"/>
      <w:r>
        <w:rPr>
          <w:rFonts w:eastAsia="Times New Roman" w:cs="Times New Roman"/>
          <w:szCs w:val="24"/>
        </w:rPr>
        <w:t>συγχωρ</w:t>
      </w:r>
      <w:r>
        <w:rPr>
          <w:rFonts w:eastAsia="Times New Roman" w:cs="Times New Roman"/>
          <w:szCs w:val="24"/>
        </w:rPr>
        <w:t>είτε</w:t>
      </w:r>
      <w:proofErr w:type="spellEnd"/>
      <w:r>
        <w:rPr>
          <w:rFonts w:eastAsia="Times New Roman" w:cs="Times New Roman"/>
          <w:szCs w:val="24"/>
        </w:rPr>
        <w:t>.</w:t>
      </w:r>
    </w:p>
    <w:p w14:paraId="34409B4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Μηταράκη</w:t>
      </w:r>
      <w:proofErr w:type="spellEnd"/>
      <w:r>
        <w:rPr>
          <w:rFonts w:eastAsia="Times New Roman" w:cs="Times New Roman"/>
          <w:szCs w:val="24"/>
        </w:rPr>
        <w:t>, έχετε τον λόγο για ένα λεπτό.</w:t>
      </w:r>
    </w:p>
    <w:p w14:paraId="34409B5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Ευχαριστώ πάρα πολύ.</w:t>
      </w:r>
    </w:p>
    <w:p w14:paraId="34409B5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Κύριε Υπουργέ, αν μου επιτρέπετε, θα ήθελα μία διευκρίνιση. Αναφερθήκατε στον νόμο του 2007, ο οποίος έχει τροποποιηθεί, όπως γνωρίζετε, με τον ν.4111/20</w:t>
      </w:r>
      <w:r>
        <w:rPr>
          <w:rFonts w:eastAsia="Times New Roman" w:cs="Times New Roman"/>
          <w:szCs w:val="24"/>
        </w:rPr>
        <w:t>13.</w:t>
      </w:r>
    </w:p>
    <w:p w14:paraId="34409B5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 νόμος αυτός απαιτεί την υπογραφή του Υπουργού Οικονομικών για μ</w:t>
      </w:r>
      <w:r>
        <w:rPr>
          <w:rFonts w:eastAsia="Times New Roman" w:cs="Times New Roman"/>
          <w:szCs w:val="24"/>
        </w:rPr>
        <w:t>ί</w:t>
      </w:r>
      <w:r>
        <w:rPr>
          <w:rFonts w:eastAsia="Times New Roman" w:cs="Times New Roman"/>
          <w:szCs w:val="24"/>
        </w:rPr>
        <w:t xml:space="preserve">α τέτοια δανειοδοτική πράξη. Η </w:t>
      </w:r>
      <w:r>
        <w:rPr>
          <w:rFonts w:eastAsia="Times New Roman" w:cs="Times New Roman"/>
          <w:bCs/>
          <w:szCs w:val="24"/>
        </w:rPr>
        <w:t>τροπολογία</w:t>
      </w:r>
      <w:r>
        <w:rPr>
          <w:rFonts w:eastAsia="Times New Roman" w:cs="Times New Roman"/>
          <w:szCs w:val="24"/>
        </w:rPr>
        <w:t xml:space="preserve"> αυτή θα φέρει την υπογραφή του Υπουργού Οικονομικών; Θα το διορθώσετε αυτό;</w:t>
      </w:r>
    </w:p>
    <w:p w14:paraId="34409B53" w14:textId="77777777" w:rsidR="00705D54" w:rsidRDefault="00C74CB8">
      <w:pPr>
        <w:spacing w:line="600" w:lineRule="auto"/>
        <w:ind w:firstLine="720"/>
        <w:jc w:val="both"/>
        <w:rPr>
          <w:rFonts w:eastAsia="Times New Roman"/>
          <w:szCs w:val="24"/>
        </w:rPr>
      </w:pPr>
      <w:r>
        <w:rPr>
          <w:rFonts w:eastAsia="Times New Roman"/>
          <w:szCs w:val="24"/>
        </w:rPr>
        <w:t>Ευχαριστώ.</w:t>
      </w:r>
    </w:p>
    <w:p w14:paraId="34409B54"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Τελειώσαμε με τις διευκρ</w:t>
      </w:r>
      <w:r>
        <w:rPr>
          <w:rFonts w:eastAsia="Times New Roman" w:cs="Times New Roman"/>
          <w:szCs w:val="24"/>
        </w:rPr>
        <w:t xml:space="preserve">ινιστικές ερωτήσεις. </w:t>
      </w:r>
    </w:p>
    <w:p w14:paraId="34409B5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Ο κ. Πετρόπουλος έχει τον λόγο για τρία λεπτά και θα συνεχίσουμε κανονικά.</w:t>
      </w:r>
    </w:p>
    <w:p w14:paraId="34409B56"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ΑΝΑΣΤΑΣΙΟΣ ΠΕΤΡΟΠΟΥΛΟΣ (Υφυπουργός Εργασίας, Κοινωνικής Ασφάλισης και Κοινωνικής Αλληλεγγύης): </w:t>
      </w:r>
      <w:r>
        <w:rPr>
          <w:rFonts w:eastAsia="Times New Roman" w:cs="Times New Roman"/>
          <w:szCs w:val="24"/>
        </w:rPr>
        <w:t xml:space="preserve">Παρέχεται η δυνατότητα χορήγησης του δανείου, κύριε </w:t>
      </w:r>
      <w:proofErr w:type="spellStart"/>
      <w:r>
        <w:rPr>
          <w:rFonts w:eastAsia="Times New Roman" w:cs="Times New Roman"/>
          <w:szCs w:val="24"/>
        </w:rPr>
        <w:t>Μηταράκη</w:t>
      </w:r>
      <w:proofErr w:type="spellEnd"/>
      <w:r>
        <w:rPr>
          <w:rFonts w:eastAsia="Times New Roman" w:cs="Times New Roman"/>
          <w:szCs w:val="24"/>
        </w:rPr>
        <w:t>. Δε</w:t>
      </w:r>
      <w:r>
        <w:rPr>
          <w:rFonts w:eastAsia="Times New Roman" w:cs="Times New Roman"/>
          <w:szCs w:val="24"/>
        </w:rPr>
        <w:t xml:space="preserve">ν χορηγείται με την </w:t>
      </w:r>
      <w:r>
        <w:rPr>
          <w:rFonts w:eastAsia="Times New Roman" w:cs="Times New Roman"/>
          <w:bCs/>
          <w:szCs w:val="24"/>
        </w:rPr>
        <w:t>τροπολογία</w:t>
      </w:r>
      <w:r>
        <w:rPr>
          <w:rFonts w:eastAsia="Times New Roman" w:cs="Times New Roman"/>
          <w:szCs w:val="24"/>
        </w:rPr>
        <w:t xml:space="preserve"> το ίδιο το δάνειο. Συνεπώς, κατά την εκτέλεση της σχετικής πράξης και εφόσον ζητηθεί, θα υπάρξει η σύμπραξη των συναρμοδίων Υπουργών.</w:t>
      </w:r>
    </w:p>
    <w:p w14:paraId="34409B5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Δεύτερον, θα απαντήσω στην ερώτηση του κ. Δήμα. Κύριε Δήμα, εξήγησα ότι η επικουρική σύνταξ</w:t>
      </w:r>
      <w:r>
        <w:rPr>
          <w:rFonts w:eastAsia="Times New Roman" w:cs="Times New Roman"/>
          <w:szCs w:val="24"/>
        </w:rPr>
        <w:t>η παρέχεται από τον ΕΔΟΕΑΠ -καθώς και το εφάπαξ, αλλά κυρίως η επικουρική- ως υποχρεωτική παροχή προς τους ασφαλισμένους, στο πλαίσιο της κοινωνικής ασφάλισης, καθ’ υποκατάσταση της υποχρέωσης που έχει ο ενιαίος φορέας της κοινωνικής ασφάλισης και το ΕΤΕΑΕ</w:t>
      </w:r>
      <w:r>
        <w:rPr>
          <w:rFonts w:eastAsia="Times New Roman" w:cs="Times New Roman"/>
          <w:szCs w:val="24"/>
        </w:rPr>
        <w:t xml:space="preserve">Π αντιστοίχως. </w:t>
      </w:r>
    </w:p>
    <w:p w14:paraId="34409B5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Υπάρχει και η ιδιοτυπία ότι παρέχει και υπηρεσίες υγείας ο ΕΔΟΕΑΠ και όχι ο ΕΟΠΥΥ, σε ένα τμήμα των δημοσιογράφων και των εργαζόμενων στα ηλεκτρονικά και έντυπα μέσα, όχι ό</w:t>
      </w:r>
      <w:r>
        <w:rPr>
          <w:rFonts w:eastAsia="Times New Roman" w:cs="Times New Roman"/>
          <w:szCs w:val="24"/>
        </w:rPr>
        <w:lastRenderedPageBreak/>
        <w:t>λων. Υπάρχει μ</w:t>
      </w:r>
      <w:r>
        <w:rPr>
          <w:rFonts w:eastAsia="Times New Roman" w:cs="Times New Roman"/>
          <w:szCs w:val="24"/>
        </w:rPr>
        <w:t>ί</w:t>
      </w:r>
      <w:r>
        <w:rPr>
          <w:rFonts w:eastAsia="Times New Roman" w:cs="Times New Roman"/>
          <w:szCs w:val="24"/>
        </w:rPr>
        <w:t>α ιδιομορφία, ένα υπόλειμμα της πολυδιάσπασης που υπή</w:t>
      </w:r>
      <w:r>
        <w:rPr>
          <w:rFonts w:eastAsia="Times New Roman" w:cs="Times New Roman"/>
          <w:szCs w:val="24"/>
        </w:rPr>
        <w:t>ρχε στους φορείς αυτούς, που διατηρήθηκε όλα αυτά τα χρόνια και για εσωτερικούς λόγους. Όμως, και για ουσιαστικούς νομικούς λόγους δεν ήταν δυνατόν η Κυβέρνηση να αποφασίσει μονομερώς να παρέμβει νωρίτερα και να εντάξει τους κλάδους αυτούς στους ήδη υπάρχο</w:t>
      </w:r>
      <w:r>
        <w:rPr>
          <w:rFonts w:eastAsia="Times New Roman" w:cs="Times New Roman"/>
          <w:szCs w:val="24"/>
        </w:rPr>
        <w:t>ντες του ΕΤΕΑΕΠ και του ΕΟΠΥΥ.</w:t>
      </w:r>
    </w:p>
    <w:p w14:paraId="34409B5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Προφανώς, επειδή υπάρχει σχετική διάταξη νόμου, η </w:t>
      </w:r>
      <w:r>
        <w:rPr>
          <w:rFonts w:eastAsia="Times New Roman" w:cs="Times New Roman"/>
          <w:szCs w:val="24"/>
        </w:rPr>
        <w:t>π</w:t>
      </w:r>
      <w:r>
        <w:rPr>
          <w:rFonts w:eastAsia="Times New Roman" w:cs="Times New Roman"/>
          <w:szCs w:val="24"/>
        </w:rPr>
        <w:t xml:space="preserve">ολιτεία δεν </w:t>
      </w:r>
      <w:proofErr w:type="spellStart"/>
      <w:r>
        <w:rPr>
          <w:rFonts w:eastAsia="Times New Roman" w:cs="Times New Roman"/>
          <w:szCs w:val="24"/>
        </w:rPr>
        <w:t>αφίσταται</w:t>
      </w:r>
      <w:proofErr w:type="spellEnd"/>
      <w:r>
        <w:rPr>
          <w:rFonts w:eastAsia="Times New Roman" w:cs="Times New Roman"/>
          <w:szCs w:val="24"/>
        </w:rPr>
        <w:t xml:space="preserve"> των υποχρεώσεών της να εξασφαλίσει αυτές τις παροχές. Στο πλαίσιο αυτό, υπάρχει και αυτή η διάταξη εδώ, στον νόμο που προανέφερα, του 2007, που δίνει τη</w:t>
      </w:r>
      <w:r>
        <w:rPr>
          <w:rFonts w:eastAsia="Times New Roman" w:cs="Times New Roman"/>
          <w:szCs w:val="24"/>
        </w:rPr>
        <w:t xml:space="preserve"> δυνατότητα χορήγησης δανείων και για τέτοιους σκοπούς.</w:t>
      </w:r>
    </w:p>
    <w:p w14:paraId="34409B5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Συνεπώς, εδώ δεν υφίσταται θέμα ζημίας ή μη ζημίας. Υπάρχει μ</w:t>
      </w:r>
      <w:r>
        <w:rPr>
          <w:rFonts w:eastAsia="Times New Roman" w:cs="Times New Roman"/>
          <w:szCs w:val="24"/>
        </w:rPr>
        <w:t>ί</w:t>
      </w:r>
      <w:r>
        <w:rPr>
          <w:rFonts w:eastAsia="Times New Roman" w:cs="Times New Roman"/>
          <w:szCs w:val="24"/>
        </w:rPr>
        <w:t xml:space="preserve">α υποχρέωση χορήγησης επικουρικής σύνταξης. Είναι υποχρεωτική. Προβλέπεται η πάγια νομική υποχρέωση της </w:t>
      </w:r>
      <w:r>
        <w:rPr>
          <w:rFonts w:eastAsia="Times New Roman" w:cs="Times New Roman"/>
          <w:szCs w:val="24"/>
        </w:rPr>
        <w:t>π</w:t>
      </w:r>
      <w:r>
        <w:rPr>
          <w:rFonts w:eastAsia="Times New Roman" w:cs="Times New Roman"/>
          <w:szCs w:val="24"/>
        </w:rPr>
        <w:t>ολιτείας να εξασφαλίζει την απόλα</w:t>
      </w:r>
      <w:r>
        <w:rPr>
          <w:rFonts w:eastAsia="Times New Roman" w:cs="Times New Roman"/>
          <w:szCs w:val="24"/>
        </w:rPr>
        <w:t xml:space="preserve">υση αυτής της παροχής. Συνεπώς, το ζήτημα δεν προσφέρεται για να εκτιμήσουμε αν προκύπτει ή δεν προκύπτει ζημιά. </w:t>
      </w:r>
    </w:p>
    <w:p w14:paraId="34409B5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Αντικειμενικά, λοιπόν, αν δεν την κατέβαλλε αυτή την παροχή ο ΕΔΟΕΑΠ, θα την κατέβαλλε το ΕΤΕΑΕΠ. Συνεπώς, δεν </w:t>
      </w:r>
      <w:r>
        <w:rPr>
          <w:rFonts w:eastAsia="Times New Roman" w:cs="Times New Roman"/>
          <w:szCs w:val="24"/>
        </w:rPr>
        <w:lastRenderedPageBreak/>
        <w:t>τίθεται ζήτημα πρόκλησης ζημίας</w:t>
      </w:r>
      <w:r>
        <w:rPr>
          <w:rFonts w:eastAsia="Times New Roman" w:cs="Times New Roman"/>
          <w:szCs w:val="24"/>
        </w:rPr>
        <w:t xml:space="preserve"> και δεν θα υπάρξει άλλωστε ζημία, υπό την έννοια της υποχρέωσης, το ότι υποχρεώνει ο νόμος την </w:t>
      </w:r>
      <w:r>
        <w:rPr>
          <w:rFonts w:eastAsia="Times New Roman" w:cs="Times New Roman"/>
          <w:szCs w:val="24"/>
        </w:rPr>
        <w:t>π</w:t>
      </w:r>
      <w:r>
        <w:rPr>
          <w:rFonts w:eastAsia="Times New Roman" w:cs="Times New Roman"/>
          <w:szCs w:val="24"/>
        </w:rPr>
        <w:t>ολιτεία για να εξασφαλίζει αυτή την παροχή.</w:t>
      </w:r>
    </w:p>
    <w:p w14:paraId="34409B5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Κύριε Πρόεδρε, μου επιτρέπετε;</w:t>
      </w:r>
    </w:p>
    <w:p w14:paraId="34409B5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έχει άλλη συζήτηση. Κλείσ</w:t>
      </w:r>
      <w:r>
        <w:rPr>
          <w:rFonts w:eastAsia="Times New Roman" w:cs="Times New Roman"/>
          <w:szCs w:val="24"/>
        </w:rPr>
        <w:t xml:space="preserve">αμε, κύριε </w:t>
      </w:r>
      <w:proofErr w:type="spellStart"/>
      <w:r>
        <w:rPr>
          <w:rFonts w:eastAsia="Times New Roman" w:cs="Times New Roman"/>
          <w:szCs w:val="24"/>
        </w:rPr>
        <w:t>Μηταράκη</w:t>
      </w:r>
      <w:proofErr w:type="spellEnd"/>
      <w:r>
        <w:rPr>
          <w:rFonts w:eastAsia="Times New Roman" w:cs="Times New Roman"/>
          <w:szCs w:val="24"/>
        </w:rPr>
        <w:t>. Στην τοποθέτησή σας να βάλετε τα ερωτήματα.</w:t>
      </w:r>
    </w:p>
    <w:p w14:paraId="34409B5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Απλώς το λέω για να μην κρατήσουμε τον κ. Πετρόπουλο τέσσερις ώρες εδώ.</w:t>
      </w:r>
    </w:p>
    <w:p w14:paraId="34409B5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γίνεται τώρα. Κατά παρέκκλιση έκανα και αυτό που έκανα τώρα. Ρωτήστε τον Υπουργό κατ’ ιδίαν και τοποθετήστε μετά στην ομιλία σας. </w:t>
      </w:r>
    </w:p>
    <w:p w14:paraId="34409B60" w14:textId="77777777" w:rsidR="00705D54" w:rsidRDefault="00C74CB8">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w:t>
      </w:r>
      <w:r>
        <w:rPr>
          <w:rFonts w:eastAsia="Times New Roman" w:cs="Times New Roman"/>
        </w:rPr>
        <w:t xml:space="preserve">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τέσσερις μαθήτριες και μαθητές </w:t>
      </w:r>
      <w:r>
        <w:rPr>
          <w:rFonts w:eastAsia="Times New Roman" w:cs="Times New Roman"/>
        </w:rPr>
        <w:lastRenderedPageBreak/>
        <w:t>και τρεις εκπαιδευτικοί συνοδοί το</w:t>
      </w:r>
      <w:r>
        <w:rPr>
          <w:rFonts w:eastAsia="Times New Roman" w:cs="Times New Roman"/>
        </w:rPr>
        <w:t>υς από το 5</w:t>
      </w:r>
      <w:r>
        <w:rPr>
          <w:rFonts w:eastAsia="Times New Roman" w:cs="Times New Roman"/>
          <w:vertAlign w:val="superscript"/>
        </w:rPr>
        <w:t>ο</w:t>
      </w:r>
      <w:r>
        <w:rPr>
          <w:rFonts w:eastAsia="Times New Roman" w:cs="Times New Roman"/>
        </w:rPr>
        <w:t xml:space="preserve"> Γενικό Λύκειο Πετρούπολης. </w:t>
      </w:r>
    </w:p>
    <w:p w14:paraId="34409B61" w14:textId="77777777" w:rsidR="00705D54" w:rsidRDefault="00C74CB8">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34409B62" w14:textId="77777777" w:rsidR="00705D54" w:rsidRDefault="00C74CB8">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34409B63" w14:textId="77777777" w:rsidR="00705D54" w:rsidRDefault="00C74CB8">
      <w:pPr>
        <w:spacing w:line="600" w:lineRule="auto"/>
        <w:ind w:firstLine="720"/>
        <w:jc w:val="both"/>
        <w:rPr>
          <w:rFonts w:eastAsia="Times New Roman"/>
          <w:szCs w:val="24"/>
        </w:rPr>
      </w:pPr>
      <w:r>
        <w:rPr>
          <w:rFonts w:eastAsia="Times New Roman"/>
          <w:szCs w:val="24"/>
        </w:rPr>
        <w:t>Η Β΄ Αθήνας έχει την τιμητική της σήμερα!</w:t>
      </w:r>
    </w:p>
    <w:p w14:paraId="34409B64" w14:textId="77777777" w:rsidR="00705D54" w:rsidRDefault="00C74CB8">
      <w:pPr>
        <w:spacing w:line="600" w:lineRule="auto"/>
        <w:ind w:firstLine="720"/>
        <w:jc w:val="both"/>
        <w:rPr>
          <w:rFonts w:eastAsia="Times New Roman"/>
          <w:szCs w:val="24"/>
        </w:rPr>
      </w:pPr>
      <w:r>
        <w:rPr>
          <w:rFonts w:eastAsia="Times New Roman"/>
          <w:szCs w:val="24"/>
        </w:rPr>
        <w:t>Κύριε Συντυχάκη, έχετε τον λόγο</w:t>
      </w:r>
    </w:p>
    <w:p w14:paraId="34409B65" w14:textId="77777777" w:rsidR="00705D54" w:rsidRDefault="00C74CB8">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color w:val="000000"/>
          <w:szCs w:val="24"/>
        </w:rPr>
        <w:t>Ευχαριστώ, κύριε Πρόεδρε.</w:t>
      </w:r>
      <w:r>
        <w:rPr>
          <w:rFonts w:eastAsia="Times New Roman"/>
          <w:szCs w:val="24"/>
        </w:rPr>
        <w:t xml:space="preserve"> </w:t>
      </w:r>
    </w:p>
    <w:p w14:paraId="34409B66" w14:textId="77777777" w:rsidR="00705D54" w:rsidRDefault="00C74CB8">
      <w:pPr>
        <w:spacing w:line="600" w:lineRule="auto"/>
        <w:ind w:firstLine="720"/>
        <w:jc w:val="both"/>
        <w:rPr>
          <w:rFonts w:eastAsia="Times New Roman"/>
          <w:bCs/>
          <w:szCs w:val="24"/>
        </w:rPr>
      </w:pPr>
      <w:r>
        <w:rPr>
          <w:rFonts w:eastAsia="Times New Roman"/>
          <w:szCs w:val="24"/>
        </w:rPr>
        <w:t xml:space="preserve">Επιτρέψτε μου, πριν μπω στην ουσία του νομοσχεδίου, να τοποθετηθώ σε σχέση με τη μία από τις τρεις </w:t>
      </w:r>
      <w:r>
        <w:rPr>
          <w:rFonts w:eastAsia="Times New Roman"/>
          <w:bCs/>
          <w:szCs w:val="24"/>
        </w:rPr>
        <w:t>τροπολογίες που αναλυτικά παρουσιάστηκαν από τους Υπουργούς, και κυρίως την τροπολογία που αφορά την καθιέρωση της 1</w:t>
      </w:r>
      <w:r>
        <w:rPr>
          <w:rFonts w:eastAsia="Times New Roman"/>
          <w:bCs/>
          <w:szCs w:val="24"/>
          <w:vertAlign w:val="superscript"/>
        </w:rPr>
        <w:t>ης</w:t>
      </w:r>
      <w:r>
        <w:rPr>
          <w:rFonts w:eastAsia="Times New Roman"/>
          <w:bCs/>
          <w:szCs w:val="24"/>
        </w:rPr>
        <w:t xml:space="preserve"> Μάη ως ημέρα υποχρεωτικής αργίας. </w:t>
      </w:r>
    </w:p>
    <w:p w14:paraId="34409B67" w14:textId="77777777" w:rsidR="00705D54" w:rsidRDefault="00C74CB8">
      <w:pPr>
        <w:spacing w:line="600" w:lineRule="auto"/>
        <w:ind w:firstLine="720"/>
        <w:jc w:val="both"/>
        <w:rPr>
          <w:rFonts w:eastAsia="Times New Roman" w:cs="Times New Roman"/>
          <w:szCs w:val="24"/>
        </w:rPr>
      </w:pPr>
      <w:r>
        <w:rPr>
          <w:rFonts w:eastAsia="Times New Roman"/>
          <w:bCs/>
          <w:szCs w:val="24"/>
        </w:rPr>
        <w:t>Εδώ</w:t>
      </w:r>
      <w:r>
        <w:rPr>
          <w:rFonts w:eastAsia="Times New Roman"/>
          <w:bCs/>
          <w:szCs w:val="24"/>
        </w:rPr>
        <w:t xml:space="preserve"> η υποκρισία από την πλευρά της Κυβέρνησης πραγματικά περισσεύει. Είναι πραγματική πρόκληση από την πλευρά της συγκυβέρνησης ΣΥΡΙΖΑ-ΑΝΕΛ μία εβδομάδα πριν από τον εορτασμό της Εργατικής Πρωτομαγιάς και ενώ διατηρεί όλο το αντεργατικό οπλοστάσιο -και όχι μό</w:t>
      </w:r>
      <w:r>
        <w:rPr>
          <w:rFonts w:eastAsia="Times New Roman"/>
          <w:bCs/>
          <w:szCs w:val="24"/>
        </w:rPr>
        <w:t>νο το διατηρεί αυτό το αντερ</w:t>
      </w:r>
      <w:r>
        <w:rPr>
          <w:rFonts w:eastAsia="Times New Roman"/>
          <w:bCs/>
          <w:szCs w:val="24"/>
        </w:rPr>
        <w:lastRenderedPageBreak/>
        <w:t>γατικό οπλοστάσιο που οικοδόμησαν οι προηγούμενες κυβερνήσεις της Νέας Δημοκρατίας και του ΠΑΣΟΚ, αλλά το συνεχίζει και ετοιμάζει νέα μέτρα αντεργατικά, σε βάρος του συνόλου της εργατικής τάξης και του λαού μας- να έρχεται, κολα</w:t>
      </w:r>
      <w:r>
        <w:rPr>
          <w:rFonts w:eastAsia="Times New Roman"/>
          <w:bCs/>
          <w:szCs w:val="24"/>
        </w:rPr>
        <w:t>κεύοντας κατά κάποιο τρόπο την εργατική τάξη, να πει ότι «εγώ σας καθιερώνω αυτή την ημέρα ως υποχρεωτική αργία».</w:t>
      </w:r>
    </w:p>
    <w:p w14:paraId="34409B68" w14:textId="77777777" w:rsidR="00705D54" w:rsidRDefault="00C74CB8">
      <w:pPr>
        <w:spacing w:line="600" w:lineRule="auto"/>
        <w:ind w:firstLine="720"/>
        <w:jc w:val="both"/>
        <w:rPr>
          <w:rFonts w:eastAsia="Times New Roman"/>
          <w:szCs w:val="24"/>
        </w:rPr>
      </w:pPr>
      <w:r>
        <w:rPr>
          <w:rFonts w:eastAsia="Times New Roman"/>
          <w:szCs w:val="24"/>
        </w:rPr>
        <w:t>Ο αγώνας της εργατικής τάξης είναι ανειρήνευτος και δεν χρειάζονται κολακείες ούτε από την πλευρά της Κυβέρνησης ούτε από την πλευρά της αστικ</w:t>
      </w:r>
      <w:r>
        <w:rPr>
          <w:rFonts w:eastAsia="Times New Roman"/>
          <w:szCs w:val="24"/>
        </w:rPr>
        <w:t xml:space="preserve">ής τάξης. Δεν τιμώνται οι αγώνες της εργατικής τάξης, των νεκρών εργατών του Σικάγο, των διακοσίων της Καισαριανής, των καπνεργατών του ’36 στη Θεσσαλονίκη με επικοινωνιακού τύπου κινήσεις, όπως με αυτήν την τροπολογία και μάλιστα όταν έχετε τσακίσει στην </w:t>
      </w:r>
      <w:r>
        <w:rPr>
          <w:rFonts w:eastAsia="Times New Roman"/>
          <w:szCs w:val="24"/>
        </w:rPr>
        <w:t xml:space="preserve">κυριολεξία τον λαό. </w:t>
      </w:r>
    </w:p>
    <w:p w14:paraId="34409B69" w14:textId="77777777" w:rsidR="00705D54" w:rsidRDefault="00C74CB8">
      <w:pPr>
        <w:spacing w:line="600" w:lineRule="auto"/>
        <w:ind w:firstLine="720"/>
        <w:jc w:val="both"/>
        <w:rPr>
          <w:rFonts w:eastAsia="Times New Roman"/>
          <w:szCs w:val="24"/>
        </w:rPr>
      </w:pPr>
      <w:r>
        <w:rPr>
          <w:rFonts w:eastAsia="Times New Roman"/>
          <w:szCs w:val="24"/>
        </w:rPr>
        <w:t>Μπαίνοντας στην ουσία τώρα του νομοσχεδίου, θα ήθελα να πω ότι το σχέδιο νόμου που συζητάμε, κυρίες και κύριοι, είναι ένας ακόμα κρίκος σε μια αλυσίδα νομοθετημάτων που στόχο έχουν τη πλήρη ενσωμάτωση των ευρωπαϊκών οδηγιών και κατευθύ</w:t>
      </w:r>
      <w:r>
        <w:rPr>
          <w:rFonts w:eastAsia="Times New Roman"/>
          <w:szCs w:val="24"/>
        </w:rPr>
        <w:t xml:space="preserve">νσεων για το σύστημα διαπίστευσης και πιστοποίησης. </w:t>
      </w:r>
    </w:p>
    <w:p w14:paraId="34409B6A" w14:textId="77777777" w:rsidR="00705D54" w:rsidRDefault="00C74CB8">
      <w:pPr>
        <w:spacing w:line="600" w:lineRule="auto"/>
        <w:ind w:firstLine="720"/>
        <w:jc w:val="both"/>
        <w:rPr>
          <w:rFonts w:eastAsia="Times New Roman"/>
          <w:szCs w:val="24"/>
        </w:rPr>
      </w:pPr>
      <w:r>
        <w:rPr>
          <w:rFonts w:eastAsia="Times New Roman"/>
          <w:szCs w:val="24"/>
        </w:rPr>
        <w:lastRenderedPageBreak/>
        <w:t>Ο βασικός στόχος του παρόντος σχεδίου νόμου είναι ο πλήρης λειτουργικός διαχωρισμός του Εθνικού Συστήματος Διαπίστευσης από το Ελληνικό Ινστιτούτο Μετρολογίας και τον Ελληνικό Οργανισμό Τυποποίησης, ώστε</w:t>
      </w:r>
      <w:r>
        <w:rPr>
          <w:rFonts w:eastAsia="Times New Roman"/>
          <w:szCs w:val="24"/>
        </w:rPr>
        <w:t xml:space="preserve"> να υλοποιηθούν όλες οι τυπικές δεσμεύσεις της ευρωπαϊκής </w:t>
      </w:r>
      <w:r>
        <w:rPr>
          <w:rFonts w:eastAsia="Times New Roman"/>
          <w:szCs w:val="24"/>
        </w:rPr>
        <w:t>ο</w:t>
      </w:r>
      <w:r>
        <w:rPr>
          <w:rFonts w:eastAsia="Times New Roman"/>
          <w:szCs w:val="24"/>
        </w:rPr>
        <w:t xml:space="preserve">δηγίας 765/2008. </w:t>
      </w:r>
    </w:p>
    <w:p w14:paraId="34409B6B" w14:textId="77777777" w:rsidR="00705D54" w:rsidRDefault="00C74CB8">
      <w:pPr>
        <w:spacing w:line="600" w:lineRule="auto"/>
        <w:ind w:firstLine="720"/>
        <w:jc w:val="both"/>
        <w:rPr>
          <w:rFonts w:eastAsia="Times New Roman"/>
          <w:szCs w:val="24"/>
        </w:rPr>
      </w:pPr>
      <w:r>
        <w:rPr>
          <w:rFonts w:eastAsia="Times New Roman"/>
          <w:szCs w:val="24"/>
        </w:rPr>
        <w:t>Μάλιστα, η Κυβέρνηση ΣΥΡΙΖΑ-ΑΝΕΛ, οι βιομήχανοι, η Ευρωπαϊκή Ένωση μιλούν για βεβιασμένη και κακοσχεδιασμένη συγχώνευση του ΕΣΥΔ με τον Ελληνικό Οργανισμό Τυποποίησης και το Ελλην</w:t>
      </w:r>
      <w:r>
        <w:rPr>
          <w:rFonts w:eastAsia="Times New Roman"/>
          <w:szCs w:val="24"/>
        </w:rPr>
        <w:t xml:space="preserve">ικό Ινστιτούτο Μετρολογίας σε έναν ενιαίο Οργανισμό, τον ΕΣΥΠ, από την Κυβέρνηση Νέας Δημοκρατίας-ΠΑΣΟΚ το 2013. </w:t>
      </w:r>
    </w:p>
    <w:p w14:paraId="34409B6C" w14:textId="77777777" w:rsidR="00705D54" w:rsidRDefault="00C74CB8">
      <w:pPr>
        <w:spacing w:line="600" w:lineRule="auto"/>
        <w:ind w:firstLine="720"/>
        <w:jc w:val="both"/>
        <w:rPr>
          <w:rFonts w:eastAsia="Times New Roman"/>
          <w:szCs w:val="24"/>
        </w:rPr>
      </w:pPr>
      <w:r>
        <w:rPr>
          <w:rFonts w:eastAsia="Times New Roman"/>
          <w:szCs w:val="24"/>
        </w:rPr>
        <w:t xml:space="preserve">Για εμάς το ζήτημα δεν είναι ο κακός σχεδιασμός, αλλά τι πραγματικά εννοούν με τον διαχωρισμό των πιο πάνω φορέων, που αποτελεί και την ουσία </w:t>
      </w:r>
      <w:r>
        <w:rPr>
          <w:rFonts w:eastAsia="Times New Roman"/>
          <w:szCs w:val="24"/>
        </w:rPr>
        <w:t xml:space="preserve">της ευρωπαϊκής </w:t>
      </w:r>
      <w:r>
        <w:rPr>
          <w:rFonts w:eastAsia="Times New Roman"/>
          <w:szCs w:val="24"/>
        </w:rPr>
        <w:t>ο</w:t>
      </w:r>
      <w:r>
        <w:rPr>
          <w:rFonts w:eastAsia="Times New Roman"/>
          <w:szCs w:val="24"/>
        </w:rPr>
        <w:t xml:space="preserve">δηγίας, ότι δηλαδή στο πλαίσιο της </w:t>
      </w:r>
      <w:proofErr w:type="spellStart"/>
      <w:r>
        <w:rPr>
          <w:rFonts w:eastAsia="Times New Roman"/>
          <w:szCs w:val="24"/>
        </w:rPr>
        <w:t>κρατικομονοπωλιακής</w:t>
      </w:r>
      <w:proofErr w:type="spellEnd"/>
      <w:r>
        <w:rPr>
          <w:rFonts w:eastAsia="Times New Roman"/>
          <w:szCs w:val="24"/>
        </w:rPr>
        <w:t xml:space="preserve"> ρύθμισης του προστατευτισμού για την εξασφάλιση του στόχου της ανταγωνιστικότητας παραγωγής προϊόντων και παροχής υπηρεσιών των ευρωπαϊκών επιχειρηματικών ομίλων, εξυπηρετούνται καλύτερ</w:t>
      </w:r>
      <w:r>
        <w:rPr>
          <w:rFonts w:eastAsia="Times New Roman"/>
          <w:szCs w:val="24"/>
        </w:rPr>
        <w:t xml:space="preserve">α από τον διαχωρισμό των δραστηριοτήτων της διαπίστευσης φορέων, από την πιστοποίηση και συμμόρφωση σε ορισμένα πρότυπα, </w:t>
      </w:r>
      <w:r>
        <w:rPr>
          <w:rFonts w:eastAsia="Times New Roman"/>
          <w:szCs w:val="24"/>
        </w:rPr>
        <w:lastRenderedPageBreak/>
        <w:t xml:space="preserve">αναθέτοντας την πρώτη δραστηριότητα, αυτή της διαπίστευσης δηλαδή, σε φορείς αποκλειστικά ελεγχόμενους από τα κράτη-μέλη. </w:t>
      </w:r>
    </w:p>
    <w:p w14:paraId="34409B6D" w14:textId="77777777" w:rsidR="00705D54" w:rsidRDefault="00C74CB8">
      <w:pPr>
        <w:spacing w:line="600" w:lineRule="auto"/>
        <w:ind w:firstLine="720"/>
        <w:jc w:val="both"/>
        <w:rPr>
          <w:rFonts w:eastAsia="Times New Roman"/>
          <w:szCs w:val="24"/>
        </w:rPr>
      </w:pPr>
      <w:r>
        <w:rPr>
          <w:rFonts w:eastAsia="Times New Roman"/>
          <w:szCs w:val="24"/>
        </w:rPr>
        <w:t xml:space="preserve">Στην πράξη, </w:t>
      </w:r>
      <w:r>
        <w:rPr>
          <w:rFonts w:eastAsia="Times New Roman"/>
          <w:szCs w:val="24"/>
        </w:rPr>
        <w:t>δηλαδή, εκφράζεται με την απόσπαση της υπηρεσίας του Εθνικού Συστήματος Διαπίστευσης -που είχε μορφή ανώνυμης εταιρείας- από το Εθνικό Σύστημα Υποδομών Ποιότητας, τον ΕΣΥΠ. Έτσι, ιδρύεται νομικό πρόσωπο ιδιωτικού δικαίου του δημοσίου όχι με τη μορφή ανώνυμ</w:t>
      </w:r>
      <w:r>
        <w:rPr>
          <w:rFonts w:eastAsia="Times New Roman"/>
          <w:szCs w:val="24"/>
        </w:rPr>
        <w:t xml:space="preserve">ης εταιρείας, αλλά ελεγχόμενο πλήρως από την ελληνική Κυβέρνηση, με την επωνυμία «Εθνικό Σύστημα Διαπίστευσης», ως φορέας διαπίστευσης φορέων ή ατόμων στον τομέα κυρίως των προϊόντων, αλλά και των υπηρεσιών. </w:t>
      </w:r>
    </w:p>
    <w:p w14:paraId="34409B6E" w14:textId="77777777" w:rsidR="00705D54" w:rsidRDefault="00C74CB8">
      <w:pPr>
        <w:spacing w:line="600" w:lineRule="auto"/>
        <w:ind w:firstLine="720"/>
        <w:jc w:val="both"/>
        <w:rPr>
          <w:rFonts w:eastAsia="Times New Roman"/>
          <w:szCs w:val="24"/>
        </w:rPr>
      </w:pPr>
      <w:r>
        <w:rPr>
          <w:rFonts w:eastAsia="Times New Roman"/>
          <w:szCs w:val="24"/>
        </w:rPr>
        <w:t>Όμως, αυτό που μπορεί κανείς να συμπεράνει είνα</w:t>
      </w:r>
      <w:r>
        <w:rPr>
          <w:rFonts w:eastAsia="Times New Roman"/>
          <w:szCs w:val="24"/>
        </w:rPr>
        <w:t xml:space="preserve">ι ότι βασικός άξονας των </w:t>
      </w:r>
      <w:proofErr w:type="spellStart"/>
      <w:r>
        <w:rPr>
          <w:rFonts w:eastAsia="Times New Roman"/>
          <w:szCs w:val="24"/>
        </w:rPr>
        <w:t>ευρωενωσιακού</w:t>
      </w:r>
      <w:proofErr w:type="spellEnd"/>
      <w:r>
        <w:rPr>
          <w:rFonts w:eastAsia="Times New Roman"/>
          <w:szCs w:val="24"/>
        </w:rPr>
        <w:t xml:space="preserve"> συστήματος και των εν λόγω αλλαγών που προωθούνται με το σχέδιο νόμου είναι η ιδιωτικοποιημένη πιστοποίηση προϊόντων και διαδικασιών με το κράτος να διατηρεί τον επιτελικό ρόλο του </w:t>
      </w:r>
      <w:proofErr w:type="spellStart"/>
      <w:r>
        <w:rPr>
          <w:rFonts w:eastAsia="Times New Roman"/>
          <w:szCs w:val="24"/>
        </w:rPr>
        <w:t>διαπιστευτή</w:t>
      </w:r>
      <w:proofErr w:type="spellEnd"/>
      <w:r>
        <w:rPr>
          <w:rFonts w:eastAsia="Times New Roman"/>
          <w:szCs w:val="24"/>
        </w:rPr>
        <w:t xml:space="preserve"> των φορέων πιστοποίησης,</w:t>
      </w:r>
      <w:r>
        <w:rPr>
          <w:rFonts w:eastAsia="Times New Roman"/>
          <w:szCs w:val="24"/>
        </w:rPr>
        <w:t xml:space="preserve"> εν προκειμένω του ΕΣΥΔ, καθώς με αυτόν τον τρόπο θα υπηρετεί προσφορότερα στις σύγχρονες συνθήκες τις ανάγκες των μονοπωλιακών ομίλων. </w:t>
      </w:r>
    </w:p>
    <w:p w14:paraId="34409B6F" w14:textId="77777777" w:rsidR="00705D54" w:rsidRDefault="00C74CB8">
      <w:pPr>
        <w:spacing w:line="600" w:lineRule="auto"/>
        <w:ind w:firstLine="720"/>
        <w:jc w:val="both"/>
        <w:rPr>
          <w:rFonts w:eastAsia="Times New Roman"/>
          <w:szCs w:val="24"/>
        </w:rPr>
      </w:pPr>
      <w:r>
        <w:rPr>
          <w:rFonts w:eastAsia="Times New Roman"/>
          <w:szCs w:val="24"/>
        </w:rPr>
        <w:lastRenderedPageBreak/>
        <w:t>Το ερώτημα που προκύπτει είναι το εξής: Με την ιδιωτικοποίηση της πιστοποίησης και αναθέτοντας στην αγορά να λύσει τα π</w:t>
      </w:r>
      <w:r>
        <w:rPr>
          <w:rFonts w:eastAsia="Times New Roman"/>
          <w:szCs w:val="24"/>
        </w:rPr>
        <w:t xml:space="preserve">ροβλήματα που η ίδια δημιουργεί, μπορούν να αντιμετωπιστούν με φιλολαϊκό τρόπο τα προβλήματα ποιότητας, που αντικειμενικά εμφανίζονται στη σύγχρονη παραγωγική διαδικασία, αφού οι φορείς πιστοποίησης κινούνται με γνώμονα το κέρδος; </w:t>
      </w:r>
    </w:p>
    <w:p w14:paraId="34409B70" w14:textId="77777777" w:rsidR="00705D54" w:rsidRDefault="00C74CB8">
      <w:pPr>
        <w:spacing w:line="600" w:lineRule="auto"/>
        <w:ind w:firstLine="720"/>
        <w:jc w:val="both"/>
        <w:rPr>
          <w:rFonts w:eastAsia="Times New Roman"/>
          <w:szCs w:val="24"/>
        </w:rPr>
      </w:pPr>
      <w:r>
        <w:rPr>
          <w:rFonts w:eastAsia="Times New Roman"/>
          <w:szCs w:val="24"/>
        </w:rPr>
        <w:t>Το ΚΚΕ λέει κατηγορηματι</w:t>
      </w:r>
      <w:r>
        <w:rPr>
          <w:rFonts w:eastAsia="Times New Roman"/>
          <w:szCs w:val="24"/>
        </w:rPr>
        <w:t xml:space="preserve">κά «όχι». Η πολιτική της πιστοποίησης σε ένα σύστημα όπου κριτήριο της παραγωγής είναι το ποσοστό κέρδους και με το κράτος να υπηρετεί αυτήν την κερδοφορία δεν οδηγεί σε φιλολαϊκά αποτελέσματα. Η πιστοποίηση από μέσο διασφάλισης της ποιότητας μετατρέπεται </w:t>
      </w:r>
      <w:r>
        <w:rPr>
          <w:rFonts w:eastAsia="Times New Roman"/>
          <w:szCs w:val="24"/>
        </w:rPr>
        <w:t xml:space="preserve">αντικειμενικά σε μηχανισμό κερδοφορίας τόσο για τους φορείς πιστοποίησης όσο και κυρίως για τα τμήματα του κεφαλαίου, που πιστοποιούνται σε βάρος των υπολοίπων. </w:t>
      </w:r>
    </w:p>
    <w:p w14:paraId="34409B71" w14:textId="77777777" w:rsidR="00705D54" w:rsidRDefault="00C74CB8">
      <w:pPr>
        <w:spacing w:line="600" w:lineRule="auto"/>
        <w:ind w:firstLine="720"/>
        <w:jc w:val="both"/>
        <w:rPr>
          <w:rFonts w:eastAsia="Times New Roman"/>
          <w:szCs w:val="24"/>
        </w:rPr>
      </w:pPr>
      <w:r>
        <w:rPr>
          <w:rFonts w:eastAsia="Times New Roman"/>
          <w:szCs w:val="24"/>
        </w:rPr>
        <w:t>Ουσιαστικά η πιστοποίηση λειτουργεί αντικειμενικά και ως μηχανισμός επιτάχυνσης της συγκέντρωσ</w:t>
      </w:r>
      <w:r>
        <w:rPr>
          <w:rFonts w:eastAsia="Times New Roman"/>
          <w:szCs w:val="24"/>
        </w:rPr>
        <w:t xml:space="preserve">ης και της συγκεντροποίησης κεφαλαίου. Γι’ αυτό και εμείς απορρίπτουμε συνολικά το </w:t>
      </w:r>
      <w:proofErr w:type="spellStart"/>
      <w:r>
        <w:rPr>
          <w:rFonts w:eastAsia="Times New Roman"/>
          <w:szCs w:val="24"/>
        </w:rPr>
        <w:t>ευρωενωσιακό</w:t>
      </w:r>
      <w:proofErr w:type="spellEnd"/>
      <w:r>
        <w:rPr>
          <w:rFonts w:eastAsia="Times New Roman"/>
          <w:szCs w:val="24"/>
        </w:rPr>
        <w:t xml:space="preserve"> πλαίσιο της πιστοποίησης με ιδιωτικοοικονομικά κριτήρια και τη νομοθεσία που το προωθεί, όπως το παρόν σχέδιο νόμου. </w:t>
      </w:r>
    </w:p>
    <w:p w14:paraId="34409B72" w14:textId="77777777" w:rsidR="00705D54" w:rsidRDefault="00C74CB8">
      <w:pPr>
        <w:spacing w:line="600" w:lineRule="auto"/>
        <w:ind w:firstLine="720"/>
        <w:jc w:val="both"/>
        <w:rPr>
          <w:rFonts w:eastAsia="Times New Roman"/>
          <w:szCs w:val="24"/>
        </w:rPr>
      </w:pPr>
      <w:r>
        <w:rPr>
          <w:rFonts w:eastAsia="Times New Roman"/>
          <w:szCs w:val="24"/>
        </w:rPr>
        <w:lastRenderedPageBreak/>
        <w:t>Θα πει κάποιος: Μα, δεν θέλει το ΚΚΕ να υπ</w:t>
      </w:r>
      <w:r>
        <w:rPr>
          <w:rFonts w:eastAsia="Times New Roman"/>
          <w:szCs w:val="24"/>
        </w:rPr>
        <w:t xml:space="preserve">άρχουν κανόνες και προδιαγραφές στην αγορά, στην πιστοποίηση και διαπίστευση εμπορευμάτων; </w:t>
      </w:r>
    </w:p>
    <w:p w14:paraId="34409B7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 ΚΚΕ ξεκαθαρίζει ότι οι κοινοί κανόνες πιστοποίησης και διαπίστευσης εμπορευμάτων είναι απαραίτητοι για τη διασφάλιση και τη λειτουργία των ελευθεριών της κοινής αγοράς της Ευρωπαϊκής Ένωσης. </w:t>
      </w:r>
      <w:r>
        <w:rPr>
          <w:rFonts w:eastAsia="Times New Roman" w:cs="Times New Roman"/>
          <w:szCs w:val="24"/>
        </w:rPr>
        <w:t>Ο</w:t>
      </w:r>
      <w:r>
        <w:rPr>
          <w:rFonts w:eastAsia="Times New Roman" w:cs="Times New Roman"/>
          <w:szCs w:val="24"/>
        </w:rPr>
        <w:t>ι ευρωπαϊκές οδηγίες, όπως και το παρόν σχέδιο νόμου, έχουν έ</w:t>
      </w:r>
      <w:r>
        <w:rPr>
          <w:rFonts w:eastAsia="Times New Roman" w:cs="Times New Roman"/>
          <w:szCs w:val="24"/>
        </w:rPr>
        <w:t xml:space="preserve">ναν διττό στόχο: από τη μία, τη θωράκιση και την ενίσχυση της εσωτερικής αγοράς εμπορευμάτων και υπηρεσιών της Ευρωπαϊκής Ένωσης και από την άλλη, μέσα από την πιστοποίηση να λειτουργήσουν ως άτυποι μηχανισμοί προστατευτισμού. </w:t>
      </w:r>
    </w:p>
    <w:p w14:paraId="34409B7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Τόσο η θεωρία της πολιτικής </w:t>
      </w:r>
      <w:r>
        <w:rPr>
          <w:rFonts w:eastAsia="Times New Roman" w:cs="Times New Roman"/>
          <w:szCs w:val="24"/>
        </w:rPr>
        <w:t xml:space="preserve">οικονομίας του καπιταλισμού όσο και η ίδια η πείρα των εργαζομένων αποδεικνύουν ένα πράγμα: Πως η κοινή αγορά δεν λειτούργησε και δεν θα μπορούσε να λειτουργήσει προς όφελος των εργαζομένων και των λαϊκών στρωμάτων. Αντίθετα, κερδισμένοι από την Ευρωπαϊκή </w:t>
      </w:r>
      <w:r>
        <w:rPr>
          <w:rFonts w:eastAsia="Times New Roman" w:cs="Times New Roman"/>
          <w:szCs w:val="24"/>
        </w:rPr>
        <w:t xml:space="preserve">Ένωση είναι οι μονοπωλιακοί όμιλοι, που κερδίζουν από την διευρυμένη εσωτερική αγορά και από τα μέτρα φθηνότερης εργατικής δύναμης. Έτσι, νομοσχέδια όπως αυτό που συζητάμε, που </w:t>
      </w:r>
      <w:r>
        <w:rPr>
          <w:rFonts w:eastAsia="Times New Roman" w:cs="Times New Roman"/>
          <w:szCs w:val="24"/>
        </w:rPr>
        <w:lastRenderedPageBreak/>
        <w:t xml:space="preserve">στοχεύουν στην διασφάλιση της κοινής αγοράς, δεν έχουν φιλολαϊκό αλλά </w:t>
      </w:r>
      <w:proofErr w:type="spellStart"/>
      <w:r>
        <w:rPr>
          <w:rFonts w:eastAsia="Times New Roman" w:cs="Times New Roman"/>
          <w:szCs w:val="24"/>
        </w:rPr>
        <w:t>φιλομονοπ</w:t>
      </w:r>
      <w:r>
        <w:rPr>
          <w:rFonts w:eastAsia="Times New Roman" w:cs="Times New Roman"/>
          <w:szCs w:val="24"/>
        </w:rPr>
        <w:t>ωλιακό</w:t>
      </w:r>
      <w:proofErr w:type="spellEnd"/>
      <w:r>
        <w:rPr>
          <w:rFonts w:eastAsia="Times New Roman" w:cs="Times New Roman"/>
          <w:szCs w:val="24"/>
        </w:rPr>
        <w:t xml:space="preserve"> χαρακτήρα και περιεχόμενο, γι’ αυτό άλλωστε το ψηφίζει και η Νέα Δημοκρατία επικαλούμενη το καλό της χώρας, όπως και τα υπόλοιπα κόμματα, με τις όποιες επιμέρους επιφυλάξεις. Θα ήταν βέβαια αστείο να ψηφίζει κάποιος σχεδόν όλα τα άρθρα και να καταψη</w:t>
      </w:r>
      <w:r>
        <w:rPr>
          <w:rFonts w:eastAsia="Times New Roman" w:cs="Times New Roman"/>
          <w:szCs w:val="24"/>
        </w:rPr>
        <w:t xml:space="preserve">φίζει το νομοσχέδιο. </w:t>
      </w:r>
    </w:p>
    <w:p w14:paraId="34409B7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Εμάς όμως δεν μας κάνει εντύπωση, αυτό το έχουμε ξαναπεί.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έχει την ίδια στρατηγική με τις προηγούμενες κυβερνήσεις, αφού αυτό που φέρνει είναι δικό τους έργο, είναι εξυπηρέτηση του κεφαλαίου σε βάρος των λαϊκ</w:t>
      </w:r>
      <w:r>
        <w:rPr>
          <w:rFonts w:eastAsia="Times New Roman" w:cs="Times New Roman"/>
          <w:szCs w:val="24"/>
        </w:rPr>
        <w:t xml:space="preserve">ών αναγκών. Ταυτόχρονα, τα μέτρα προστατευτισμού που </w:t>
      </w:r>
      <w:proofErr w:type="spellStart"/>
      <w:r>
        <w:rPr>
          <w:rFonts w:eastAsia="Times New Roman" w:cs="Times New Roman"/>
          <w:szCs w:val="24"/>
        </w:rPr>
        <w:t>οικοδομεί</w:t>
      </w:r>
      <w:proofErr w:type="spellEnd"/>
      <w:r>
        <w:rPr>
          <w:rFonts w:eastAsia="Times New Roman" w:cs="Times New Roman"/>
          <w:szCs w:val="24"/>
        </w:rPr>
        <w:t xml:space="preserve"> η Ευρωπαϊκή Ένωση αξιώνοντας την πιστοποίηση δεν στοχεύουν στην πραγματικότητα σε ποιοτικότερα προϊόντα για τον λαό, αλλά σε ένα σχετικό κλείσιμο της εσωτερικής αγοράς, θωρακίζοντας τους εγχώρι</w:t>
      </w:r>
      <w:r>
        <w:rPr>
          <w:rFonts w:eastAsia="Times New Roman" w:cs="Times New Roman"/>
          <w:szCs w:val="24"/>
        </w:rPr>
        <w:t>ους ομίλους από τον διεθνή ανταγωνισμό και τονώνοντας την κερδοφορία τους.</w:t>
      </w:r>
    </w:p>
    <w:p w14:paraId="34409B7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Τώρα, σε σχέση με το νέο νομικό πρόσωπο ιδιωτικού δικαίου που πραγματεύεται το παρόν σχέδιο νόμου, έχει κάποιες ειδικές πλευρές και διαφοροποιήσεις σε σχέση με το προηγούμενο καθεστ</w:t>
      </w:r>
      <w:r>
        <w:rPr>
          <w:rFonts w:eastAsia="Times New Roman" w:cs="Times New Roman"/>
          <w:szCs w:val="24"/>
        </w:rPr>
        <w:t xml:space="preserve">ώς: </w:t>
      </w:r>
    </w:p>
    <w:p w14:paraId="34409B7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Πρώτον, δεν έχει την μορφή ανώνυμης εταιρίας με μετοχές, γι’ αυτό και δεν προβλέπεται ως όργανο του φορέα η γενική συνέλευση, αλλά μόνο διοικητικό συμβούλιο. Είναι νομικό πρόσωπο ιδιωτικού δικαίου του δημοσίου, που όμως θα λειτουργεί με ιδιωτικοοικονο</w:t>
      </w:r>
      <w:r>
        <w:rPr>
          <w:rFonts w:eastAsia="Times New Roman" w:cs="Times New Roman"/>
          <w:szCs w:val="24"/>
        </w:rPr>
        <w:t>μικά κριτήρια.</w:t>
      </w:r>
    </w:p>
    <w:p w14:paraId="34409B7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Δεύτερον, υπάρχει διαφοροποίηση ως προς τον αριθμό των μελών του διοικητικού συμβουλίου, που αυξάνονται από 5 σε 7, ενώ μειώνεται η θητεία του και από πενταετής γίνεται τριετής και με μία μόνο δυνατότητα ανανέωσης. Εξακολουθεί ο διορισμός τω</w:t>
      </w:r>
      <w:r>
        <w:rPr>
          <w:rFonts w:eastAsia="Times New Roman" w:cs="Times New Roman"/>
          <w:szCs w:val="24"/>
        </w:rPr>
        <w:t>ν μελών του διοικητικού συμβουλίου να γίνεται από την Κυβέρνηση, με απόφαση του αρμόδιου Υπουργού Οικονομίας και Ανάπτυξης, απλώς προστίθεται και ότι ο διορισμός αυτός γίνεται μετά από πρόταση των φορέων που εκπροσωπούνται στο διοικητικό συμβούλιο. Επίσης,</w:t>
      </w:r>
      <w:r>
        <w:rPr>
          <w:rFonts w:eastAsia="Times New Roman" w:cs="Times New Roman"/>
          <w:szCs w:val="24"/>
        </w:rPr>
        <w:t xml:space="preserve"> δεν απαιτούνται επιπλέον προσόντα πέραν εκείνων των γενικόλογων περί εγνωσμένου κύρους, επιστημονικής κατάρτισης ή επαγγελματικής εμπειρίας στα θεματικά πεδία του φορέα. Αφορά τα μέλη του διοικητικού συμβουλίου, όπως προέβλεπε ο ν.3066/2002 και αφορούσαν </w:t>
      </w:r>
      <w:r>
        <w:rPr>
          <w:rFonts w:eastAsia="Times New Roman" w:cs="Times New Roman"/>
          <w:szCs w:val="24"/>
        </w:rPr>
        <w:t xml:space="preserve">σε πτυχίο του ΑΕΙ και σε πολύ καλή γνώση της αγγλικής, της γαλλικής ή της γερμανικής γλώσσας. </w:t>
      </w:r>
    </w:p>
    <w:p w14:paraId="34409B7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ενισχύεται ο ρόλος του αρμόδιου Υπουργού στη λειτουργία του φορέα. </w:t>
      </w:r>
      <w:r>
        <w:rPr>
          <w:rFonts w:eastAsia="Times New Roman" w:cs="Times New Roman"/>
          <w:szCs w:val="24"/>
        </w:rPr>
        <w:t>Τ</w:t>
      </w:r>
      <w:r>
        <w:rPr>
          <w:rFonts w:eastAsia="Times New Roman" w:cs="Times New Roman"/>
          <w:szCs w:val="24"/>
        </w:rPr>
        <w:t>ούτο γιατί οι μεν κανόνες λειτουργίας του διοικητικού συμβουλίου θα καθορίζονται με κ</w:t>
      </w:r>
      <w:r>
        <w:rPr>
          <w:rFonts w:eastAsia="Times New Roman" w:cs="Times New Roman"/>
          <w:szCs w:val="24"/>
        </w:rPr>
        <w:t>οινή υπουργική απόφαση, η δε οργάνωση και διοικητική διάρθρωση των υπηρεσιών του φορέα, ο αριθμός των θέσεων του προσωπικού και η κατανομή του στον φορέα και τα προσόντα και οι όροι πρόσληψης εργασίας και εξέλιξης θα ορίζονται επίσης με κοινή υπουργική από</w:t>
      </w:r>
      <w:r>
        <w:rPr>
          <w:rFonts w:eastAsia="Times New Roman" w:cs="Times New Roman"/>
          <w:szCs w:val="24"/>
        </w:rPr>
        <w:t xml:space="preserve">φαση που θα εισάγει κανονισμό οργάνωσης και λειτουργίας του φορέα. </w:t>
      </w:r>
    </w:p>
    <w:p w14:paraId="34409B7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Τέταρτον, καταργούνται ως βοηθητικό όργανο του φορέα οι τεχνικές επιτροπές που προέβλεπε ο παλαιότερος νόμος και ενισχύεται ο ρόλος των </w:t>
      </w:r>
      <w:proofErr w:type="spellStart"/>
      <w:r>
        <w:rPr>
          <w:rFonts w:eastAsia="Times New Roman" w:cs="Times New Roman"/>
          <w:szCs w:val="24"/>
        </w:rPr>
        <w:t>αξιολογητών</w:t>
      </w:r>
      <w:proofErr w:type="spellEnd"/>
      <w:r>
        <w:rPr>
          <w:rFonts w:eastAsia="Times New Roman" w:cs="Times New Roman"/>
          <w:szCs w:val="24"/>
        </w:rPr>
        <w:t xml:space="preserve"> και εμπειρογνωμόνων, για τους οποίους δη</w:t>
      </w:r>
      <w:r>
        <w:rPr>
          <w:rFonts w:eastAsia="Times New Roman" w:cs="Times New Roman"/>
          <w:szCs w:val="24"/>
        </w:rPr>
        <w:t xml:space="preserve">μιουργείται μητρώο εξειδικευμένων στελεχών, που μπορεί να προέρχονται εκτός από τον δημόσιο και από τον ιδιωτικό τομέα. </w:t>
      </w:r>
    </w:p>
    <w:p w14:paraId="34409B7B" w14:textId="77777777" w:rsidR="00705D54" w:rsidRDefault="00C74CB8">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υπάρχει διαφοροποίηση ως προς τους τακτικούς πόρους του φορέα: Από την κύρια πηγή που ήταν η επιχορήγηση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w:t>
      </w:r>
      <w:r>
        <w:rPr>
          <w:rFonts w:eastAsia="Times New Roman" w:cs="Times New Roman"/>
          <w:szCs w:val="24"/>
        </w:rPr>
        <w:t xml:space="preserve">ολογισμό πλέον η κρατική επιχορήγηση θα δίνεται εάν το επιτρέπουν οι δημοσιονομικές συνθήκες και η κύρια πηγή εσόδων θα προέρχεται από την εμπορική </w:t>
      </w:r>
      <w:r>
        <w:rPr>
          <w:rFonts w:eastAsia="Times New Roman" w:cs="Times New Roman"/>
          <w:szCs w:val="24"/>
        </w:rPr>
        <w:lastRenderedPageBreak/>
        <w:t>του δραστηριότητα, δηλαδή οι πρόσοδοι θα είναι από την παροχή υπηρεσιών του φορέα προς τρίτους και από τα έσ</w:t>
      </w:r>
      <w:r>
        <w:rPr>
          <w:rFonts w:eastAsia="Times New Roman" w:cs="Times New Roman"/>
          <w:szCs w:val="24"/>
        </w:rPr>
        <w:t>οδα για τα δικαιώματα χορήγησης και διατήρησης των πιστοποιητικών διαπίστευσης, με προφανή αποτελέσματα που αφορούν τόσο την οικονομική πίεση προς τον φορέα και τον έλεγχο που θα του ασκεί η αγορά όσο και με τον έμμεσο έλεγχο στους φορείς πιστοποίησης, αφο</w:t>
      </w:r>
      <w:r>
        <w:rPr>
          <w:rFonts w:eastAsia="Times New Roman" w:cs="Times New Roman"/>
          <w:szCs w:val="24"/>
        </w:rPr>
        <w:t xml:space="preserve">ύ η διαπίστευσή τους θα έχει σημαντικά μεγαλύτερο κόστος. </w:t>
      </w:r>
    </w:p>
    <w:p w14:paraId="34409B7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Τελικό αποτέλεσμα θα είναι η αδυναμία διαπίστευσης για τις μικρές επιχειρήσεις και η συγκέντρωση της πιστοποίησης σε μεγάλες πιστοποιημένες επιχειρήσεις. </w:t>
      </w:r>
    </w:p>
    <w:p w14:paraId="34409B7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Είναι τουλάχιστον αστείο να χαρακτηρίζεται</w:t>
      </w:r>
      <w:r>
        <w:rPr>
          <w:rFonts w:eastAsia="Times New Roman" w:cs="Times New Roman"/>
          <w:szCs w:val="24"/>
        </w:rPr>
        <w:t xml:space="preserve"> τακτικός πόρος η χρηματοδότηση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στο άρθρο 6, λέγοντας μάλιστα ότι θα δίνεται όταν και στον βαθμό που το επιτρέψουν οι δημοσιονομικές συνθήκες, η ανάκαμψη δηλαδή της οικονομίας, όπως λέει η Κυβέρνηση. Η πολυπόθητη για τους καπι</w:t>
      </w:r>
      <w:r>
        <w:rPr>
          <w:rFonts w:eastAsia="Times New Roman" w:cs="Times New Roman"/>
          <w:szCs w:val="24"/>
        </w:rPr>
        <w:t>ταλιστές και το κράτος τους ανάκαμψη θα είναι αυτή που επικαλούνται; Μ</w:t>
      </w:r>
      <w:r>
        <w:rPr>
          <w:rFonts w:eastAsia="Times New Roman" w:cs="Times New Roman"/>
          <w:szCs w:val="24"/>
        </w:rPr>
        <w:t>ί</w:t>
      </w:r>
      <w:r>
        <w:rPr>
          <w:rFonts w:eastAsia="Times New Roman" w:cs="Times New Roman"/>
          <w:szCs w:val="24"/>
        </w:rPr>
        <w:t>α ανάκαμψη για τα κέρδη των λίγων, των μονοπωλίων, του κεφαλαίου. Η ένταση της εκμετάλλευσης και η λιτό</w:t>
      </w:r>
      <w:r>
        <w:rPr>
          <w:rFonts w:eastAsia="Times New Roman" w:cs="Times New Roman"/>
          <w:szCs w:val="24"/>
        </w:rPr>
        <w:lastRenderedPageBreak/>
        <w:t>τητα για τον λαό όχι μόνο δεν θα σταματήσουν, αλλά θα κλιμακωθούν με νέα επίθεση σ</w:t>
      </w:r>
      <w:r>
        <w:rPr>
          <w:rFonts w:eastAsia="Times New Roman" w:cs="Times New Roman"/>
          <w:szCs w:val="24"/>
        </w:rPr>
        <w:t xml:space="preserve">ε εργατικά δικαιώματα, νέα </w:t>
      </w:r>
      <w:proofErr w:type="spellStart"/>
      <w:r>
        <w:rPr>
          <w:rFonts w:eastAsia="Times New Roman" w:cs="Times New Roman"/>
          <w:szCs w:val="24"/>
        </w:rPr>
        <w:t>φοροληστεία</w:t>
      </w:r>
      <w:proofErr w:type="spellEnd"/>
      <w:r>
        <w:rPr>
          <w:rFonts w:eastAsia="Times New Roman" w:cs="Times New Roman"/>
          <w:szCs w:val="24"/>
        </w:rPr>
        <w:t xml:space="preserve">, νέες περικοπές στις συντάξεις, σε ό,τι έχει απομείνει από κοινωνικές υπηρεσίες. </w:t>
      </w:r>
    </w:p>
    <w:p w14:paraId="34409B7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Επόμενα δύο ζητήματα που εισάγονται στο σχέδιο νόμου και είναι ίσως και τα πιο σημαντικά, που καθρεφτίζουν τις επιδιώξεις της Κυβέρνηση</w:t>
      </w:r>
      <w:r>
        <w:rPr>
          <w:rFonts w:eastAsia="Times New Roman" w:cs="Times New Roman"/>
          <w:szCs w:val="24"/>
        </w:rPr>
        <w:t>ς, της Ευρωπαϊκής Ένωσης και του μονοπωλιακού κεφαλαίου είναι: Πρώτον, η ισχυρή παρουσία εκπροσώπων των βιομηχάνων στα όργανα του φορέα, ενώ προβλέπεται και η υποχρεωτική συμμετοχή αιρετού εκπροσώπου των εργαζομένων στον φορέα. Στο διοικητικό συμβούλιο του</w:t>
      </w:r>
      <w:r>
        <w:rPr>
          <w:rFonts w:eastAsia="Times New Roman" w:cs="Times New Roman"/>
          <w:szCs w:val="24"/>
        </w:rPr>
        <w:t xml:space="preserve"> φορέα που δημιουργείται, εκτός από εκπρόσωπος του Συνδέσμου Ελλήνων Βιομηχάνων θα υπάρχει και εκπρόσωπος του Συνδέσμου Βιομηχάνων Βορείου Ελλάδας, ενώ και στο βοηθητικό όργανο του φορέα, το Εθνικό Συμβούλιο Διαπίστευσης, εξακολουθεί να προβλέπεται η συμμε</w:t>
      </w:r>
      <w:r>
        <w:rPr>
          <w:rFonts w:eastAsia="Times New Roman" w:cs="Times New Roman"/>
          <w:szCs w:val="24"/>
        </w:rPr>
        <w:t>τοχή εκπροσώπου του ΣΕΒ. Η συμμετοχή των βιομηχάνων στο διοικητικό συμβούλιο του φορέα διαπίστευσης με εκπρόσωπο υποδεικνυόμενο από τους φορείς δείχνει πως το μεγάλο κεφάλαιο θέλει, εκτός από τον άμεσο έλεγχό του, και άμεση συμμετοχή και εποπτεία στη λειτο</w:t>
      </w:r>
      <w:r>
        <w:rPr>
          <w:rFonts w:eastAsia="Times New Roman" w:cs="Times New Roman"/>
          <w:szCs w:val="24"/>
        </w:rPr>
        <w:t xml:space="preserve">υργία του φορέα. Είναι, </w:t>
      </w:r>
      <w:r>
        <w:rPr>
          <w:rFonts w:eastAsia="Times New Roman" w:cs="Times New Roman"/>
          <w:szCs w:val="24"/>
        </w:rPr>
        <w:lastRenderedPageBreak/>
        <w:t>όμως, σαφές πως ο φορέας σε τελική ανάλυση ελέγχει τα μέλη του ΣΕΒ.</w:t>
      </w:r>
    </w:p>
    <w:p w14:paraId="34409B7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 άρθρο 4 είναι απαράδεκτο και με την τυπική λογική που θέλει έναν ουσιαστικό διαχωρισμό </w:t>
      </w:r>
      <w:proofErr w:type="spellStart"/>
      <w:r>
        <w:rPr>
          <w:rFonts w:eastAsia="Times New Roman" w:cs="Times New Roman"/>
          <w:szCs w:val="24"/>
        </w:rPr>
        <w:t>ελέγχοντος</w:t>
      </w:r>
      <w:proofErr w:type="spellEnd"/>
      <w:r>
        <w:rPr>
          <w:rFonts w:eastAsia="Times New Roman" w:cs="Times New Roman"/>
          <w:szCs w:val="24"/>
        </w:rPr>
        <w:t xml:space="preserve"> και ελεγχόμενου. </w:t>
      </w:r>
    </w:p>
    <w:p w14:paraId="34409B8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Δεύτερο ζήτημα είναι η μεταφορά του προσωπικο</w:t>
      </w:r>
      <w:r>
        <w:rPr>
          <w:rFonts w:eastAsia="Times New Roman" w:cs="Times New Roman"/>
          <w:szCs w:val="24"/>
        </w:rPr>
        <w:t>ύ από το Εθνικό Σύστημα Υποδομών Ποιότητας στον δημιουργούμενο με το νομοσχέδιο φορέα με την ίδια εργασιακή σχέση, η οποία, όμως, δεν είναι μία και ενιαία. Έχει ιδιωτικού δικαίου αορίστου χρόνου, έχει με σύμβαση έργου, έχει και με έμμισθη εντολή.</w:t>
      </w:r>
    </w:p>
    <w:p w14:paraId="34409B8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Τι προβλέπει το σχέδιο νόμου και τι ζητήματα αναδείχθηκαν κατά την ακρόαση των φορέων; Πρώτον, αναδείχθηκε ο κίνδυνος να μετατραπούν σε συντρίμμια οι φορείς, όπως το Ελληνικό Ινστιτούτο Μετρολογίας και ο ΕΛΟΤ. Στην  ουσία απαξιώνονται. Συρρικνώνεται η λειτ</w:t>
      </w:r>
      <w:r>
        <w:rPr>
          <w:rFonts w:eastAsia="Times New Roman" w:cs="Times New Roman"/>
          <w:szCs w:val="24"/>
        </w:rPr>
        <w:t xml:space="preserve">ουργία τους και οδηγούν σε οικονομική επιβάρυνση του </w:t>
      </w:r>
      <w:r>
        <w:rPr>
          <w:rFonts w:eastAsia="Times New Roman" w:cs="Times New Roman"/>
          <w:szCs w:val="24"/>
        </w:rPr>
        <w:t>δ</w:t>
      </w:r>
      <w:r>
        <w:rPr>
          <w:rFonts w:eastAsia="Times New Roman" w:cs="Times New Roman"/>
          <w:szCs w:val="24"/>
        </w:rPr>
        <w:t>ημοσίου με την εξυπηρέτηση μονοπωλιακών συμφερόντων στην αγορά. Δεύτερον, προβλέπεται σύντομο χρονικό διάστημα μόλις δεκαπέντε ημερών, προκειμένου το μεταφερόμενο προσωπικό να παρουσιαστεί στον νέο φορέ</w:t>
      </w:r>
      <w:r>
        <w:rPr>
          <w:rFonts w:eastAsia="Times New Roman" w:cs="Times New Roman"/>
          <w:szCs w:val="24"/>
        </w:rPr>
        <w:t xml:space="preserve">α. Άλλως, προβλέπεται απόλυση με καταβολή αποζημίωσης, </w:t>
      </w:r>
      <w:proofErr w:type="spellStart"/>
      <w:r>
        <w:rPr>
          <w:rFonts w:eastAsia="Times New Roman" w:cs="Times New Roman"/>
          <w:szCs w:val="24"/>
        </w:rPr>
        <w:t>αποκλειομέ</w:t>
      </w:r>
      <w:r>
        <w:rPr>
          <w:rFonts w:eastAsia="Times New Roman" w:cs="Times New Roman"/>
          <w:szCs w:val="24"/>
        </w:rPr>
        <w:lastRenderedPageBreak/>
        <w:t>νης</w:t>
      </w:r>
      <w:proofErr w:type="spellEnd"/>
      <w:r>
        <w:rPr>
          <w:rFonts w:eastAsia="Times New Roman" w:cs="Times New Roman"/>
          <w:szCs w:val="24"/>
        </w:rPr>
        <w:t xml:space="preserve"> κάθε άλλης καταβολής για την αποχώρηση από την υπηρεσία. Τρίτον, οι υπάρχοντες εργαζόμενοι στο ΕΣΥΔ μεταφέρονται στον νέο φορέα στον βαθμό που εξυπηρετούν τις ανάγκες αυτής, αφήνοντας ένα</w:t>
      </w:r>
      <w:r>
        <w:rPr>
          <w:rFonts w:eastAsia="Times New Roman" w:cs="Times New Roman"/>
          <w:szCs w:val="24"/>
        </w:rPr>
        <w:t xml:space="preserve"> «παραθυράκι» για αξιολόγηση του προσωπικού που ενδέχεται να μην εντάσσεται σε αυτή την κατηγορία. Θα υπάρξει δραματική </w:t>
      </w:r>
      <w:proofErr w:type="spellStart"/>
      <w:r>
        <w:rPr>
          <w:rFonts w:eastAsia="Times New Roman" w:cs="Times New Roman"/>
          <w:szCs w:val="24"/>
        </w:rPr>
        <w:t>υποστελέχωση</w:t>
      </w:r>
      <w:proofErr w:type="spellEnd"/>
      <w:r>
        <w:rPr>
          <w:rFonts w:eastAsia="Times New Roman" w:cs="Times New Roman"/>
          <w:szCs w:val="24"/>
        </w:rPr>
        <w:t xml:space="preserve"> του Εθνικού Συστήματος Διαπίστευσης, αφού μεγάλο τμήμα της λειτουργίας του ανατίθεται σε εξωτερικούς συνεργάτες. </w:t>
      </w:r>
    </w:p>
    <w:p w14:paraId="34409B8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Κατά συνέ</w:t>
      </w:r>
      <w:r>
        <w:rPr>
          <w:rFonts w:eastAsia="Times New Roman" w:cs="Times New Roman"/>
          <w:szCs w:val="24"/>
        </w:rPr>
        <w:t xml:space="preserve">πεια και με βάση όλα τα παραπάνω, το ΚΚΕ καταψηφίζει το σχέδιο νόμου και επί της αρχής και επί των άρθρων. </w:t>
      </w:r>
    </w:p>
    <w:p w14:paraId="34409B8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Επιτρέψτε μου -και κλείνω με αυτό, κύριε Πρόεδρε- ένα σχόλιο σε σχέση με την τροπολογία που κατατέθηκε χθες και αφορά τη χορήγηση δανείου από τον ΕΦ</w:t>
      </w:r>
      <w:r>
        <w:rPr>
          <w:rFonts w:eastAsia="Times New Roman" w:cs="Times New Roman"/>
          <w:szCs w:val="24"/>
        </w:rPr>
        <w:t>ΚΑ στον Ενιαίο Δημοσιογραφικό Οργανισμό Επικουρικής Ασφάλισης και Περίθαλψης για την κάλυψη ταμειακών αναγκών. Δεν θα την ψηφίσουμε. Το ΚΚΕ είναι της άποψης ότι όχι μόνο δεν πρέπει να κλείσει ο Ενιαίος Δημοσιογραφικός Οργανισμός Επικουρικής Ασφάλισης και Π</w:t>
      </w:r>
      <w:r>
        <w:rPr>
          <w:rFonts w:eastAsia="Times New Roman" w:cs="Times New Roman"/>
          <w:szCs w:val="24"/>
        </w:rPr>
        <w:t>ερίθαλψης, αλλά αντιθέτως να σταθεί στα πόδια του και να διασφαλιστούν όλα τα ασφαλιστικά, συνταξιοδοτικά δικαιώματα των εργαζομένων. Την ευθύνη την έχει αποκλειστικά η Κυβέρνηση.</w:t>
      </w:r>
    </w:p>
    <w:p w14:paraId="34409B8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Με την τροπολογία αυτή η Κυβέρνηση παρατείνει την εκκρεμότητα, πιέζει ακόμα </w:t>
      </w:r>
      <w:r>
        <w:rPr>
          <w:rFonts w:eastAsia="Times New Roman" w:cs="Times New Roman"/>
          <w:szCs w:val="24"/>
        </w:rPr>
        <w:t xml:space="preserve">περισσότερο τους εργαζόμενους στη λογική «ας κλείσει τώρα προσωρινά το ταμειακό έλλειμμα, μην φωνάζετε, μην κινητοποιείστε». </w:t>
      </w:r>
    </w:p>
    <w:p w14:paraId="34409B8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Είναι γνωστό ότι από τον Σεπτέμβρη έχει τελειώσει το αγγελιόσημα, ενώ, επίσης, γνωστό είναι ότι οι εργοδότες δεν το κατέβαλλαν ποτ</w:t>
      </w:r>
      <w:r>
        <w:rPr>
          <w:rFonts w:eastAsia="Times New Roman" w:cs="Times New Roman"/>
          <w:szCs w:val="24"/>
        </w:rPr>
        <w:t xml:space="preserve">έ. Το ΕΤΑΠ όλα αυτά τα χρόνια καταληστεύθηκε από το πέρασμά του στον ΕΦΚΑ. Και η καταλήστευση αυτή έφτασε στα 900 εκατομμύρια ευρώ, λόγω της συγχώνευσης, συν 120 εκατομμύρια ευρώ από το κούρεμα του </w:t>
      </w:r>
      <w:r>
        <w:rPr>
          <w:rFonts w:eastAsia="Times New Roman" w:cs="Times New Roman"/>
          <w:szCs w:val="24"/>
          <w:lang w:val="en-US"/>
        </w:rPr>
        <w:t>PSI</w:t>
      </w:r>
      <w:r>
        <w:rPr>
          <w:rFonts w:eastAsia="Times New Roman" w:cs="Times New Roman"/>
          <w:szCs w:val="24"/>
        </w:rPr>
        <w:t>. Ακόμα και σήμερα το 3%, που κατέβαλλαν οι εργαζόμενοι</w:t>
      </w:r>
      <w:r>
        <w:rPr>
          <w:rFonts w:eastAsia="Times New Roman" w:cs="Times New Roman"/>
          <w:szCs w:val="24"/>
        </w:rPr>
        <w:t>, το παρακρατούν.</w:t>
      </w:r>
    </w:p>
    <w:p w14:paraId="34409B8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ΚΚΕ αντιδρά σθεναρά στην απεμπόληση του κοινωνικού χαρακτήρα της ασφάλισης και ζητάει να λυθεί άπαξ δια παντός το πρόβλημα με αποκλειστική ευθύνη του κράτους, όχι, όμως, με δανεισμό και μάλιστα κάτω από την πίεση της αποπληρωμής του δα</w:t>
      </w:r>
      <w:r>
        <w:rPr>
          <w:rFonts w:eastAsia="Times New Roman" w:cs="Times New Roman"/>
          <w:szCs w:val="24"/>
        </w:rPr>
        <w:t xml:space="preserve">νείου μέχρι 31-12-2017. Αν ήθελε η Κυβέρνηση να δεσμεύσει τα ποσά από τα </w:t>
      </w:r>
      <w:proofErr w:type="spellStart"/>
      <w:r>
        <w:rPr>
          <w:rFonts w:eastAsia="Times New Roman" w:cs="Times New Roman"/>
          <w:szCs w:val="24"/>
        </w:rPr>
        <w:t>χρωστούμενα</w:t>
      </w:r>
      <w:proofErr w:type="spellEnd"/>
      <w:r>
        <w:rPr>
          <w:rFonts w:eastAsia="Times New Roman" w:cs="Times New Roman"/>
          <w:szCs w:val="24"/>
        </w:rPr>
        <w:t xml:space="preserve"> της εργοδοσίας, τα οποία δεν απέδωσε ποτέ, θα μπορούσε πραγματικά να λυθεί ένα σημαντικό μέρος του ταμειακού ελλείμματος. Σε τελική ανάλυση </w:t>
      </w:r>
      <w:r>
        <w:rPr>
          <w:rFonts w:eastAsia="Times New Roman" w:cs="Times New Roman"/>
          <w:szCs w:val="24"/>
        </w:rPr>
        <w:lastRenderedPageBreak/>
        <w:t>και σε κάθε περίπτωση πρέπει να</w:t>
      </w:r>
      <w:r>
        <w:rPr>
          <w:rFonts w:eastAsia="Times New Roman" w:cs="Times New Roman"/>
          <w:szCs w:val="24"/>
        </w:rPr>
        <w:t xml:space="preserve"> επιστραφεί πίσω το ένα δισεκατομμύριο περίπου από τα κλεμμένα αυτού του ταμείου και όχι με τη μορφή του δανεισμού.</w:t>
      </w:r>
    </w:p>
    <w:p w14:paraId="34409B8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Ευχαριστώ, κύριε Πρόεδρε, για την ανοχή σας.</w:t>
      </w:r>
    </w:p>
    <w:p w14:paraId="34409B88"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με τον κ. Γεώργιο Λαζαρίδη εκ μέρους των Ανεξαρτήτω</w:t>
      </w:r>
      <w:r>
        <w:rPr>
          <w:rFonts w:eastAsia="Times New Roman" w:cs="Times New Roman"/>
          <w:szCs w:val="24"/>
        </w:rPr>
        <w:t>ν Ελλήνων.</w:t>
      </w:r>
    </w:p>
    <w:p w14:paraId="34409B8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Ορίστε, κύριε Λαζαρίδη, έχετε τον λόγο.</w:t>
      </w:r>
    </w:p>
    <w:p w14:paraId="34409B8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34409B8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καλούμαστε να κυρώσουμε σήμερα ένα νομοσχέδιο -ουσιαστικά 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 xml:space="preserve">δηγία του 2008- σημαντικό για την εύρυθμη λειτουργία των εξαγωγικών επιχειρήσεων καθώς το εν λόγω νομοσχέδιο προβλέπει την ανεξαρτητοποίηση του Εθνικού Συστήματος Διαπίστευσης, ΕΣΥΔ. </w:t>
      </w:r>
    </w:p>
    <w:p w14:paraId="34409B8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Στόχος της ρύθμισης η συμμόρφωση του Εθνικού Συστήματος Διαπίστευσης με </w:t>
      </w:r>
      <w:r>
        <w:rPr>
          <w:rFonts w:eastAsia="Times New Roman" w:cs="Times New Roman"/>
          <w:szCs w:val="24"/>
        </w:rPr>
        <w:t xml:space="preserve">την </w:t>
      </w:r>
      <w:r>
        <w:rPr>
          <w:rFonts w:eastAsia="Times New Roman" w:cs="Times New Roman"/>
          <w:szCs w:val="24"/>
        </w:rPr>
        <w:t>κ</w:t>
      </w:r>
      <w:r>
        <w:rPr>
          <w:rFonts w:eastAsia="Times New Roman" w:cs="Times New Roman"/>
          <w:szCs w:val="24"/>
        </w:rPr>
        <w:t xml:space="preserve">οινοτική νομοθεσία και συγκεκριμένα με τον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κ</w:t>
      </w:r>
      <w:r>
        <w:rPr>
          <w:rFonts w:eastAsia="Times New Roman" w:cs="Times New Roman"/>
          <w:szCs w:val="24"/>
        </w:rPr>
        <w:t xml:space="preserve">ανονισμό 765/2008 ειδικά σε ό,τι αφορά την αμεροληψία και ανεξαρτησία των Υπηρεσιών Διαπίστευσης </w:t>
      </w:r>
      <w:r>
        <w:rPr>
          <w:rFonts w:eastAsia="Times New Roman" w:cs="Times New Roman"/>
          <w:szCs w:val="24"/>
        </w:rPr>
        <w:lastRenderedPageBreak/>
        <w:t xml:space="preserve">και τη διαχείριση των εσόδων του Εθνικού Οργανισμού Διαπίστευσης. </w:t>
      </w:r>
    </w:p>
    <w:p w14:paraId="34409B8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ως άνω σχέδιο νόμου συμπεριλαμ</w:t>
      </w:r>
      <w:r>
        <w:rPr>
          <w:rFonts w:eastAsia="Times New Roman" w:cs="Times New Roman"/>
          <w:szCs w:val="24"/>
        </w:rPr>
        <w:t xml:space="preserve">βάνει αναγκαίες και επείγουσες ρυθμίσεις για τη σύσταση </w:t>
      </w:r>
      <w:r>
        <w:rPr>
          <w:rFonts w:eastAsia="Times New Roman" w:cs="Times New Roman"/>
          <w:szCs w:val="24"/>
        </w:rPr>
        <w:t>ν</w:t>
      </w:r>
      <w:r>
        <w:rPr>
          <w:rFonts w:eastAsia="Times New Roman" w:cs="Times New Roman"/>
          <w:szCs w:val="24"/>
        </w:rPr>
        <w:t xml:space="preserve">ομικού </w:t>
      </w:r>
      <w:r>
        <w:rPr>
          <w:rFonts w:eastAsia="Times New Roman" w:cs="Times New Roman"/>
          <w:szCs w:val="24"/>
        </w:rPr>
        <w:t>π</w:t>
      </w:r>
      <w:r>
        <w:rPr>
          <w:rFonts w:eastAsia="Times New Roman" w:cs="Times New Roman"/>
          <w:szCs w:val="24"/>
        </w:rPr>
        <w:t xml:space="preserve">ροσώπου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 με την επωνυμία «Εθνικό Σύστημα Διαπίστευσης», ΕΣΥΔ, ώστε να εξασφαλιστεί η άρση της ως άνω ασυμβατότητας και η απρόσκοπτη λειτουργία του Εθνικού Οργανισμού Διαπίστε</w:t>
      </w:r>
      <w:r>
        <w:rPr>
          <w:rFonts w:eastAsia="Times New Roman" w:cs="Times New Roman"/>
          <w:szCs w:val="24"/>
        </w:rPr>
        <w:t xml:space="preserve">υσης στο πλαίσιο των κανόνων της εποπτείας της αγοράς. </w:t>
      </w:r>
    </w:p>
    <w:p w14:paraId="34409B8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προτεινόμενο νομοσχέδιο, αλλά και οι ρυθμίσεις του, κρίνεται απαραίτητο για την ελληνική οικονομία και για τις επιχειρήσεις που δραστηριοποιούνται στον τομέα της αξιολόγησης καθώς και τις επιχειρήσ</w:t>
      </w:r>
      <w:r>
        <w:rPr>
          <w:rFonts w:eastAsia="Times New Roman" w:cs="Times New Roman"/>
          <w:szCs w:val="24"/>
        </w:rPr>
        <w:t xml:space="preserve">εις που εξάγουν προϊόντα, ενώ με τη σύσταση του ΕΣΥΔ εξασφαλίζεται η υποχρέωση συμμόρφωσης της εθνικής νομοθεσίας με την </w:t>
      </w:r>
      <w:r>
        <w:rPr>
          <w:rFonts w:eastAsia="Times New Roman" w:cs="Times New Roman"/>
          <w:szCs w:val="24"/>
        </w:rPr>
        <w:t>κ</w:t>
      </w:r>
      <w:r>
        <w:rPr>
          <w:rFonts w:eastAsia="Times New Roman" w:cs="Times New Roman"/>
          <w:szCs w:val="24"/>
        </w:rPr>
        <w:t xml:space="preserve">οινοτική. </w:t>
      </w:r>
    </w:p>
    <w:p w14:paraId="34409B8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Η ανακούφιση που επέφερε στους </w:t>
      </w:r>
      <w:proofErr w:type="spellStart"/>
      <w:r>
        <w:rPr>
          <w:rFonts w:eastAsia="Times New Roman" w:cs="Times New Roman"/>
          <w:szCs w:val="24"/>
        </w:rPr>
        <w:t>εξαγωγείς</w:t>
      </w:r>
      <w:proofErr w:type="spellEnd"/>
      <w:r>
        <w:rPr>
          <w:rFonts w:eastAsia="Times New Roman" w:cs="Times New Roman"/>
          <w:szCs w:val="24"/>
        </w:rPr>
        <w:t xml:space="preserve"> η κατάθεσή του είναι μεγάλη μιας και δεν θα αναγνωρίζονταν τα ελληνικά πιστοποιητι</w:t>
      </w:r>
      <w:r>
        <w:rPr>
          <w:rFonts w:eastAsia="Times New Roman" w:cs="Times New Roman"/>
          <w:szCs w:val="24"/>
        </w:rPr>
        <w:t xml:space="preserve">κά ποιότητας, που εξασφαλίζουν τα προς εξαγωγή προϊόντα και οι υπηρεσίες από τις ελληνικές εταιρείες πιστοποίησης και ουσιαστικά δεν θα μπορούσαμε να πραγματοποιήσουμε εξαγωγές εντός της Ευρωπαϊκής Ένωσης. </w:t>
      </w:r>
    </w:p>
    <w:p w14:paraId="34409B9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Με την ψήφισή του, λοιπόν, το ΕΣΥΔ δεν θα υπάγετα</w:t>
      </w:r>
      <w:r>
        <w:rPr>
          <w:rFonts w:eastAsia="Times New Roman" w:cs="Times New Roman"/>
          <w:szCs w:val="24"/>
        </w:rPr>
        <w:t xml:space="preserve">ι στο Εθνικό Σύστημα Υποδομών Ποιότητας, ΕΣΥΠ, κάτι που απαγορεύεται από την </w:t>
      </w:r>
      <w:r>
        <w:rPr>
          <w:rFonts w:eastAsia="Times New Roman" w:cs="Times New Roman"/>
          <w:szCs w:val="24"/>
        </w:rPr>
        <w:t>κ</w:t>
      </w:r>
      <w:r>
        <w:rPr>
          <w:rFonts w:eastAsia="Times New Roman" w:cs="Times New Roman"/>
          <w:szCs w:val="24"/>
        </w:rPr>
        <w:t>οινοτική νομοθεσία, και αποτρέπεται οριστικά ο κίνδυνος να παγώσει η εξαγωγική δραστηριότητα της χώρας καθώς από τις 27 Απριλίου δεν θα αναγνωριζόταν το ΕΣΥΔ ως ευρωπαϊκός οργανι</w:t>
      </w:r>
      <w:r>
        <w:rPr>
          <w:rFonts w:eastAsia="Times New Roman" w:cs="Times New Roman"/>
          <w:szCs w:val="24"/>
        </w:rPr>
        <w:t xml:space="preserve">σμός διαπίστευσης. </w:t>
      </w:r>
    </w:p>
    <w:p w14:paraId="34409B9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Όπως αναφέρθηκε και στις συνεδριάσεις της αρμόδιας </w:t>
      </w:r>
      <w:r>
        <w:rPr>
          <w:rFonts w:eastAsia="Times New Roman" w:cs="Times New Roman"/>
          <w:szCs w:val="24"/>
        </w:rPr>
        <w:t>ε</w:t>
      </w:r>
      <w:r>
        <w:rPr>
          <w:rFonts w:eastAsia="Times New Roman" w:cs="Times New Roman"/>
          <w:szCs w:val="24"/>
        </w:rPr>
        <w:t xml:space="preserve">πιτροπής, το νομοσχέδιο του Υπουργείου Οικονομίας και Ανάπτυξης καλύπτει τις προϋποθέσεις που θέτει η </w:t>
      </w:r>
      <w:r>
        <w:rPr>
          <w:rFonts w:eastAsia="Times New Roman" w:cs="Times New Roman"/>
          <w:szCs w:val="24"/>
          <w:lang w:val="en-US"/>
        </w:rPr>
        <w:t>EA</w:t>
      </w:r>
      <w:r>
        <w:rPr>
          <w:rFonts w:eastAsia="Times New Roman" w:cs="Times New Roman"/>
          <w:szCs w:val="24"/>
        </w:rPr>
        <w:t>, Ευρωπαϊκή Συνεργασία για τη Διαπίστευση, και ως εκ τούτου δεν αναμένεται να λη</w:t>
      </w:r>
      <w:r>
        <w:rPr>
          <w:rFonts w:eastAsia="Times New Roman" w:cs="Times New Roman"/>
          <w:szCs w:val="24"/>
        </w:rPr>
        <w:t xml:space="preserve">φθεί κάποια αρνητική απόφαση για την Ελλάδα. </w:t>
      </w:r>
    </w:p>
    <w:p w14:paraId="34409B9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Η διευκόλυνση και ενίσχυση των εξαγωγών είναι ο στόχος του νομοσχεδίου, που εναρμονίζει το σύστημα πιστοποίησης των ελληνικών προϊόντων στα ευρωπαϊκά δεδομένα και οι Ανεξάρτητοι Έλληνες το ψηφίζουμε. </w:t>
      </w:r>
    </w:p>
    <w:p w14:paraId="34409B9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Σας ευχαρ</w:t>
      </w:r>
      <w:r>
        <w:rPr>
          <w:rFonts w:eastAsia="Times New Roman" w:cs="Times New Roman"/>
          <w:szCs w:val="24"/>
        </w:rPr>
        <w:t>ιστώ.</w:t>
      </w:r>
    </w:p>
    <w:p w14:paraId="34409B94"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Ευχαριστούμε και εμείς. Ήσασταν γρήγορος και περιεκτικός.</w:t>
      </w:r>
    </w:p>
    <w:p w14:paraId="34409B9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Ο κ. Μάριος Γεωργιάδης έχει τον λόγο. Απουσιάζει αυτή τη στιγμή, οπότε προχωρώ στον κ. </w:t>
      </w:r>
      <w:proofErr w:type="spellStart"/>
      <w:r>
        <w:rPr>
          <w:rFonts w:eastAsia="Times New Roman" w:cs="Times New Roman"/>
          <w:szCs w:val="24"/>
        </w:rPr>
        <w:t>Δανέλλη</w:t>
      </w:r>
      <w:proofErr w:type="spellEnd"/>
      <w:r>
        <w:rPr>
          <w:rFonts w:eastAsia="Times New Roman" w:cs="Times New Roman"/>
          <w:szCs w:val="24"/>
        </w:rPr>
        <w:t xml:space="preserve"> και θα λάβει τον λόγο αργότερα ο κ. Γεωργιάδης.  </w:t>
      </w:r>
    </w:p>
    <w:p w14:paraId="34409B9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Δανέλλη</w:t>
      </w:r>
      <w:proofErr w:type="spellEnd"/>
      <w:r>
        <w:rPr>
          <w:rFonts w:eastAsia="Times New Roman" w:cs="Times New Roman"/>
          <w:szCs w:val="24"/>
        </w:rPr>
        <w:t>, έχετε τον λόγο.</w:t>
      </w:r>
    </w:p>
    <w:p w14:paraId="34409B97"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Κυρίες και κύριοι συνάδελφοι, </w:t>
      </w:r>
      <w:proofErr w:type="spellStart"/>
      <w:r>
        <w:rPr>
          <w:rFonts w:eastAsia="Times New Roman" w:cs="Times New Roman"/>
          <w:szCs w:val="24"/>
        </w:rPr>
        <w:t>επανασυστήνουμε</w:t>
      </w:r>
      <w:proofErr w:type="spellEnd"/>
      <w:r>
        <w:rPr>
          <w:rFonts w:eastAsia="Times New Roman" w:cs="Times New Roman"/>
          <w:szCs w:val="24"/>
        </w:rPr>
        <w:t xml:space="preserve"> σήμερα έναν άκρως χρήσιμο για την ελληνική οικονομία και πρωτίστως για τις εξαγωγές της </w:t>
      </w:r>
      <w:r>
        <w:rPr>
          <w:rFonts w:eastAsia="Times New Roman" w:cs="Times New Roman"/>
          <w:szCs w:val="24"/>
        </w:rPr>
        <w:t>ο</w:t>
      </w:r>
      <w:r>
        <w:rPr>
          <w:rFonts w:eastAsia="Times New Roman" w:cs="Times New Roman"/>
          <w:szCs w:val="24"/>
        </w:rPr>
        <w:t xml:space="preserve">ργανισμό, που εμείς οι ίδιοι είχαμε, υποτίθεται, μεταρρυθμίσει συγχωνεύοντάς </w:t>
      </w:r>
      <w:r>
        <w:rPr>
          <w:rFonts w:eastAsia="Times New Roman" w:cs="Times New Roman"/>
          <w:szCs w:val="24"/>
        </w:rPr>
        <w:t xml:space="preserve">τον με άλλους οργανισμούς και δομές που εντέλει αποδείχτηκαν ασύμβατοι. </w:t>
      </w:r>
    </w:p>
    <w:p w14:paraId="34409B9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Η ιστορία έχει ως εξής: Το 2011, υπό την πίεση της άμεσης αναδιοργάνωσης της κρατικής μηχανής κατόπιν της συμφωνίας μας με τους εταίρους, ιδιωτική εταιρεία με κονδύλια του ΕΣΠΑ μετά α</w:t>
      </w:r>
      <w:r>
        <w:rPr>
          <w:rFonts w:eastAsia="Times New Roman" w:cs="Times New Roman"/>
          <w:szCs w:val="24"/>
        </w:rPr>
        <w:t>πό σχετική μελέτη είχε καταρτίσει μια πρώτη λίστα διακοσίων πενήντα πέντε οργανισμών που θα έπρεπε να συγχωνευθούν ή να καταργηθούν, η περίφημη «λίστα Πάγκαλου». Στόχος, η μείωση του ξεχειλωμένου από την πενταετία Καραμανλή δημοσίου και ο περιορισμός των λ</w:t>
      </w:r>
      <w:r>
        <w:rPr>
          <w:rFonts w:eastAsia="Times New Roman" w:cs="Times New Roman"/>
          <w:szCs w:val="24"/>
        </w:rPr>
        <w:t xml:space="preserve">ειτουργικών εξόδων του. </w:t>
      </w:r>
    </w:p>
    <w:p w14:paraId="34409B9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Ακολούθως, το 2013 η κυβέρνηση Σαμαρά, θέλοντας να στείλει μήνυμα προς αυτήν την κατεύθυνση στους δανειστές, συνέχισε βιαστικά -δυστυχώς- και χωρίς ίχνος επανασχεδιασμού και επανεξέτασης των πραγματικών αναγκών, το </w:t>
      </w:r>
      <w:proofErr w:type="spellStart"/>
      <w:r>
        <w:rPr>
          <w:rFonts w:eastAsia="Times New Roman" w:cs="Times New Roman"/>
          <w:szCs w:val="24"/>
        </w:rPr>
        <w:t>προϋπάρχον</w:t>
      </w:r>
      <w:proofErr w:type="spellEnd"/>
      <w:r>
        <w:rPr>
          <w:rFonts w:eastAsia="Times New Roman" w:cs="Times New Roman"/>
          <w:szCs w:val="24"/>
        </w:rPr>
        <w:t xml:space="preserve"> πρόγρ</w:t>
      </w:r>
      <w:r>
        <w:rPr>
          <w:rFonts w:eastAsia="Times New Roman" w:cs="Times New Roman"/>
          <w:szCs w:val="24"/>
        </w:rPr>
        <w:t xml:space="preserve">αμμα καταργήσεων και συγχωνεύσεων δημοσίων οργανισμών. Αποτέλεσμα, μαζί με τα ξερά καίγονται και κάποια χλωρά. </w:t>
      </w:r>
    </w:p>
    <w:p w14:paraId="34409B9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Έτσι, στο πλαίσιο των παραπάνω συγχωνεύσεων δημιουργήθηκε το Εθνικό Σύστημα Υποδομών Ποιότητας, το ΕΣΥΠ, στο οποίο εντάχθηκαν το ΕΣΥΔ, ο Ελληνικ</w:t>
      </w:r>
      <w:r>
        <w:rPr>
          <w:rFonts w:eastAsia="Times New Roman" w:cs="Times New Roman"/>
          <w:szCs w:val="24"/>
        </w:rPr>
        <w:t xml:space="preserve">ός Οργανισμός Τυποποίησης, ο ΕΛΟΤ και το Εθνικό Ινστιτούτο Μετρολογίας, το ΕΙΜ. </w:t>
      </w:r>
    </w:p>
    <w:p w14:paraId="34409B9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Η συγχώνευση πραγματοποιήθηκε παρ</w:t>
      </w:r>
      <w:r>
        <w:rPr>
          <w:rFonts w:eastAsia="Times New Roman" w:cs="Times New Roman"/>
          <w:szCs w:val="24"/>
        </w:rPr>
        <w:t xml:space="preserve">’ </w:t>
      </w:r>
      <w:r>
        <w:rPr>
          <w:rFonts w:eastAsia="Times New Roman" w:cs="Times New Roman"/>
          <w:szCs w:val="24"/>
        </w:rPr>
        <w:t>ότι ο Ευρωπαϊκός Φορέας Διαπίστευσης είχε σοβαρές αντιρρήσεις και ενστάσεις περί του ασυμβιβάστου των τριών Οργανισμών. Συγκεκριμένα, η Ευρω</w:t>
      </w:r>
      <w:r>
        <w:rPr>
          <w:rFonts w:eastAsia="Times New Roman" w:cs="Times New Roman"/>
          <w:szCs w:val="24"/>
        </w:rPr>
        <w:t xml:space="preserve">παϊκή Συνεργασία για τη Διαπίστευση, η ΕΑ, είχε επισημάνει πως με βάση τον </w:t>
      </w:r>
      <w:r>
        <w:rPr>
          <w:rFonts w:eastAsia="Times New Roman" w:cs="Times New Roman"/>
          <w:szCs w:val="24"/>
        </w:rPr>
        <w:t>κ</w:t>
      </w:r>
      <w:r>
        <w:rPr>
          <w:rFonts w:eastAsia="Times New Roman" w:cs="Times New Roman"/>
          <w:szCs w:val="24"/>
        </w:rPr>
        <w:t xml:space="preserve">ανονισμό 765/2008 ο ΕΣΥΔ πρέπει να έχει πλήρη διάκριση και ανεξαρτησία των δραστηριοτήτων διαπίστευσης που παρείχε. </w:t>
      </w:r>
    </w:p>
    <w:p w14:paraId="34409B9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Με απλά λόγια, το 2013 η </w:t>
      </w:r>
      <w:r>
        <w:rPr>
          <w:rFonts w:eastAsia="Times New Roman" w:cs="Times New Roman"/>
          <w:szCs w:val="24"/>
        </w:rPr>
        <w:t>ε</w:t>
      </w:r>
      <w:r>
        <w:rPr>
          <w:rFonts w:eastAsia="Times New Roman" w:cs="Times New Roman"/>
          <w:szCs w:val="24"/>
        </w:rPr>
        <w:t>λληνική Βουλή νομοθέτησε μεταρρυθμιστ</w:t>
      </w:r>
      <w:r>
        <w:rPr>
          <w:rFonts w:eastAsia="Times New Roman" w:cs="Times New Roman"/>
          <w:szCs w:val="24"/>
        </w:rPr>
        <w:t xml:space="preserve">ικά, μη μεταρρυθμίζοντας ωστόσο, αφού παραβίασε </w:t>
      </w:r>
      <w:r>
        <w:rPr>
          <w:rFonts w:eastAsia="Times New Roman" w:cs="Times New Roman"/>
          <w:szCs w:val="24"/>
        </w:rPr>
        <w:lastRenderedPageBreak/>
        <w:t xml:space="preserve">ευθέως την κοινοτική νομοθεσία και τον καθορισμό των απαιτήσεων διαπίστευσης και εποπτείας της αγοράς. </w:t>
      </w:r>
    </w:p>
    <w:p w14:paraId="34409B9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Φυσικό αποτέλεσμα των παραπάνω ήταν η Ευρωπαϊκή Υπηρεσία Διαπίστευσης να ζητήσει ακόμα πιο έντονα τη </w:t>
      </w:r>
      <w:r>
        <w:rPr>
          <w:rFonts w:eastAsia="Times New Roman" w:cs="Times New Roman"/>
          <w:szCs w:val="24"/>
        </w:rPr>
        <w:t>διασφάλιση της αυτοτέλειας του ΕΣΥΔ, προκειμένου να συμβαδίζει με τα ευρωπαϊκά πρότυπα.</w:t>
      </w:r>
    </w:p>
    <w:p w14:paraId="34409B9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 περιθώριο που είχαμε για συμμόρφωση προς την </w:t>
      </w:r>
      <w:r>
        <w:rPr>
          <w:rFonts w:eastAsia="Times New Roman" w:cs="Times New Roman"/>
          <w:szCs w:val="24"/>
        </w:rPr>
        <w:t>κ</w:t>
      </w:r>
      <w:r>
        <w:rPr>
          <w:rFonts w:eastAsia="Times New Roman" w:cs="Times New Roman"/>
          <w:szCs w:val="24"/>
        </w:rPr>
        <w:t xml:space="preserve">οινοτική </w:t>
      </w:r>
      <w:r>
        <w:rPr>
          <w:rFonts w:eastAsia="Times New Roman" w:cs="Times New Roman"/>
          <w:szCs w:val="24"/>
        </w:rPr>
        <w:t>ο</w:t>
      </w:r>
      <w:r>
        <w:rPr>
          <w:rFonts w:eastAsia="Times New Roman" w:cs="Times New Roman"/>
          <w:szCs w:val="24"/>
        </w:rPr>
        <w:t>δηγία ήταν ως τις 28 Φεβρουαρίου 2017, δηλαδή ένα μήνα πριν περίπου, και αναμένεται να αποφασιστεί η αναστολή</w:t>
      </w:r>
      <w:r>
        <w:rPr>
          <w:rFonts w:eastAsia="Times New Roman" w:cs="Times New Roman"/>
          <w:szCs w:val="24"/>
        </w:rPr>
        <w:t xml:space="preserve"> αναγνώρισης όλων των διαπιστεύσεων που παρέχει το ΕΣΥΔ αν δεν υπάρξει συμμόρφωση. </w:t>
      </w:r>
    </w:p>
    <w:p w14:paraId="34409B9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Και εδώ ακριβώς είναι το σημείο στο οποίο έγκειται η ευθύνη της σημερινής Κυβέρνησης. Διότι, για να είμαστε δίκαιοι, πρέπει να επισημάνουμε ότι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ευθύνεται για τα δύο τελευταία χρόνια της δικής της διακυβέρνησης. </w:t>
      </w:r>
    </w:p>
    <w:p w14:paraId="34409BA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Όμως, το πρόβλημα δεν διαπιστώθηκε τα δύο τελευταία χρόνια, αλλά, αντίθετα, μας ακολουθεί από παλιά. </w:t>
      </w:r>
    </w:p>
    <w:p w14:paraId="34409BA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Η περιπέτεια του Εθνικού Συστήματος Διαπίστευσης, που έφτασε στο σημείο να επαπει</w:t>
      </w:r>
      <w:r>
        <w:rPr>
          <w:rFonts w:eastAsia="Times New Roman" w:cs="Times New Roman"/>
          <w:szCs w:val="24"/>
        </w:rPr>
        <w:t xml:space="preserve">λείται η ίδια η ύπαρξή του, μας προσφέρει μια ευκαιρία. </w:t>
      </w:r>
    </w:p>
    <w:p w14:paraId="34409BA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Να επισημάνω εδώ ότι σήμερα, 25 του μήνα, μέχρι και μεθαύριο 27 Απριλίου, αναμένεται να αποφασιστεί η αναστολή της αναγνώρισης όλων των διαπιστεύσεων που παρέχει το ΕΣΥΔ, αν δεν συμμορφωθούμε, όπως λ</w:t>
      </w:r>
      <w:r>
        <w:rPr>
          <w:rFonts w:eastAsia="Times New Roman" w:cs="Times New Roman"/>
          <w:szCs w:val="24"/>
        </w:rPr>
        <w:t>έμε, δηλαδή αν δεν ολοκληρωθεί με την υπερψήφισή της η σημερινή νομοθετική πρωτοβουλία.</w:t>
      </w:r>
    </w:p>
    <w:p w14:paraId="34409BA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Η περιπέτεια αυτή, στην οποία έχει μπει ένας τόσο κρίσιμος για την εθνική μας οικονομία </w:t>
      </w:r>
      <w:r>
        <w:rPr>
          <w:rFonts w:eastAsia="Times New Roman" w:cs="Times New Roman"/>
          <w:szCs w:val="24"/>
        </w:rPr>
        <w:t>ο</w:t>
      </w:r>
      <w:r>
        <w:rPr>
          <w:rFonts w:eastAsia="Times New Roman" w:cs="Times New Roman"/>
          <w:szCs w:val="24"/>
        </w:rPr>
        <w:t>ργανισμός, μάς παρέχει μια ευκαιρία αυτοπαρατήρησης της λειτουργίας του πολιτικ</w:t>
      </w:r>
      <w:r>
        <w:rPr>
          <w:rFonts w:eastAsia="Times New Roman" w:cs="Times New Roman"/>
          <w:szCs w:val="24"/>
        </w:rPr>
        <w:t xml:space="preserve">ού συστήματος στο σύνολό του, μια αυτοπαρατήρηση που, δυστυχώς, πεισματικά αρνιόμαστε. Νομίζω, όμως, ότι πλέον είναι επιτακτική, διότι πρέπει να ξαναδούμε γιατί μας συμβαίνουν όλα αυτά, από τα μικρά μέχρι τα μεγάλα. Είναι μια ευκαιρία αναζήτησης των λόγων </w:t>
      </w:r>
      <w:r>
        <w:rPr>
          <w:rFonts w:eastAsia="Times New Roman" w:cs="Times New Roman"/>
          <w:szCs w:val="24"/>
        </w:rPr>
        <w:t>της κακοδαιμονίας και των χρόνιων παθογενειών, του σπασμωδικού τρόπου με τον οποίο νομοθετούμε χάριν της κατά περίπτωση συγκυρίας, πίεσης ή ρητορικής, μια ευκαιρία να αντιληφθούμε το πώς αντιμετωπίζουμε τις υποχρεώσεις μας σε σχέση με την ευρωπαϊκή πραγματ</w:t>
      </w:r>
      <w:r>
        <w:rPr>
          <w:rFonts w:eastAsia="Times New Roman" w:cs="Times New Roman"/>
          <w:szCs w:val="24"/>
        </w:rPr>
        <w:t xml:space="preserve">ικότητα, σε σχέση με το κοινό </w:t>
      </w:r>
      <w:r>
        <w:rPr>
          <w:rFonts w:eastAsia="Times New Roman" w:cs="Times New Roman"/>
          <w:szCs w:val="24"/>
        </w:rPr>
        <w:lastRenderedPageBreak/>
        <w:t xml:space="preserve">μας ευρωπαϊκό σπίτι και με τους κανόνες που </w:t>
      </w:r>
      <w:proofErr w:type="spellStart"/>
      <w:r>
        <w:rPr>
          <w:rFonts w:eastAsia="Times New Roman" w:cs="Times New Roman"/>
          <w:szCs w:val="24"/>
        </w:rPr>
        <w:t>συνδιαμορφώνουμε</w:t>
      </w:r>
      <w:proofErr w:type="spellEnd"/>
      <w:r>
        <w:rPr>
          <w:rFonts w:eastAsia="Times New Roman" w:cs="Times New Roman"/>
          <w:szCs w:val="24"/>
        </w:rPr>
        <w:t xml:space="preserve"> ή οφείλουμε να </w:t>
      </w:r>
      <w:proofErr w:type="spellStart"/>
      <w:r>
        <w:rPr>
          <w:rFonts w:eastAsia="Times New Roman" w:cs="Times New Roman"/>
          <w:szCs w:val="24"/>
        </w:rPr>
        <w:t>συνδιαμορφώνουμε</w:t>
      </w:r>
      <w:proofErr w:type="spellEnd"/>
      <w:r>
        <w:rPr>
          <w:rFonts w:eastAsia="Times New Roman" w:cs="Times New Roman"/>
          <w:szCs w:val="24"/>
        </w:rPr>
        <w:t xml:space="preserve"> με τους εταίρους μας. </w:t>
      </w:r>
    </w:p>
    <w:p w14:paraId="34409BA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Και τα αναφέρω όλα αυτά, γιατί το ζήτημα του ΕΣΥΔ δεν μας ήρθε ουρανοκατέβατο. Αντίθετα, το γνωρίζαμε ήδη από </w:t>
      </w:r>
      <w:r>
        <w:rPr>
          <w:rFonts w:eastAsia="Times New Roman" w:cs="Times New Roman"/>
          <w:szCs w:val="24"/>
        </w:rPr>
        <w:t xml:space="preserve">το 2008 και το 2013 επιλέξαμε να το αγνοήσουμε, παρ’ ότι ήταν φανερό ότι υπήρχε πρόβλημα συμβατότητας με τις ευρωπαϊκές μας υποχρεώσεις. </w:t>
      </w:r>
    </w:p>
    <w:p w14:paraId="34409BA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Όμως, ποιες θα είναι οι ακριβείς συνέπειες, αν αποσύρει η ευρωπαϊκή συνεργασία για τη διαπίστευση την αναγνώρισή της σ</w:t>
      </w:r>
      <w:r>
        <w:rPr>
          <w:rFonts w:eastAsia="Times New Roman" w:cs="Times New Roman"/>
          <w:szCs w:val="24"/>
        </w:rPr>
        <w:t xml:space="preserve">τον αντίστοιχο ελληνικό οργανισμό; Τι διακυβεύεται για την ελληνική οικονομία και κυρίως για τις ήδη προβληματικές ελληνικές εξαγωγές; Αυτό που ουσιαστικά διακυβεύεται είναι ένα </w:t>
      </w:r>
      <w:proofErr w:type="spellStart"/>
      <w:r>
        <w:rPr>
          <w:rFonts w:eastAsia="Times New Roman" w:cs="Times New Roman"/>
          <w:szCs w:val="24"/>
          <w:lang w:val="en-US"/>
        </w:rPr>
        <w:t>Grexit</w:t>
      </w:r>
      <w:proofErr w:type="spellEnd"/>
      <w:r>
        <w:rPr>
          <w:rFonts w:eastAsia="Times New Roman" w:cs="Times New Roman"/>
          <w:szCs w:val="24"/>
        </w:rPr>
        <w:t xml:space="preserve"> των ελληνικών προϊόντων και υπηρεσιών από το ευρωπαϊκό σύστημα διαπίστε</w:t>
      </w:r>
      <w:r>
        <w:rPr>
          <w:rFonts w:eastAsia="Times New Roman" w:cs="Times New Roman"/>
          <w:szCs w:val="24"/>
        </w:rPr>
        <w:t>υσης. Κι αυτό, εμείς στο Ποτάμι το είχαμε εγκαίρως επισημάνει με σχετική ερώτηση προς τον Υπουργό Οικονομίας και Ανάπτυξης, γιατί δεν ξέρω εάν έχει γίνει κατανοητό απ’ όλους το εύρος των υπηρεσιών και των προϊόντων που εξαρτώνται από την ύπαρξη ή όχι και τ</w:t>
      </w:r>
      <w:r>
        <w:rPr>
          <w:rFonts w:eastAsia="Times New Roman" w:cs="Times New Roman"/>
          <w:szCs w:val="24"/>
        </w:rPr>
        <w:t xml:space="preserve">ην ίδια τη λειτουργία του Εθνικού Συστήματος Διαπίστευσης. </w:t>
      </w:r>
    </w:p>
    <w:p w14:paraId="34409BA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Συγκεκριμένα και εντελώς επιλεκτικά, στην απευκταία περίπτωση αναστολής της αναγνώρισης του ΕΣΥΔ. από τον αντίστοιχο ευρωπαϊκό οργανισμό όλοι οι φορείς και τα εργαστήρια που έχουν λάβει πιστοποίησ</w:t>
      </w:r>
      <w:r>
        <w:rPr>
          <w:rFonts w:eastAsia="Times New Roman" w:cs="Times New Roman"/>
          <w:szCs w:val="24"/>
        </w:rPr>
        <w:t>η απ’ αυτόν θα πρέπει να στραφούν προς άλλους αντίστοιχους φορείς ευρωπαϊκών χωρών, προκειμένου να συνεχίσουν να λειτουργούν απρόσκοπτα και χωρίς αμφισβήτηση για την ποιότητα και την ασφάλεια των υπηρεσιών που παρέχουν, επωμιζόμενοι βεβαίως και το πρόσθετο</w:t>
      </w:r>
      <w:r>
        <w:rPr>
          <w:rFonts w:eastAsia="Times New Roman" w:cs="Times New Roman"/>
          <w:szCs w:val="24"/>
        </w:rPr>
        <w:t xml:space="preserve"> κόστος. </w:t>
      </w:r>
    </w:p>
    <w:p w14:paraId="34409BA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Κατά δεύτερον, δημιουργούνται παράπλευρες και σοβαρές απώλειες, όχι μόνο στον τομέα των εξαγωγών, όπως προανέφερα, αλλά και στην παροχή υπηρεσιών στην υγεία, αλλά και στον τουρισμό. Κι αυτό, επειδή καταργείται η διεθνής αναγνώριση των κάθε λογής </w:t>
      </w:r>
      <w:r>
        <w:rPr>
          <w:rFonts w:eastAsia="Times New Roman" w:cs="Times New Roman"/>
          <w:szCs w:val="24"/>
        </w:rPr>
        <w:t>εργαστηρίων, από τον ΕΟΦ και το Γενικό Χημείο του Κράτους έως και τα εργαστήρια των Υπουργείων Αγροτικής Ανάπτυξης και Υγείας, των νοσοκομείων, των πανεπιστημίων, αλλά και των ιδιωτών. Τίθεται, δηλαδή, εν αμφιβόλω η ασφάλεια όλων των εργαστηρίων στον τομέα</w:t>
      </w:r>
      <w:r>
        <w:rPr>
          <w:rFonts w:eastAsia="Times New Roman" w:cs="Times New Roman"/>
          <w:szCs w:val="24"/>
        </w:rPr>
        <w:t xml:space="preserve"> της υγείας και αυτό για το ευρύ κοινό σημαίνει πως πρόβλημα θα αντιμετωπίσουν σε διαπιστευμένα εργαστήρια νοσοκομείων, όπως ο </w:t>
      </w:r>
      <w:r>
        <w:rPr>
          <w:rFonts w:eastAsia="Times New Roman" w:cs="Times New Roman"/>
          <w:szCs w:val="24"/>
        </w:rPr>
        <w:t>«</w:t>
      </w:r>
      <w:r>
        <w:rPr>
          <w:rFonts w:eastAsia="Times New Roman" w:cs="Times New Roman"/>
          <w:szCs w:val="24"/>
        </w:rPr>
        <w:t>Ευαγγελισμός</w:t>
      </w:r>
      <w:r>
        <w:rPr>
          <w:rFonts w:eastAsia="Times New Roman" w:cs="Times New Roman"/>
          <w:szCs w:val="24"/>
        </w:rPr>
        <w:t>»</w:t>
      </w:r>
      <w:r>
        <w:rPr>
          <w:rFonts w:eastAsia="Times New Roman" w:cs="Times New Roman"/>
          <w:szCs w:val="24"/>
        </w:rPr>
        <w:t xml:space="preserve">, ο </w:t>
      </w:r>
      <w:r>
        <w:rPr>
          <w:rFonts w:eastAsia="Times New Roman" w:cs="Times New Roman"/>
          <w:szCs w:val="24"/>
        </w:rPr>
        <w:t>«</w:t>
      </w:r>
      <w:r>
        <w:rPr>
          <w:rFonts w:eastAsia="Times New Roman" w:cs="Times New Roman"/>
          <w:szCs w:val="24"/>
        </w:rPr>
        <w:t>Άγιος Σάββας</w:t>
      </w:r>
      <w:r>
        <w:rPr>
          <w:rFonts w:eastAsia="Times New Roman" w:cs="Times New Roman"/>
          <w:szCs w:val="24"/>
        </w:rPr>
        <w:t>»</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34409BA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Σε σχέση με τον τουρισμό, πρόβλημα δημιουργείται, καθώς δεν θα υπάρχει αξιόπιστη κατάταξη</w:t>
      </w:r>
      <w:r>
        <w:rPr>
          <w:rFonts w:eastAsia="Times New Roman" w:cs="Times New Roman"/>
          <w:szCs w:val="24"/>
        </w:rPr>
        <w:t xml:space="preserve"> των ξενοδοχειακών μονάδων και των υπηρεσιών τους στις διεθνώς αναγνωρισμένες κατηγορίες, στις γνωστές σημάνσεις με τα κλειδιά ή με τα αστέρια.</w:t>
      </w:r>
    </w:p>
    <w:p w14:paraId="34409BA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Τρίτον, θα έχουμε επιπτώσεις και σε έναν άλλο κλάδο, από τον οποίο προσδοκούμε πολλά. Αναφέρομαι σ’ αυτόν του </w:t>
      </w:r>
      <w:proofErr w:type="spellStart"/>
      <w:r>
        <w:rPr>
          <w:rFonts w:eastAsia="Times New Roman" w:cs="Times New Roman"/>
          <w:szCs w:val="24"/>
        </w:rPr>
        <w:t>αγ</w:t>
      </w:r>
      <w:r>
        <w:rPr>
          <w:rFonts w:eastAsia="Times New Roman" w:cs="Times New Roman"/>
          <w:szCs w:val="24"/>
        </w:rPr>
        <w:t>ροτοδιατροφικού</w:t>
      </w:r>
      <w:proofErr w:type="spellEnd"/>
      <w:r>
        <w:rPr>
          <w:rFonts w:eastAsia="Times New Roman" w:cs="Times New Roman"/>
          <w:szCs w:val="24"/>
        </w:rPr>
        <w:t xml:space="preserve"> τομέα, καθώς οι εξαγωγές αγροτικών προϊόντων δεν θα μπορούν να έχουν αξιόπιστα πιστοποιητικά. Ενδεικτικά, θα δημιουργηθούν προβλήματα στους </w:t>
      </w:r>
      <w:proofErr w:type="spellStart"/>
      <w:r>
        <w:rPr>
          <w:rFonts w:eastAsia="Times New Roman" w:cs="Times New Roman"/>
          <w:szCs w:val="24"/>
        </w:rPr>
        <w:t>εξαγωγείς</w:t>
      </w:r>
      <w:proofErr w:type="spellEnd"/>
      <w:r>
        <w:rPr>
          <w:rFonts w:eastAsia="Times New Roman" w:cs="Times New Roman"/>
          <w:szCs w:val="24"/>
        </w:rPr>
        <w:t>, παραδείγματος χάρ</w:t>
      </w:r>
      <w:r>
        <w:rPr>
          <w:rFonts w:eastAsia="Times New Roman" w:cs="Times New Roman"/>
          <w:szCs w:val="24"/>
        </w:rPr>
        <w:t>ιν</w:t>
      </w:r>
      <w:r>
        <w:rPr>
          <w:rFonts w:eastAsia="Times New Roman" w:cs="Times New Roman"/>
          <w:szCs w:val="24"/>
        </w:rPr>
        <w:t xml:space="preserve">, του </w:t>
      </w:r>
      <w:proofErr w:type="spellStart"/>
      <w:r>
        <w:rPr>
          <w:rFonts w:eastAsia="Times New Roman" w:cs="Times New Roman"/>
          <w:szCs w:val="24"/>
        </w:rPr>
        <w:t>ελαιολάδου</w:t>
      </w:r>
      <w:proofErr w:type="spellEnd"/>
      <w:r>
        <w:rPr>
          <w:rFonts w:eastAsia="Times New Roman" w:cs="Times New Roman"/>
          <w:szCs w:val="24"/>
        </w:rPr>
        <w:t xml:space="preserve"> από τη στιγμή που δεν θα μπορούν να πιστοποιήσουν την</w:t>
      </w:r>
      <w:r>
        <w:rPr>
          <w:rFonts w:eastAsia="Times New Roman" w:cs="Times New Roman"/>
          <w:szCs w:val="24"/>
        </w:rPr>
        <w:t xml:space="preserve"> ποιότητα των προϊόντων τους και αυτό επεκτείνεται, εκτός των άλλων, και στους παραγωγούς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εξαγωγείς</w:t>
      </w:r>
      <w:proofErr w:type="spellEnd"/>
      <w:r>
        <w:rPr>
          <w:rFonts w:eastAsia="Times New Roman" w:cs="Times New Roman"/>
          <w:szCs w:val="24"/>
        </w:rPr>
        <w:t xml:space="preserve"> λαχανικών, που δεν θα μπορούν να «συνοδεύσουν» τα προϊόντα τους με αναγνωρισμένα πιστοποιητικά για την ύπαρξη ή μη υπολειμμάτων φυτοφαρμάκων. Επιπλέον, δε</w:t>
      </w:r>
      <w:r>
        <w:rPr>
          <w:rFonts w:eastAsia="Times New Roman" w:cs="Times New Roman"/>
          <w:szCs w:val="24"/>
        </w:rPr>
        <w:t xml:space="preserve">ν θα είναι δυνατή η πιστοποίηση της ασφάλειας των προϊόντων με το σήμα </w:t>
      </w:r>
      <w:r>
        <w:rPr>
          <w:rFonts w:eastAsia="Times New Roman" w:cs="Times New Roman"/>
          <w:szCs w:val="24"/>
          <w:lang w:val="en-US"/>
        </w:rPr>
        <w:t>CE</w:t>
      </w:r>
      <w:r>
        <w:rPr>
          <w:rFonts w:eastAsia="Times New Roman" w:cs="Times New Roman"/>
          <w:szCs w:val="24"/>
        </w:rPr>
        <w:t xml:space="preserve"> από τους ελληνικούς φορείς. Παραδείγματος χάρ</w:t>
      </w:r>
      <w:r>
        <w:rPr>
          <w:rFonts w:eastAsia="Times New Roman" w:cs="Times New Roman"/>
          <w:szCs w:val="24"/>
        </w:rPr>
        <w:t>ιν</w:t>
      </w:r>
      <w:r>
        <w:rPr>
          <w:rFonts w:eastAsia="Times New Roman" w:cs="Times New Roman"/>
          <w:szCs w:val="24"/>
        </w:rPr>
        <w:t xml:space="preserve">, οι Έλληνες βιοτέχνες παιχνιδιών δεν θα μπορούν να εξασφαλίσουν τα </w:t>
      </w:r>
      <w:r>
        <w:rPr>
          <w:rFonts w:eastAsia="Times New Roman" w:cs="Times New Roman"/>
          <w:szCs w:val="24"/>
        </w:rPr>
        <w:lastRenderedPageBreak/>
        <w:t xml:space="preserve">πιστοποιητικά </w:t>
      </w:r>
      <w:r>
        <w:rPr>
          <w:rFonts w:eastAsia="Times New Roman" w:cs="Times New Roman"/>
          <w:szCs w:val="24"/>
          <w:lang w:val="en-US"/>
        </w:rPr>
        <w:t>CE</w:t>
      </w:r>
      <w:r>
        <w:rPr>
          <w:rFonts w:eastAsia="Times New Roman" w:cs="Times New Roman"/>
          <w:szCs w:val="24"/>
        </w:rPr>
        <w:t xml:space="preserve"> για την ασφάλεια του εμπορεύματός τους εκτός Ελλάδ</w:t>
      </w:r>
      <w:r>
        <w:rPr>
          <w:rFonts w:eastAsia="Times New Roman" w:cs="Times New Roman"/>
          <w:szCs w:val="24"/>
        </w:rPr>
        <w:t xml:space="preserve">ας, αφού το σχετικό σήμα από τις ελληνικές αρμόδιες αρχές δεν θα τυγχάνει αναγνώρισης εκτός των ελληνικών συνόρων. Ακόμη, 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β</w:t>
      </w:r>
      <w:r>
        <w:rPr>
          <w:rFonts w:eastAsia="Times New Roman" w:cs="Times New Roman"/>
          <w:szCs w:val="24"/>
        </w:rPr>
        <w:t>ιομηχανία χωρίς τα αναγκαία πιστοποιητικά δεν θα έχει πρόσβαση στις διεθνείς αγορές και συμβάσεις, όπως η αγορά αερίων ρύπ</w:t>
      </w:r>
      <w:r>
        <w:rPr>
          <w:rFonts w:eastAsia="Times New Roman" w:cs="Times New Roman"/>
          <w:szCs w:val="24"/>
        </w:rPr>
        <w:t>ων για τη ΔΕΗ, τα διυλιστήρια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34409BA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Πρόβλημα θα έχουμε και στο σύστημα πιστοποίησης γνώσεων πληροφορικής και δεξιοτήτων χρήσης ηλεκτρονικών υπολογιστών, αλλά και σε άλλα δεδομένα για εμάς προϊόντα και υπηρεσίες, τα οποία έχουν να κάνουν με τον έλεγχο των </w:t>
      </w:r>
      <w:r>
        <w:rPr>
          <w:rFonts w:eastAsia="Times New Roman" w:cs="Times New Roman"/>
          <w:szCs w:val="24"/>
        </w:rPr>
        <w:t xml:space="preserve">παιδικών χαρών, την εγκατάσταση </w:t>
      </w:r>
      <w:proofErr w:type="spellStart"/>
      <w:r>
        <w:rPr>
          <w:rFonts w:eastAsia="Times New Roman" w:cs="Times New Roman"/>
          <w:szCs w:val="24"/>
        </w:rPr>
        <w:t>φωτοβολταϊκών</w:t>
      </w:r>
      <w:proofErr w:type="spellEnd"/>
      <w:r>
        <w:rPr>
          <w:rFonts w:eastAsia="Times New Roman" w:cs="Times New Roman"/>
          <w:szCs w:val="24"/>
        </w:rPr>
        <w:t xml:space="preserve"> πάρκων </w:t>
      </w:r>
      <w:proofErr w:type="spellStart"/>
      <w:r>
        <w:rPr>
          <w:rFonts w:eastAsia="Times New Roman" w:cs="Times New Roman"/>
          <w:szCs w:val="24"/>
        </w:rPr>
        <w:t>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roofErr w:type="spellEnd"/>
      <w:r>
        <w:rPr>
          <w:rFonts w:eastAsia="Times New Roman" w:cs="Times New Roman"/>
          <w:szCs w:val="24"/>
        </w:rPr>
        <w:t>.</w:t>
      </w:r>
      <w:r>
        <w:rPr>
          <w:rFonts w:eastAsia="Times New Roman" w:cs="Times New Roman"/>
          <w:szCs w:val="24"/>
        </w:rPr>
        <w:t xml:space="preserve"> </w:t>
      </w:r>
    </w:p>
    <w:p w14:paraId="34409BA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Βλέπετε, είναι μία ευρύτατη γκάμα υπηρεσιών και προϊόντων που επηρεάζονται. Και αναφέρομαι σ’ αυτές τις υποπεριπτώσεις, γιατί είναι χαρακτηριστικές, νομίζοντας ότι η περιπέτεια του ΕΣΥΔ και των </w:t>
      </w:r>
      <w:r>
        <w:rPr>
          <w:rFonts w:eastAsia="Times New Roman" w:cs="Times New Roman"/>
          <w:szCs w:val="24"/>
        </w:rPr>
        <w:t>συνδεδεμένων με αυτόν λειτουργιών προσφέρεται κατ</w:t>
      </w:r>
      <w:r>
        <w:rPr>
          <w:rFonts w:eastAsia="Times New Roman" w:cs="Times New Roman"/>
          <w:szCs w:val="24"/>
        </w:rPr>
        <w:t xml:space="preserve">’ </w:t>
      </w:r>
      <w:r>
        <w:rPr>
          <w:rFonts w:eastAsia="Times New Roman" w:cs="Times New Roman"/>
          <w:szCs w:val="24"/>
        </w:rPr>
        <w:t xml:space="preserve">εξοχήν για να μας προβληματίσει σε σχέση με την αντιμετώπιση ζωτικών ζητημάτων που απασχολούν και κυρίως προσφέρεται για ένα μάθημα αυτογνωσίας. </w:t>
      </w:r>
    </w:p>
    <w:p w14:paraId="34409BA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σήμερα, την τελευταία κυριολε</w:t>
      </w:r>
      <w:r>
        <w:rPr>
          <w:rFonts w:eastAsia="Times New Roman" w:cs="Times New Roman"/>
          <w:szCs w:val="24"/>
        </w:rPr>
        <w:t xml:space="preserve">κτικά στιγμή, ερχόμαστε να θεσμοθετήσουμε την εκ νέου απόσχιση του Εθνικού Οργανισμού Διαπίστευσης από το Εθνικό Σύστημα Υποδομών Ποιότητας ως αυτόνομου πλέον φορέα. </w:t>
      </w:r>
    </w:p>
    <w:p w14:paraId="34409BAD" w14:textId="77777777" w:rsidR="00705D54" w:rsidRDefault="00C74CB8">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Δανέλλη</w:t>
      </w:r>
      <w:proofErr w:type="spellEnd"/>
      <w:r>
        <w:rPr>
          <w:rFonts w:eastAsia="Times New Roman" w:cs="Times New Roman"/>
          <w:szCs w:val="24"/>
        </w:rPr>
        <w:t xml:space="preserve">, θα σας διακόψω για μισό λεπτό, για να κάνω μία ανακοίνωση. </w:t>
      </w:r>
    </w:p>
    <w:p w14:paraId="34409BA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Παρακαλώ, κύριε Πρόεδρε.</w:t>
      </w:r>
    </w:p>
    <w:p w14:paraId="34409BAF" w14:textId="77777777" w:rsidR="00705D54" w:rsidRDefault="00C74CB8">
      <w:pPr>
        <w:spacing w:line="600" w:lineRule="auto"/>
        <w:ind w:firstLine="720"/>
        <w:jc w:val="both"/>
        <w:rPr>
          <w:rFonts w:eastAsia="Times New Roman" w:cs="Times New Roman"/>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w:t>
      </w:r>
      <w:r>
        <w:rPr>
          <w:rFonts w:eastAsia="Times New Roman" w:cs="Times New Roman"/>
        </w:rPr>
        <w:t>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τρεις μαθήτριες και μαθητές και τρεις συνοδοί ε</w:t>
      </w:r>
      <w:r>
        <w:rPr>
          <w:rFonts w:eastAsia="Times New Roman" w:cs="Times New Roman"/>
        </w:rPr>
        <w:t>κπαιδευτικοί από το 2</w:t>
      </w:r>
      <w:r w:rsidRPr="00B54EAE">
        <w:rPr>
          <w:rFonts w:eastAsia="Times New Roman" w:cs="Times New Roman"/>
          <w:vertAlign w:val="superscript"/>
        </w:rPr>
        <w:t>ο</w:t>
      </w:r>
      <w:r>
        <w:rPr>
          <w:rFonts w:eastAsia="Times New Roman" w:cs="Times New Roman"/>
        </w:rPr>
        <w:t xml:space="preserve"> Γενικό </w:t>
      </w:r>
      <w:r>
        <w:rPr>
          <w:rFonts w:eastAsia="Times New Roman" w:cs="Times New Roman"/>
        </w:rPr>
        <w:t>λ</w:t>
      </w:r>
      <w:r>
        <w:rPr>
          <w:rFonts w:eastAsia="Times New Roman" w:cs="Times New Roman"/>
        </w:rPr>
        <w:t>ύκειο Καλλιθέας</w:t>
      </w:r>
      <w:r>
        <w:rPr>
          <w:rFonts w:eastAsia="Times New Roman" w:cs="Times New Roman"/>
        </w:rPr>
        <w:t xml:space="preserve"> (</w:t>
      </w:r>
      <w:r>
        <w:rPr>
          <w:rFonts w:eastAsia="Times New Roman" w:cs="Times New Roman"/>
        </w:rPr>
        <w:t>δεύτερο</w:t>
      </w:r>
      <w:r>
        <w:rPr>
          <w:rFonts w:eastAsia="Times New Roman" w:cs="Times New Roman"/>
        </w:rPr>
        <w:t xml:space="preserve"> </w:t>
      </w:r>
      <w:r>
        <w:rPr>
          <w:rFonts w:eastAsia="Times New Roman" w:cs="Times New Roman"/>
        </w:rPr>
        <w:t>τ</w:t>
      </w:r>
      <w:r>
        <w:rPr>
          <w:rFonts w:eastAsia="Times New Roman" w:cs="Times New Roman"/>
        </w:rPr>
        <w:t>μήμα</w:t>
      </w:r>
      <w:r>
        <w:rPr>
          <w:rFonts w:eastAsia="Times New Roman" w:cs="Times New Roman"/>
        </w:rPr>
        <w:t>)</w:t>
      </w:r>
      <w:r>
        <w:rPr>
          <w:rFonts w:eastAsia="Times New Roman" w:cs="Times New Roman"/>
        </w:rPr>
        <w:t xml:space="preserve">. </w:t>
      </w:r>
    </w:p>
    <w:p w14:paraId="34409BB0" w14:textId="77777777" w:rsidR="00705D54" w:rsidRDefault="00C74CB8">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4409BB1" w14:textId="77777777" w:rsidR="00705D54" w:rsidRDefault="00C74CB8">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4409BB2" w14:textId="77777777" w:rsidR="00705D54" w:rsidRDefault="00C74CB8">
      <w:pPr>
        <w:spacing w:line="600" w:lineRule="auto"/>
        <w:ind w:firstLine="720"/>
        <w:jc w:val="both"/>
        <w:rPr>
          <w:rFonts w:eastAsia="Times New Roman" w:cs="Times New Roman"/>
        </w:rPr>
      </w:pPr>
      <w:r>
        <w:rPr>
          <w:rFonts w:eastAsia="Times New Roman" w:cs="Times New Roman"/>
        </w:rPr>
        <w:t xml:space="preserve">Συνεχίστε, κύριε </w:t>
      </w:r>
      <w:proofErr w:type="spellStart"/>
      <w:r>
        <w:rPr>
          <w:rFonts w:eastAsia="Times New Roman" w:cs="Times New Roman"/>
        </w:rPr>
        <w:t>Δανέλλη</w:t>
      </w:r>
      <w:proofErr w:type="spellEnd"/>
      <w:r>
        <w:rPr>
          <w:rFonts w:eastAsia="Times New Roman" w:cs="Times New Roman"/>
        </w:rPr>
        <w:t xml:space="preserve">, ευχαριστώ. </w:t>
      </w:r>
    </w:p>
    <w:p w14:paraId="34409BB3"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Με το νομοσχέδιο, λοιπόν, που σήμερα συζητούμε συνίσταται</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ομικό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 με την επωνυμία «Εθνικό Σύστημα Διαπίστευσης», το οποίο ανήκει στον ευρύτερο δημόσιο τομέα και εποπτεύεται από τον Υπουργό Οικονομίας και Ανάπτυξης.</w:t>
      </w:r>
    </w:p>
    <w:p w14:paraId="34409BB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Στον φορέα πλέον εντάσσεται η αυτοτελής λειτουργία της ομάδας με επωνυμία</w:t>
      </w:r>
      <w:r>
        <w:rPr>
          <w:rFonts w:eastAsia="Times New Roman" w:cs="Times New Roman"/>
          <w:szCs w:val="24"/>
        </w:rPr>
        <w:t xml:space="preserve"> «Εθνικό Σύστημα Διαπίστευσης», η οποία θα αποσπαστεί από το Εθνικό Σύστημα Υποδομών Ποιότητας, το ΕΣΥΠ, στο οποίο έχει ενταχθεί με τον ν.4109/2013. </w:t>
      </w:r>
    </w:p>
    <w:p w14:paraId="34409BB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ΕΣΥΔ θα διοικείται από επταμελές συμβούλιο, ενώ το προσωπικό που σήμερα ανήκει οργανικά στην αυτοτελή λ</w:t>
      </w:r>
      <w:r>
        <w:rPr>
          <w:rFonts w:eastAsia="Times New Roman" w:cs="Times New Roman"/>
          <w:szCs w:val="24"/>
        </w:rPr>
        <w:t xml:space="preserve">ειτουργική ομάδα στο πλαίσιο του ΕΣΥΔ θα μεταφερθεί στο νέο νομικό πρόσωπο ιδιωτικού δικαίου. </w:t>
      </w:r>
    </w:p>
    <w:p w14:paraId="34409BB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Συνοψίζοντας και κλείνοντας την τοποθέτησή μου, θέλω να πω ότι θα πρέπει επιτέλους να αφήσουμε στην άκρη τις υποκριτικές προσεγγίσεις, τις μεταθέσεις ευθυνών μετ</w:t>
      </w:r>
      <w:r>
        <w:rPr>
          <w:rFonts w:eastAsia="Times New Roman" w:cs="Times New Roman"/>
          <w:szCs w:val="24"/>
        </w:rPr>
        <w:t>αξύ διαδοχικών κυβερνήσεων και όλων αυτών των επιφανειακών μικροπολιτικών τακτικών στις οποίες αρέσκεται να επιδίδεται και να αναλώνεται το πολιτικό μας σύστημα δυστυχώς διαχρονικά.</w:t>
      </w:r>
    </w:p>
    <w:p w14:paraId="34409BB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Ας εστιάσουμε στο σημερινό απλό παράδειγμα του ΕΣΥΔ</w:t>
      </w:r>
      <w:r>
        <w:rPr>
          <w:rFonts w:eastAsia="Times New Roman" w:cs="Times New Roman"/>
          <w:szCs w:val="24"/>
        </w:rPr>
        <w:t xml:space="preserve"> Γιατί έπρεπε να περιμένουμε εννέα ολόκληρα χρόνια και έξι διαδοχικές κυβερνήσεις, ώστε να αντιληφθούμε ότι βρεθήκαμε για μια ακόμη φορά με την πλάτη στον τοίχο, χωρίς να έχουμε αντιληφθεί την ασυμβατότητα των μέχρι εδώ κινήσεών μας; Γιατί ακόμη και σήμερα</w:t>
      </w:r>
      <w:r>
        <w:rPr>
          <w:rFonts w:eastAsia="Times New Roman" w:cs="Times New Roman"/>
          <w:szCs w:val="24"/>
        </w:rPr>
        <w:t xml:space="preserve"> νομοθετούμε χωρίς ορατά χρονοδιαγράμματα εφαρμογής των διατάξεων, όπως είχα αναφέρει και στην επί των άρθρων συνεδρίαση της </w:t>
      </w:r>
      <w:r>
        <w:rPr>
          <w:rFonts w:eastAsia="Times New Roman" w:cs="Times New Roman"/>
          <w:szCs w:val="24"/>
        </w:rPr>
        <w:t>ε</w:t>
      </w:r>
      <w:r>
        <w:rPr>
          <w:rFonts w:eastAsia="Times New Roman" w:cs="Times New Roman"/>
          <w:szCs w:val="24"/>
        </w:rPr>
        <w:t>πιτροπής; Για πόσο καιρό θα ανεχόμαστε τις χρόνιες παθογένειές μας, αντί να τις κοιτάξουμε κατάματα, αντί να τις αντιμετωπίζουμε π</w:t>
      </w:r>
      <w:r>
        <w:rPr>
          <w:rFonts w:eastAsia="Times New Roman" w:cs="Times New Roman"/>
          <w:szCs w:val="24"/>
        </w:rPr>
        <w:t>ρακτικά;</w:t>
      </w:r>
    </w:p>
    <w:p w14:paraId="34409BB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Η ιστορία αποδεικνύει πως για το ΕΣΥΔ οι ευθύνες δεν βαρύνουν μόνο τη σημερινή Κυβέρνηση, αλλά και πολλές από τις προηγούμενες κυβερνήσεις. Αποδεικνύει, επίσης, πως η όποια μεταρρύθμιση δεν μπορεί να συμβαίνει ερήμην των ευρωπαϊκών κανονισμών και </w:t>
      </w:r>
      <w:r>
        <w:rPr>
          <w:rFonts w:eastAsia="Times New Roman" w:cs="Times New Roman"/>
          <w:szCs w:val="24"/>
        </w:rPr>
        <w:t>κανόνων. Όμως, κυρίως αποδεικνύει πως η μείωση του δημοσίου και η μεταρρύθμιση του κράτους, που βρίσκονται στο κέντρο της δημόσιας συζήτησης σε όλη τη διάρκεια των χρόνων των μνημονίων, δεν μπορεί να γίνεται με σπασμωδικές κινήσεις, αλλά αντίθετα με σοβαρό</w:t>
      </w:r>
      <w:r>
        <w:rPr>
          <w:rFonts w:eastAsia="Times New Roman" w:cs="Times New Roman"/>
          <w:szCs w:val="24"/>
        </w:rPr>
        <w:t>τητα, σχεδιασμό και ουσιαστική υιοθέτησή τους από πλευράς μας.</w:t>
      </w:r>
    </w:p>
    <w:p w14:paraId="34409BB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34409BBA" w14:textId="77777777" w:rsidR="00705D54" w:rsidRDefault="00C74C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34409BBB"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ευχαριστώ.</w:t>
      </w:r>
    </w:p>
    <w:p w14:paraId="34409BB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Κλείνουμε τον κύκλο των </w:t>
      </w:r>
      <w:r>
        <w:rPr>
          <w:rFonts w:eastAsia="Times New Roman" w:cs="Times New Roman"/>
          <w:szCs w:val="24"/>
        </w:rPr>
        <w:t>ε</w:t>
      </w:r>
      <w:r>
        <w:rPr>
          <w:rFonts w:eastAsia="Times New Roman" w:cs="Times New Roman"/>
          <w:szCs w:val="24"/>
        </w:rPr>
        <w:t xml:space="preserve">ισηγητών και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α</w:t>
      </w:r>
      <w:r>
        <w:rPr>
          <w:rFonts w:eastAsia="Times New Roman" w:cs="Times New Roman"/>
          <w:szCs w:val="24"/>
        </w:rPr>
        <w:t>γορητών με τον κ. Μάριο Γεωργιάδη</w:t>
      </w:r>
      <w:r>
        <w:rPr>
          <w:rFonts w:eastAsia="Times New Roman" w:cs="Times New Roman"/>
          <w:szCs w:val="24"/>
        </w:rPr>
        <w:t xml:space="preserve"> από την Ένωση Κεντρώων. Αμέσως μετά θα πάρει τον λόγο ο κ. </w:t>
      </w:r>
      <w:proofErr w:type="spellStart"/>
      <w:r>
        <w:rPr>
          <w:rFonts w:eastAsia="Times New Roman" w:cs="Times New Roman"/>
          <w:szCs w:val="24"/>
        </w:rPr>
        <w:t>Χαρίτσης</w:t>
      </w:r>
      <w:proofErr w:type="spellEnd"/>
      <w:r>
        <w:rPr>
          <w:rFonts w:eastAsia="Times New Roman" w:cs="Times New Roman"/>
          <w:szCs w:val="24"/>
        </w:rPr>
        <w:t xml:space="preserve"> και κατ’ εξαίρεση στη συνέχεια θα δώσω τον λόγο στον κ. Λοβέρδο, γιατί έχει συνεδρίαση η Κοινοβουλευτική Ομάδα της Δημοκρατικής Συμπαράταξης. Μετά, θα ακολουθήσουν με τη σειρά Κοινοβουλευ</w:t>
      </w:r>
      <w:r>
        <w:rPr>
          <w:rFonts w:eastAsia="Times New Roman" w:cs="Times New Roman"/>
          <w:szCs w:val="24"/>
        </w:rPr>
        <w:t>τικοί Εκπρόσωποι και ομιλητές εναλλάξ, δηλαδή ένας Κοινοβουλευτικός Εκπρόσωπος και δυο συνάδελφοι. Νομίζω ότι γύρω στις 16.00΄ λογικά θα έχουμε τελειώσει.</w:t>
      </w:r>
    </w:p>
    <w:p w14:paraId="34409BB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Κύριε Γεωργιάδη, έχετε τον λόγο.</w:t>
      </w:r>
    </w:p>
    <w:p w14:paraId="34409BB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Χρόνια πολλά σε όλους, γιατί είναι η πρώτη συνεδρ</w:t>
      </w:r>
      <w:r>
        <w:rPr>
          <w:rFonts w:eastAsia="Times New Roman" w:cs="Times New Roman"/>
          <w:szCs w:val="24"/>
        </w:rPr>
        <w:t>ίαση νομοθετικού έργου της Ολομέλειας μετά το Πάσχα και ιδιαίτερα σε όσους δεν έχω καταφέρει να ευχηθώ.</w:t>
      </w:r>
    </w:p>
    <w:p w14:paraId="34409BB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Βουλευτές, οφείλω να εξομολογηθώ ότι στην Ένωση Κεντρώων αναμέναμε ότι στο Κοινοβούλιο θα υπήρχαν μεθοδικότητα και τάξη στην κατάρτι</w:t>
      </w:r>
      <w:r>
        <w:rPr>
          <w:rFonts w:eastAsia="Times New Roman" w:cs="Times New Roman"/>
          <w:szCs w:val="24"/>
        </w:rPr>
        <w:t xml:space="preserve">ση και ψήφιση των νόμων. Πιστεύαμε ότι το επείγον ή το κατεπείγον θα ήταν η εξαίρεση και όχι ο κανόνας, δεδομένου μάλιστα ότι κάθε φορά αποδεικνύεται ότι η </w:t>
      </w:r>
      <w:r>
        <w:rPr>
          <w:rFonts w:eastAsia="Times New Roman" w:cs="Times New Roman"/>
          <w:szCs w:val="24"/>
        </w:rPr>
        <w:t>κ</w:t>
      </w:r>
      <w:r>
        <w:rPr>
          <w:rFonts w:eastAsia="Times New Roman" w:cs="Times New Roman"/>
          <w:szCs w:val="24"/>
        </w:rPr>
        <w:t>υβέρνηση γνώριζε μήνες, αν όχι χρόνια πριν, τις νομοθετικές ανάγκες, απλώς κάποιοι προφανώς αδιαφορ</w:t>
      </w:r>
      <w:r>
        <w:rPr>
          <w:rFonts w:eastAsia="Times New Roman" w:cs="Times New Roman"/>
          <w:szCs w:val="24"/>
        </w:rPr>
        <w:t xml:space="preserve">ούσαν είτε από την τωρινή Κυβέρνηση είτε από τις προηγούμενες, για να είμαστε δίκαιοι με όλους. </w:t>
      </w:r>
    </w:p>
    <w:p w14:paraId="34409BC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Ήταν αδιανόητο για εμάς ότι μπορεί να κατατεθεί οτιδήποτε άσχετο σαν τροπολογία σε ένα σχέδιο νόμου. Όλα αυτά εδώ τα μάθαμε, με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αυτ</w:t>
      </w:r>
      <w:r>
        <w:rPr>
          <w:rFonts w:eastAsia="Times New Roman" w:cs="Times New Roman"/>
          <w:szCs w:val="24"/>
        </w:rPr>
        <w:t>ή τη στιγμή, γιατί δεν είχαμε την εμπειρία από τις προηγούμενες κυβερνήσεις. Γνωρίζουμε, βέβαια, ότι μεταπολιτευτικά ΠΑΣΟΚ και Νέα Δημοκρατία ήταν οι πρώτοι διδάξαντες, αλλά ο ΣΥΡΙΖΑ έχει αναβαθμίσει αυτή τη μέθοδο σε μεταπτυχιακού επιπέδου, μιας και πλέον</w:t>
      </w:r>
      <w:r>
        <w:rPr>
          <w:rFonts w:eastAsia="Times New Roman" w:cs="Times New Roman"/>
          <w:szCs w:val="24"/>
        </w:rPr>
        <w:t xml:space="preserve"> τη συναντάμε καθημερινά στην ημερήσια διάταξη.</w:t>
      </w:r>
    </w:p>
    <w:p w14:paraId="34409BC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Συγκεκριμένα, το σχέδιο νόμου είναι δέκα σελίδες και έχουμε τέσσερις τροπολογίες. Η πρώτη είναι για την Πρωτομαγιά. </w:t>
      </w:r>
      <w:r>
        <w:rPr>
          <w:rFonts w:eastAsia="Times New Roman" w:cs="Times New Roman"/>
          <w:szCs w:val="24"/>
        </w:rPr>
        <w:lastRenderedPageBreak/>
        <w:t xml:space="preserve">Ξαφνικά, η Πρωτομαγιά ενώ κάποτε ήταν απεργία, τώρα είναι επίσημη αργία και όλοι γνωρίζουμε </w:t>
      </w:r>
      <w:r>
        <w:rPr>
          <w:rFonts w:eastAsia="Times New Roman" w:cs="Times New Roman"/>
          <w:szCs w:val="24"/>
        </w:rPr>
        <w:t xml:space="preserve">ότι κανείς δεν πηγαίνει στην εργασία του και είναι στη διακριτική ευχέρεια τουλάχιστον του ιδιωτικού τομέα. Η τροπολογία για την Πρωτομαγιά είναι πέντε σελίδες. Η τροπολογία για τη χορήγηση του δανείου ΕΦΚΑ προς το </w:t>
      </w:r>
      <w:r>
        <w:rPr>
          <w:rFonts w:eastAsia="Times New Roman" w:cs="Times New Roman"/>
          <w:szCs w:val="24"/>
        </w:rPr>
        <w:t>τ</w:t>
      </w:r>
      <w:r>
        <w:rPr>
          <w:rFonts w:eastAsia="Times New Roman" w:cs="Times New Roman"/>
          <w:szCs w:val="24"/>
        </w:rPr>
        <w:t xml:space="preserve">αμείο των </w:t>
      </w:r>
      <w:r>
        <w:rPr>
          <w:rFonts w:eastAsia="Times New Roman" w:cs="Times New Roman"/>
          <w:szCs w:val="24"/>
        </w:rPr>
        <w:t>δ</w:t>
      </w:r>
      <w:r>
        <w:rPr>
          <w:rFonts w:eastAsia="Times New Roman" w:cs="Times New Roman"/>
          <w:szCs w:val="24"/>
        </w:rPr>
        <w:t>ημοσιογράφων είναι άλλες πέντ</w:t>
      </w:r>
      <w:r>
        <w:rPr>
          <w:rFonts w:eastAsia="Times New Roman" w:cs="Times New Roman"/>
          <w:szCs w:val="24"/>
        </w:rPr>
        <w:t>ε σελίδες. Η τροπολογία του Υπουργείου Παιδείας είναι δεκαπέντε σελίδες και η τροπολογία για την επιτροπή της αδήλωτης εργασίας άλλες δεκαπέντε σελίδες. Σύνολο; Είναι σαράντα σελίδες οι τροπολογίες για ένα σχέδιο νόμου δέκα σελίδων. Άρα, τέσσερις φορές πλέ</w:t>
      </w:r>
      <w:r>
        <w:rPr>
          <w:rFonts w:eastAsia="Times New Roman" w:cs="Times New Roman"/>
          <w:szCs w:val="24"/>
        </w:rPr>
        <w:t>ον του σχεδίου νόμου είναι οι τροπολογίες. Εάν δεν θεωρείται απαράδεκτη αυτή η διαδικασία νομοθέτησης, δεν ξέρω τι άλλο θεωρείται! Λυπάμαι, αλλά εμάς δεν μας βρίσκει σύμφωνους.</w:t>
      </w:r>
    </w:p>
    <w:p w14:paraId="34409BC2"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Ωστόσο, η στοιχειώδης πολιτική παιδεία αλλά και η σεμνότητα που πρέπει να συμβα</w:t>
      </w:r>
      <w:r>
        <w:rPr>
          <w:rFonts w:eastAsia="Times New Roman" w:cs="Times New Roman"/>
          <w:bCs/>
          <w:shd w:val="clear" w:color="auto" w:fill="FFFFFF"/>
        </w:rPr>
        <w:t xml:space="preserve">δίζει με την ισχνή κοινοβουλευτική πλειοψηφία </w:t>
      </w:r>
      <w:r>
        <w:rPr>
          <w:rFonts w:eastAsia="Times New Roman"/>
          <w:bCs/>
          <w:shd w:val="clear" w:color="auto" w:fill="FFFFFF"/>
        </w:rPr>
        <w:t>–</w:t>
      </w:r>
      <w:r>
        <w:rPr>
          <w:rFonts w:eastAsia="Times New Roman" w:cs="Times New Roman"/>
          <w:bCs/>
          <w:shd w:val="clear" w:color="auto" w:fill="FFFFFF"/>
        </w:rPr>
        <w:t xml:space="preserve">γιατί, κακά τα ψέματα, αυτή τη στιγμή η </w:t>
      </w:r>
      <w:r>
        <w:rPr>
          <w:rFonts w:eastAsia="Times New Roman" w:cs="Times New Roman"/>
          <w:bCs/>
          <w:shd w:val="clear" w:color="auto" w:fill="FFFFFF"/>
        </w:rPr>
        <w:t>σ</w:t>
      </w:r>
      <w:r>
        <w:rPr>
          <w:rFonts w:eastAsia="Times New Roman" w:cs="Times New Roman"/>
          <w:bCs/>
          <w:shd w:val="clear" w:color="auto" w:fill="FFFFFF"/>
        </w:rPr>
        <w:t>υγκυβέρνηση ΣΥΡΙΖΑ</w:t>
      </w:r>
      <w:r>
        <w:rPr>
          <w:rFonts w:eastAsia="Times New Roman" w:cs="Times New Roman"/>
          <w:bCs/>
          <w:shd w:val="clear" w:color="auto" w:fill="FFFFFF"/>
        </w:rPr>
        <w:t xml:space="preserve"> </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ΑΝΕΛ εκπροσωπεί μόλις το 15% του λαού</w:t>
      </w:r>
      <w:r>
        <w:rPr>
          <w:rFonts w:eastAsia="Times New Roman"/>
          <w:bCs/>
          <w:shd w:val="clear" w:color="auto" w:fill="FFFFFF"/>
        </w:rPr>
        <w:t xml:space="preserve">- </w:t>
      </w:r>
      <w:r>
        <w:rPr>
          <w:rFonts w:eastAsia="Times New Roman" w:cs="Times New Roman"/>
          <w:bCs/>
          <w:shd w:val="clear" w:color="auto" w:fill="FFFFFF"/>
        </w:rPr>
        <w:t xml:space="preserve">επιβάλλουν την αναθεώρηση του τρόπου άσκησης του κοινοβουλευτικού έργου. </w:t>
      </w:r>
    </w:p>
    <w:p w14:paraId="34409BC3"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Και για να αποδείξω τα όσα μόλις υ</w:t>
      </w:r>
      <w:r>
        <w:rPr>
          <w:rFonts w:eastAsia="Times New Roman" w:cs="Times New Roman"/>
          <w:bCs/>
          <w:shd w:val="clear" w:color="auto" w:fill="FFFFFF"/>
        </w:rPr>
        <w:t>ποστήριξα, δεν θα εύρισκα πιο κατάλληλο παράδειγμα από το σημερινό σχέδιο νόμου και ειδικά την τροπολογία με γενικό αριθμό 1019 και ειδικό 7 του Υπουργείου Παιδείας, η οποία υπονομεύει το εξεταστικό σύστημα και παρασέρνει μαθητές και γονείς σε παρατυπίες κ</w:t>
      </w:r>
      <w:r>
        <w:rPr>
          <w:rFonts w:eastAsia="Times New Roman" w:cs="Times New Roman"/>
          <w:bCs/>
          <w:shd w:val="clear" w:color="auto" w:fill="FFFFFF"/>
        </w:rPr>
        <w:t xml:space="preserve">αι περίεργες συναλλαγές. Μάλιστα -και αναφέρθηκε και από τον συνάδελφο, τον </w:t>
      </w:r>
      <w:r>
        <w:rPr>
          <w:rFonts w:eastAsia="Times New Roman" w:cs="Times New Roman"/>
          <w:bCs/>
          <w:shd w:val="clear" w:color="auto" w:fill="FFFFFF"/>
        </w:rPr>
        <w:t>ε</w:t>
      </w:r>
      <w:r>
        <w:rPr>
          <w:rFonts w:eastAsia="Times New Roman" w:cs="Times New Roman"/>
          <w:bCs/>
          <w:shd w:val="clear" w:color="auto" w:fill="FFFFFF"/>
        </w:rPr>
        <w:t xml:space="preserve">ισηγητή της Νέας Δημοκρατίας, τον κ. Χρίστο Δήμα- το φέρνετε μόλις σαράντα δύο ημέρες πριν από την εξεταστική περίοδο και το μόνο που μπορείτε να δημιουργήσετε </w:t>
      </w:r>
      <w:r>
        <w:rPr>
          <w:rFonts w:eastAsia="Times New Roman"/>
          <w:bCs/>
          <w:shd w:val="clear" w:color="auto" w:fill="FFFFFF"/>
        </w:rPr>
        <w:t>είναι</w:t>
      </w:r>
      <w:r>
        <w:rPr>
          <w:rFonts w:eastAsia="Times New Roman" w:cs="Times New Roman"/>
          <w:bCs/>
          <w:shd w:val="clear" w:color="auto" w:fill="FFFFFF"/>
        </w:rPr>
        <w:t xml:space="preserve"> σύγχυση.</w:t>
      </w:r>
    </w:p>
    <w:p w14:paraId="34409BC4"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Αρχι</w:t>
      </w:r>
      <w:r>
        <w:rPr>
          <w:rFonts w:eastAsia="Times New Roman" w:cs="Times New Roman"/>
          <w:bCs/>
          <w:shd w:val="clear" w:color="auto" w:fill="FFFFFF"/>
        </w:rPr>
        <w:t>κά, πρέπει να δηλώσω ότι σαφώς είμαστε υπέρ της διατήρησης της διευκόλυνσης όσων μαθητών έχουν την ατυχία να ασθενήσουν την περίοδο των πανελλαδικών εξετάσεων του Ιουνίου. Άλλο, όμως, η διευκόλυνση σε κάτι ανθρώπινο και έκτακτο και άλλο η κρατική, βιομηχαν</w:t>
      </w:r>
      <w:r>
        <w:rPr>
          <w:rFonts w:eastAsia="Times New Roman" w:cs="Times New Roman"/>
          <w:bCs/>
          <w:shd w:val="clear" w:color="auto" w:fill="FFFFFF"/>
        </w:rPr>
        <w:t xml:space="preserve">ική και ευρείας κλίμακας αναπαραγωγή της. </w:t>
      </w:r>
    </w:p>
    <w:p w14:paraId="34409BC5"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Αναλυτικότερα, η παρεχόμενη δυνατότητα για λόγους υγείας ή ψυχικής οδύνης επαναληπτικής συμμετοχής τον Σεπτέμβριο στις πανελλαδικές εξετάσεις για την τριτοβάθμια εκπαίδευση είναι απαράδεκτη για τους εξής λόγους:  </w:t>
      </w:r>
    </w:p>
    <w:p w14:paraId="34409BC6"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Δεν διευκρινίζεται ο όρος «σοβαρός λόγος υγείας». Τι σημαίνει «σοβαρός λόγος υγείας»; Ποιος κρίνει ότι ένας λόγος </w:t>
      </w:r>
      <w:r>
        <w:rPr>
          <w:rFonts w:eastAsia="Times New Roman"/>
          <w:bCs/>
          <w:shd w:val="clear" w:color="auto" w:fill="FFFFFF"/>
        </w:rPr>
        <w:t>είναι</w:t>
      </w:r>
      <w:r>
        <w:rPr>
          <w:rFonts w:eastAsia="Times New Roman" w:cs="Times New Roman"/>
          <w:bCs/>
          <w:shd w:val="clear" w:color="auto" w:fill="FFFFFF"/>
        </w:rPr>
        <w:t xml:space="preserve"> σοβαρός λόγος υγείας; </w:t>
      </w:r>
      <w:r>
        <w:rPr>
          <w:rFonts w:eastAsia="Times New Roman"/>
          <w:bCs/>
          <w:shd w:val="clear" w:color="auto" w:fill="FFFFFF"/>
        </w:rPr>
        <w:t>Είναι</w:t>
      </w:r>
      <w:r>
        <w:rPr>
          <w:rFonts w:eastAsia="Times New Roman" w:cs="Times New Roman"/>
          <w:bCs/>
          <w:shd w:val="clear" w:color="auto" w:fill="FFFFFF"/>
        </w:rPr>
        <w:t xml:space="preserve"> κάτι τελείως υποκειμενικό και δεν </w:t>
      </w:r>
      <w:r>
        <w:rPr>
          <w:rFonts w:eastAsia="Times New Roman"/>
          <w:bCs/>
          <w:shd w:val="clear" w:color="auto" w:fill="FFFFFF"/>
        </w:rPr>
        <w:t>έχει</w:t>
      </w:r>
      <w:r>
        <w:rPr>
          <w:rFonts w:eastAsia="Times New Roman" w:cs="Times New Roman"/>
          <w:bCs/>
          <w:shd w:val="clear" w:color="auto" w:fill="FFFFFF"/>
        </w:rPr>
        <w:t xml:space="preserve"> κανένα στοιχείο αντικειμενικότητας. </w:t>
      </w:r>
    </w:p>
    <w:p w14:paraId="34409BC7"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Στη δε αιτιολογική έκθεση </w:t>
      </w:r>
      <w:r>
        <w:rPr>
          <w:rFonts w:eastAsia="Times New Roman" w:cs="Times New Roman"/>
          <w:bCs/>
          <w:shd w:val="clear" w:color="auto" w:fill="FFFFFF"/>
        </w:rPr>
        <w:t>γίνεται λόγος για «κάποιο πρόβλημα υγείας», και για «πρόβλημα υγείας» γενικότερα, αφήνοντας τεράστια περιθώρια για ερμηνείες.</w:t>
      </w:r>
    </w:p>
    <w:p w14:paraId="34409BC8"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Επίσης, υποχρεώνει ανεξήγητα τους μαθητές να εξεταστούν εκ νέου σε όλα τα μαθήματα, ακόμη και σε όσα εξετάστηκαν αρχικά, πριν προκ</w:t>
      </w:r>
      <w:r>
        <w:rPr>
          <w:rFonts w:eastAsia="Times New Roman" w:cs="Times New Roman"/>
          <w:bCs/>
          <w:shd w:val="clear" w:color="auto" w:fill="FFFFFF"/>
        </w:rPr>
        <w:t xml:space="preserve">ύψει το εν λόγω πρόβλημα υγείας. Αυτό έχει σαν αποτέλεσμα τη δημιουργία υποψηφίων δύο ταχυτήτων, διότι δεν είναι δυνατό και στα τέσσερα μαθήματα να ευρίσκονται τον Σεπτέμβριο ιδίας δυσκολίας θέματα με αυτά του Ιουνίου. </w:t>
      </w:r>
    </w:p>
    <w:p w14:paraId="34409BC9"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Ακόμα, παρέχει κίνητρο εικονικών δηλ</w:t>
      </w:r>
      <w:r>
        <w:rPr>
          <w:rFonts w:eastAsia="Times New Roman" w:cs="Times New Roman"/>
          <w:bCs/>
          <w:shd w:val="clear" w:color="auto" w:fill="FFFFFF"/>
        </w:rPr>
        <w:t xml:space="preserve">ώσεων ασθενείας, κάνοντας την εξαίρεση - κανόνα, παρά το ότι μόνο το 0,5% των θέσεων ανά σχολή αντιστοιχεί σε αυτή την κατηγορία, που θα δημιουργήσει εν τέλει χιλιάδες «ασθενείς», με μόνη κερδισμένη την παραπαιδεία, που θα οργιάζει φυσικά κατά τη διάρκεια </w:t>
      </w:r>
      <w:r>
        <w:rPr>
          <w:rFonts w:eastAsia="Times New Roman" w:cs="Times New Roman"/>
          <w:bCs/>
          <w:shd w:val="clear" w:color="auto" w:fill="FFFFFF"/>
        </w:rPr>
        <w:t xml:space="preserve">των θερινών μηνών. </w:t>
      </w:r>
    </w:p>
    <w:p w14:paraId="34409BCA"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Επιπρόσθετα, ευνοεί υπέρμετρα όσους δηλώνουν τον Ιούνιο ασθένεια, διότι εξεταζόμενοι εκ νέου το Σεπτέμβριο, έστω και εάν ταλαιπωρήθηκαν από την ασθένειά τους, τούς παρέχεται ο υπερβολικός, ακόμα και για τέσσερα μαθήματα, χρόνος τριών επ</w:t>
      </w:r>
      <w:r>
        <w:rPr>
          <w:rFonts w:eastAsia="Times New Roman" w:cs="Times New Roman"/>
          <w:bCs/>
          <w:shd w:val="clear" w:color="auto" w:fill="FFFFFF"/>
        </w:rPr>
        <w:t xml:space="preserve">ιπλέον μηνών προετοιμασίας, που αδικεί κατάφωρα όσους εξετάστηκαν τον Ιούνιο και είχαν μόλις λίγες εβδομάδες χρόνο να προετοιμαστούν. </w:t>
      </w:r>
    </w:p>
    <w:p w14:paraId="34409BCB"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Κλείνει, </w:t>
      </w:r>
      <w:r>
        <w:rPr>
          <w:rFonts w:eastAsia="Times New Roman"/>
          <w:bCs/>
          <w:shd w:val="clear" w:color="auto" w:fill="FFFFFF"/>
        </w:rPr>
        <w:t>βεβαίως</w:t>
      </w:r>
      <w:r>
        <w:rPr>
          <w:rFonts w:eastAsia="Times New Roman" w:cs="Times New Roman"/>
          <w:bCs/>
          <w:shd w:val="clear" w:color="auto" w:fill="FFFFFF"/>
        </w:rPr>
        <w:t>, το μάτι σε όσους υποψηφίους αντιληφθούν ότι δεν έχουν γράψει καλά στα δύο ή τρία πρώτα μαθήματα και ανο</w:t>
      </w:r>
      <w:r>
        <w:rPr>
          <w:rFonts w:eastAsia="Times New Roman" w:cs="Times New Roman"/>
          <w:bCs/>
          <w:shd w:val="clear" w:color="auto" w:fill="FFFFFF"/>
        </w:rPr>
        <w:t>ίγει διάπλατα τις πύλες στη φάμπρικα έκδοσης εικονικών ιατρικών δικαιολογητικών.</w:t>
      </w:r>
    </w:p>
    <w:p w14:paraId="34409BCC"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Τον Σεπτέμβριο, ωστόσο, θα έχουν ήδη εκδοθεί οι βάσεις και επομένως όσοι συμμετέχουν στις επαναληπτικές εξετάσεις, θα έχουν το προνόμιο να επιλέγουν σχολές γνωρίζοντας αυτές τ</w:t>
      </w:r>
      <w:r>
        <w:rPr>
          <w:rFonts w:eastAsia="Times New Roman" w:cs="Times New Roman"/>
          <w:bCs/>
          <w:shd w:val="clear" w:color="auto" w:fill="FFFFFF"/>
        </w:rPr>
        <w:t xml:space="preserve">ις βάσεις.       </w:t>
      </w:r>
    </w:p>
    <w:p w14:paraId="34409BCD" w14:textId="77777777" w:rsidR="00705D54" w:rsidRDefault="00C74CB8">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Αγαπητοί συνάδελφοι Βουλευτές, είναι απαράδεκτο να δίνονται τέτοια κίνητρα σε ανήλικους μαθητές, να πωλούνται, με τις ευχές του κράτους, ελπίδες για δεύτερες ευκαιρίες και να καταστρατηγείται η άμιλλα, με προφανή στόχο την ψήφο των δεκαεφ</w:t>
      </w:r>
      <w:r>
        <w:rPr>
          <w:rFonts w:eastAsia="Times New Roman" w:cs="Times New Roman"/>
          <w:bCs/>
          <w:shd w:val="clear" w:color="auto" w:fill="FFFFFF"/>
        </w:rPr>
        <w:t xml:space="preserve">τάχρονων. </w:t>
      </w:r>
    </w:p>
    <w:p w14:paraId="34409BCE" w14:textId="77777777" w:rsidR="00705D54" w:rsidRDefault="00C74CB8">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Ύστερα από τα παραπάνω, </w:t>
      </w:r>
      <w:r>
        <w:rPr>
          <w:rFonts w:eastAsia="Times New Roman"/>
          <w:bCs/>
          <w:shd w:val="clear" w:color="auto" w:fill="FFFFFF"/>
        </w:rPr>
        <w:t xml:space="preserve">είναι </w:t>
      </w:r>
      <w:r>
        <w:rPr>
          <w:rFonts w:eastAsia="Times New Roman" w:cs="Times New Roman"/>
          <w:bCs/>
          <w:shd w:val="clear" w:color="auto" w:fill="FFFFFF"/>
        </w:rPr>
        <w:t xml:space="preserve">ξεκάθαρο ότι απαιτείται εδώ και τώρα η απόσυρση αυτής της απίθανης τροπολογίας, τουλάχιστον με τον τρόπο που </w:t>
      </w:r>
      <w:r>
        <w:rPr>
          <w:rFonts w:eastAsia="Times New Roman"/>
          <w:bCs/>
          <w:shd w:val="clear" w:color="auto" w:fill="FFFFFF"/>
        </w:rPr>
        <w:t>έχει</w:t>
      </w:r>
      <w:r>
        <w:rPr>
          <w:rFonts w:eastAsia="Times New Roman" w:cs="Times New Roman"/>
          <w:bCs/>
          <w:shd w:val="clear" w:color="auto" w:fill="FFFFFF"/>
        </w:rPr>
        <w:t xml:space="preserve"> συνταχθεί.</w:t>
      </w:r>
    </w:p>
    <w:p w14:paraId="34409BCF" w14:textId="77777777" w:rsidR="00705D54" w:rsidRDefault="00C74CB8">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Αυτό που εμείς προτείνουμε, προκειμένου να αποφευχθεί το μπάχαλο που έχετε δημιουργήσει, ε</w:t>
      </w:r>
      <w:r>
        <w:rPr>
          <w:rFonts w:eastAsia="Times New Roman" w:cs="Times New Roman"/>
          <w:bCs/>
          <w:shd w:val="clear" w:color="auto" w:fill="FFFFFF"/>
        </w:rPr>
        <w:t>ίναι αφ</w:t>
      </w:r>
      <w:r>
        <w:rPr>
          <w:rFonts w:eastAsia="Times New Roman" w:cs="Times New Roman"/>
          <w:bCs/>
          <w:shd w:val="clear" w:color="auto" w:fill="FFFFFF"/>
        </w:rPr>
        <w:t xml:space="preserve">’ </w:t>
      </w:r>
      <w:r>
        <w:rPr>
          <w:rFonts w:eastAsia="Times New Roman" w:cs="Times New Roman"/>
          <w:bCs/>
          <w:shd w:val="clear" w:color="auto" w:fill="FFFFFF"/>
        </w:rPr>
        <w:t xml:space="preserve">ενός να αποσαφηνιστεί τι σημαίνει «σοβαρός λόγος υγείας» και να παραμείνει η κατάσταση ως </w:t>
      </w:r>
      <w:r>
        <w:rPr>
          <w:rFonts w:eastAsia="Times New Roman"/>
          <w:bCs/>
          <w:shd w:val="clear" w:color="auto" w:fill="FFFFFF"/>
        </w:rPr>
        <w:t>έχει</w:t>
      </w:r>
      <w:r>
        <w:rPr>
          <w:rFonts w:eastAsia="Times New Roman" w:cs="Times New Roman"/>
          <w:bCs/>
          <w:shd w:val="clear" w:color="auto" w:fill="FFFFFF"/>
        </w:rPr>
        <w:t xml:space="preserve"> ή απλά οι επαναληπτικές εξετάσεις να μεταφερθούν στο τέλος Ιουνίου, οριακά πριν την έναρξη των διακοπών των εκπαιδευτικών και φυσικά μόνο για το μάθημα </w:t>
      </w:r>
      <w:r>
        <w:rPr>
          <w:rFonts w:eastAsia="Times New Roman" w:cs="Times New Roman"/>
          <w:bCs/>
          <w:shd w:val="clear" w:color="auto" w:fill="FFFFFF"/>
        </w:rPr>
        <w:t xml:space="preserve">ή τα μαθήματα στα οποία κάποιος αδυνατούσε να συμμετάσχει στην κανονική περίοδο. </w:t>
      </w:r>
    </w:p>
    <w:p w14:paraId="34409BD0" w14:textId="77777777" w:rsidR="00705D54" w:rsidRDefault="00C74CB8">
      <w:pPr>
        <w:autoSpaceDE w:val="0"/>
        <w:autoSpaceDN w:val="0"/>
        <w:adjustRightInd w:val="0"/>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Όσο για τις περιπτώσεις ψυχικής οδύνης, αυτές εκ των πραγμάτων είναι μετρημένες, αποδεδειγμένες, αφού αφορούν μόνο περιπτώσεις που προκλήθηκαν από θάνατο συγγενούς προσώπου και μπορούν, </w:t>
      </w:r>
      <w:r>
        <w:rPr>
          <w:rFonts w:eastAsia="Times New Roman"/>
          <w:bCs/>
          <w:shd w:val="clear" w:color="auto" w:fill="FFFFFF"/>
        </w:rPr>
        <w:t>βεβαίως</w:t>
      </w:r>
      <w:r>
        <w:rPr>
          <w:rFonts w:eastAsia="Times New Roman" w:cs="Times New Roman"/>
          <w:bCs/>
          <w:shd w:val="clear" w:color="auto" w:fill="FFFFFF"/>
        </w:rPr>
        <w:t xml:space="preserve">, να αντιμετωπιστούν. </w:t>
      </w:r>
    </w:p>
    <w:p w14:paraId="34409BD1" w14:textId="77777777" w:rsidR="00705D54" w:rsidRDefault="00C74CB8">
      <w:pPr>
        <w:autoSpaceDE w:val="0"/>
        <w:autoSpaceDN w:val="0"/>
        <w:adjustRightInd w:val="0"/>
        <w:spacing w:line="600" w:lineRule="auto"/>
        <w:ind w:firstLine="720"/>
        <w:jc w:val="both"/>
        <w:rPr>
          <w:rFonts w:eastAsia="Times New Roman"/>
          <w:szCs w:val="24"/>
        </w:rPr>
      </w:pPr>
      <w:r>
        <w:rPr>
          <w:rFonts w:eastAsia="Times New Roman"/>
          <w:szCs w:val="24"/>
        </w:rPr>
        <w:t>Μετά την επίσημη απαγόρευση της διδασκαλ</w:t>
      </w:r>
      <w:r>
        <w:rPr>
          <w:rFonts w:eastAsia="Times New Roman"/>
          <w:szCs w:val="24"/>
        </w:rPr>
        <w:t xml:space="preserve">ίας των αρχαίων ελληνικών, μετά την απαξίωση εθνικών ιστορικών γεγονότων, μετά τον υποβιβασμό της διδασκαλίας της ορθόδοξης χριστιανικής πίστης μας, εμείς στην Ένωση Κεντρώων, ανησυχούμε έντονα για την παρεχόμενη στη νεολαία μας </w:t>
      </w:r>
      <w:r>
        <w:rPr>
          <w:rFonts w:eastAsia="Times New Roman"/>
          <w:szCs w:val="24"/>
        </w:rPr>
        <w:t>π</w:t>
      </w:r>
      <w:r>
        <w:rPr>
          <w:rFonts w:eastAsia="Times New Roman"/>
          <w:szCs w:val="24"/>
        </w:rPr>
        <w:t>αιδεία.</w:t>
      </w:r>
    </w:p>
    <w:p w14:paraId="34409BD2" w14:textId="77777777" w:rsidR="00705D54" w:rsidRDefault="00C74CB8">
      <w:pPr>
        <w:spacing w:line="600" w:lineRule="auto"/>
        <w:ind w:firstLine="720"/>
        <w:jc w:val="both"/>
        <w:rPr>
          <w:rFonts w:eastAsia="Times New Roman"/>
          <w:szCs w:val="24"/>
        </w:rPr>
      </w:pPr>
      <w:r>
        <w:rPr>
          <w:rFonts w:eastAsia="Times New Roman"/>
          <w:szCs w:val="24"/>
        </w:rPr>
        <w:lastRenderedPageBreak/>
        <w:t>Περνάμε στο κυρίως</w:t>
      </w:r>
      <w:r>
        <w:rPr>
          <w:rFonts w:eastAsia="Times New Roman"/>
          <w:szCs w:val="24"/>
        </w:rPr>
        <w:t xml:space="preserve"> σχέδιο νόμου τώρα. </w:t>
      </w:r>
    </w:p>
    <w:p w14:paraId="34409BD3" w14:textId="77777777" w:rsidR="00705D54" w:rsidRDefault="00C74CB8">
      <w:pPr>
        <w:spacing w:line="600" w:lineRule="auto"/>
        <w:ind w:firstLine="720"/>
        <w:jc w:val="both"/>
        <w:rPr>
          <w:rFonts w:eastAsia="Times New Roman"/>
          <w:szCs w:val="24"/>
        </w:rPr>
      </w:pPr>
      <w:r>
        <w:rPr>
          <w:rFonts w:eastAsia="Times New Roman"/>
          <w:szCs w:val="24"/>
        </w:rPr>
        <w:t xml:space="preserve">Εξαιτίας της κυβερνητικής απραξίας -και δεν αναφέρομαι αυτή τη στιγμή στον κ. </w:t>
      </w:r>
      <w:proofErr w:type="spellStart"/>
      <w:r>
        <w:rPr>
          <w:rFonts w:eastAsia="Times New Roman"/>
          <w:szCs w:val="24"/>
        </w:rPr>
        <w:t>Χαρίτση</w:t>
      </w:r>
      <w:proofErr w:type="spellEnd"/>
      <w:r>
        <w:rPr>
          <w:rFonts w:eastAsia="Times New Roman"/>
          <w:szCs w:val="24"/>
        </w:rPr>
        <w:t>, στον Υπουργό, διότι πολύ σωστά είπε στη συζήτηση που είχαμε, πως μόλις πέντε μήνες έχει αναλάβει αυτό το πόστο, οπότε και ο χρόνος για να ενημερωθεί</w:t>
      </w:r>
      <w:r>
        <w:rPr>
          <w:rFonts w:eastAsia="Times New Roman"/>
          <w:szCs w:val="24"/>
        </w:rPr>
        <w:t xml:space="preserve"> δεν ήταν αρκετός, άρα μπορεί και φυσιολογικά να έχει έρθει αυτή τη χρονική στιγμή το εν λόγω σχέδιο νόμου- αλλά και γενικότερα με τις διαδικασίες του Υπουργείου μέχρι να αναλάβει ο κ. </w:t>
      </w:r>
      <w:proofErr w:type="spellStart"/>
      <w:r>
        <w:rPr>
          <w:rFonts w:eastAsia="Times New Roman"/>
          <w:szCs w:val="24"/>
        </w:rPr>
        <w:t>Χαρίτσης</w:t>
      </w:r>
      <w:proofErr w:type="spellEnd"/>
      <w:r>
        <w:rPr>
          <w:rFonts w:eastAsia="Times New Roman"/>
          <w:szCs w:val="24"/>
        </w:rPr>
        <w:t>, το Εθνικό Σύστημα Διαπίστευσης της χώρας κινδυνεύει -κινδύνευ</w:t>
      </w:r>
      <w:r>
        <w:rPr>
          <w:rFonts w:eastAsia="Times New Roman"/>
          <w:szCs w:val="24"/>
        </w:rPr>
        <w:t xml:space="preserve">σε μάλιστα- να απωλέσει την ευρωπαϊκή αναγνώρισή του λόγω μη συμμόρφωσης με τα προβλεπόμενα στον </w:t>
      </w:r>
      <w:r>
        <w:rPr>
          <w:rFonts w:eastAsia="Times New Roman"/>
          <w:szCs w:val="24"/>
        </w:rPr>
        <w:t>κ</w:t>
      </w:r>
      <w:r>
        <w:rPr>
          <w:rFonts w:eastAsia="Times New Roman"/>
          <w:szCs w:val="24"/>
        </w:rPr>
        <w:t xml:space="preserve">ανονισμό 765 του 2008, που αποτελεί την απαραίτητη προϋπόθεση για να κατέχει την ιδιότητα μέλους του </w:t>
      </w:r>
      <w:r>
        <w:rPr>
          <w:rFonts w:eastAsia="Times New Roman"/>
          <w:szCs w:val="24"/>
          <w:lang w:val="en-US"/>
        </w:rPr>
        <w:t>European</w:t>
      </w:r>
      <w:r>
        <w:rPr>
          <w:rFonts w:eastAsia="Times New Roman"/>
          <w:szCs w:val="24"/>
        </w:rPr>
        <w:t xml:space="preserve"> </w:t>
      </w:r>
      <w:r>
        <w:rPr>
          <w:rFonts w:eastAsia="Times New Roman"/>
          <w:szCs w:val="24"/>
          <w:lang w:val="en-US"/>
        </w:rPr>
        <w:t>co</w:t>
      </w:r>
      <w:r>
        <w:rPr>
          <w:rFonts w:eastAsia="Times New Roman"/>
          <w:szCs w:val="24"/>
        </w:rPr>
        <w:t>-</w:t>
      </w:r>
      <w:r>
        <w:rPr>
          <w:rFonts w:eastAsia="Times New Roman"/>
          <w:szCs w:val="24"/>
          <w:lang w:val="en-US"/>
        </w:rPr>
        <w:t>operation</w:t>
      </w:r>
      <w:r>
        <w:rPr>
          <w:rFonts w:eastAsia="Times New Roman"/>
          <w:szCs w:val="24"/>
        </w:rPr>
        <w:t xml:space="preserve"> </w:t>
      </w:r>
      <w:r>
        <w:rPr>
          <w:rFonts w:eastAsia="Times New Roman"/>
          <w:szCs w:val="24"/>
          <w:lang w:val="en-US"/>
        </w:rPr>
        <w:t>for</w:t>
      </w:r>
      <w:r>
        <w:rPr>
          <w:rFonts w:eastAsia="Times New Roman"/>
          <w:szCs w:val="24"/>
        </w:rPr>
        <w:t xml:space="preserve"> </w:t>
      </w:r>
      <w:r>
        <w:rPr>
          <w:rFonts w:eastAsia="Times New Roman"/>
          <w:szCs w:val="24"/>
          <w:lang w:val="en-US"/>
        </w:rPr>
        <w:t>Accreditation</w:t>
      </w:r>
      <w:r>
        <w:rPr>
          <w:rFonts w:eastAsia="Times New Roman"/>
          <w:szCs w:val="24"/>
        </w:rPr>
        <w:t xml:space="preserve">. </w:t>
      </w:r>
    </w:p>
    <w:p w14:paraId="34409BD4" w14:textId="77777777" w:rsidR="00705D54" w:rsidRDefault="00C74CB8">
      <w:pPr>
        <w:autoSpaceDE w:val="0"/>
        <w:autoSpaceDN w:val="0"/>
        <w:adjustRightInd w:val="0"/>
        <w:spacing w:line="600" w:lineRule="auto"/>
        <w:ind w:firstLine="720"/>
        <w:jc w:val="both"/>
        <w:rPr>
          <w:rFonts w:eastAsia="Times New Roman"/>
          <w:szCs w:val="24"/>
        </w:rPr>
      </w:pPr>
      <w:r>
        <w:rPr>
          <w:rFonts w:eastAsia="Times New Roman"/>
          <w:szCs w:val="24"/>
        </w:rPr>
        <w:t>Αυτός ο φορέας,</w:t>
      </w:r>
      <w:r>
        <w:rPr>
          <w:rFonts w:eastAsia="Times New Roman"/>
          <w:szCs w:val="24"/>
        </w:rPr>
        <w:t xml:space="preserve"> λοιπόν, έχει θέσει ως καταληκτική ημερομηνία συμμόρφωσης την 27</w:t>
      </w:r>
      <w:r w:rsidRPr="00210CF5">
        <w:rPr>
          <w:rFonts w:eastAsia="Times New Roman"/>
          <w:szCs w:val="24"/>
          <w:vertAlign w:val="superscript"/>
        </w:rPr>
        <w:t>η</w:t>
      </w:r>
      <w:r>
        <w:rPr>
          <w:rFonts w:eastAsia="Times New Roman"/>
          <w:szCs w:val="24"/>
        </w:rPr>
        <w:t xml:space="preserve"> Απριλίου του 2017, δηλαδή σε δύο μέρες από τώρα, μεθαύριο, προτού ανασταλεί, βέβαια, η αναγνώριση όλων των διαπιστεύσεων που παρέχει το ελληνικό ΕΣΥΔ. Μιλάμε για κατάρρευση της εγχώριας αγορ</w:t>
      </w:r>
      <w:r>
        <w:rPr>
          <w:rFonts w:eastAsia="Times New Roman"/>
          <w:szCs w:val="24"/>
        </w:rPr>
        <w:t>άς υπηρεσιών πιστο</w:t>
      </w:r>
      <w:r>
        <w:rPr>
          <w:rFonts w:eastAsia="Times New Roman"/>
          <w:szCs w:val="24"/>
        </w:rPr>
        <w:lastRenderedPageBreak/>
        <w:t xml:space="preserve">ποίησης, στην οποία δραστηριοποιούνται σήμερα περίπου εκατό επιχειρήσεις, απασχολώντας περισσότερους από δύο χιλιάδες εργαζομένους, αλλά και για ανάσχεση των εξαγωγών και των συναλλαγών για πολλά προϊόντα και υπηρεσίες. </w:t>
      </w:r>
    </w:p>
    <w:p w14:paraId="34409BD5" w14:textId="77777777" w:rsidR="00705D54" w:rsidRDefault="00C74CB8">
      <w:pPr>
        <w:autoSpaceDE w:val="0"/>
        <w:autoSpaceDN w:val="0"/>
        <w:adjustRightInd w:val="0"/>
        <w:spacing w:line="600" w:lineRule="auto"/>
        <w:ind w:firstLine="720"/>
        <w:jc w:val="both"/>
        <w:rPr>
          <w:rFonts w:eastAsia="Times New Roman"/>
          <w:szCs w:val="24"/>
        </w:rPr>
      </w:pPr>
      <w:r>
        <w:rPr>
          <w:rFonts w:eastAsia="Times New Roman"/>
          <w:szCs w:val="24"/>
        </w:rPr>
        <w:t>Καταθέτω για τα Π</w:t>
      </w:r>
      <w:r>
        <w:rPr>
          <w:rFonts w:eastAsia="Times New Roman"/>
          <w:szCs w:val="24"/>
        </w:rPr>
        <w:t xml:space="preserve">ρακτικά σχετική επιστολή από τον ΣΕΒ. </w:t>
      </w:r>
    </w:p>
    <w:p w14:paraId="34409BD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34409BD7" w14:textId="77777777" w:rsidR="00705D54" w:rsidRDefault="00C74CB8">
      <w:pPr>
        <w:spacing w:line="600" w:lineRule="auto"/>
        <w:ind w:firstLine="720"/>
        <w:jc w:val="both"/>
        <w:rPr>
          <w:rFonts w:eastAsia="Times New Roman"/>
          <w:szCs w:val="24"/>
        </w:rPr>
      </w:pPr>
      <w:r>
        <w:rPr>
          <w:rFonts w:eastAsia="Times New Roman"/>
          <w:szCs w:val="24"/>
        </w:rPr>
        <w:t>Επιπρόσθετα, η απώλεια της αναγνώρισης του ΕΣΥΔ επηρεάζει, άμεσα ή έμμεσα, περισσότερες από πενήντα χιλιάδες επιχειρήσεις, οι οποίες απασχολούν το 26% της συνολικής εργατικής δύναμης και αντιστοιχούν στο 18% του ΑΕΠ.</w:t>
      </w:r>
    </w:p>
    <w:p w14:paraId="34409BD8" w14:textId="77777777" w:rsidR="00705D54" w:rsidRDefault="00C74CB8">
      <w:pPr>
        <w:spacing w:line="600" w:lineRule="auto"/>
        <w:ind w:firstLine="720"/>
        <w:jc w:val="both"/>
        <w:rPr>
          <w:rFonts w:eastAsia="Times New Roman"/>
          <w:szCs w:val="24"/>
        </w:rPr>
      </w:pPr>
      <w:r>
        <w:rPr>
          <w:rFonts w:eastAsia="Times New Roman"/>
          <w:szCs w:val="24"/>
        </w:rPr>
        <w:t xml:space="preserve">Καταθέτω για τα Πρακτικά σχετικό άρθρο </w:t>
      </w:r>
      <w:r>
        <w:rPr>
          <w:rFonts w:eastAsia="Times New Roman"/>
          <w:szCs w:val="24"/>
        </w:rPr>
        <w:t>της «ΚΑΘΗΜΕΡΙΝΗΣ».</w:t>
      </w:r>
    </w:p>
    <w:p w14:paraId="34409BD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Πρακτικά το προαναφερθέν άρθρο, το οποίο βρίσκεται στο αρχείο του Τμήματος Γραμματείας της Διεύθυνσης Στενογραφίας και  Πρακτικών της Βουλής)</w:t>
      </w:r>
    </w:p>
    <w:p w14:paraId="34409BD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Νομίζω ότι είστε ενήμερος γι</w:t>
      </w:r>
      <w:r>
        <w:rPr>
          <w:rFonts w:eastAsia="Times New Roman" w:cs="Times New Roman"/>
          <w:szCs w:val="24"/>
        </w:rPr>
        <w:t xml:space="preserve">’ αυτά. Τα κατέθεσα και στις </w:t>
      </w:r>
      <w:r>
        <w:rPr>
          <w:rFonts w:eastAsia="Times New Roman" w:cs="Times New Roman"/>
          <w:szCs w:val="24"/>
        </w:rPr>
        <w:t>ε</w:t>
      </w:r>
      <w:r>
        <w:rPr>
          <w:rFonts w:eastAsia="Times New Roman" w:cs="Times New Roman"/>
          <w:szCs w:val="24"/>
        </w:rPr>
        <w:t xml:space="preserve">πιτροπές. Τα καταθέτω ξανά για το Σώμα, για τους συναδέλφους οι οποίοι δεν είχαν τη δυνατότητα να τα λάβουν. </w:t>
      </w:r>
    </w:p>
    <w:p w14:paraId="34409BDB" w14:textId="77777777" w:rsidR="00705D54" w:rsidRDefault="00C74CB8">
      <w:pPr>
        <w:spacing w:line="600" w:lineRule="auto"/>
        <w:ind w:firstLine="720"/>
        <w:jc w:val="both"/>
        <w:rPr>
          <w:rFonts w:eastAsia="Times New Roman"/>
          <w:szCs w:val="24"/>
        </w:rPr>
      </w:pPr>
      <w:r>
        <w:rPr>
          <w:rFonts w:eastAsia="Times New Roman"/>
          <w:szCs w:val="24"/>
        </w:rPr>
        <w:t xml:space="preserve">Όπως, διαπιστώσαμε στην αρμόδια </w:t>
      </w:r>
      <w:r>
        <w:rPr>
          <w:rFonts w:eastAsia="Times New Roman"/>
          <w:szCs w:val="24"/>
        </w:rPr>
        <w:t>ε</w:t>
      </w:r>
      <w:r>
        <w:rPr>
          <w:rFonts w:eastAsia="Times New Roman"/>
          <w:szCs w:val="24"/>
        </w:rPr>
        <w:t>πιτροπή κατά την ακρόαση των φορέων, έκδηλη ήταν η αγωνία των παραγόντων της αγοράς</w:t>
      </w:r>
      <w:r>
        <w:rPr>
          <w:rFonts w:eastAsia="Times New Roman"/>
          <w:szCs w:val="24"/>
        </w:rPr>
        <w:t xml:space="preserve">. Όλοι οι εκπρόσωποί τους μας υπενθύμισαν ότι επανειλημμένα προειδοποιούσαν το Υπουργείο για τις καθυστερήσεις. </w:t>
      </w:r>
    </w:p>
    <w:p w14:paraId="34409BDC" w14:textId="77777777" w:rsidR="00705D54" w:rsidRDefault="00C74CB8">
      <w:pPr>
        <w:autoSpaceDE w:val="0"/>
        <w:autoSpaceDN w:val="0"/>
        <w:adjustRightInd w:val="0"/>
        <w:spacing w:line="600" w:lineRule="auto"/>
        <w:ind w:firstLine="720"/>
        <w:jc w:val="both"/>
        <w:rPr>
          <w:rFonts w:eastAsia="Times New Roman"/>
          <w:szCs w:val="24"/>
        </w:rPr>
      </w:pPr>
      <w:r>
        <w:rPr>
          <w:rFonts w:eastAsia="Times New Roman"/>
          <w:szCs w:val="24"/>
        </w:rPr>
        <w:t>Ενώ βλέπουμε, δηλαδή, ότι ο ιδιωτικός τομέας έγκαιρα έκανε το καθήκον του και τα σχετικά δημοσιεύματα έπεφταν βροχή, το Υπουργείο μάλλον σφύριζ</w:t>
      </w:r>
      <w:r>
        <w:rPr>
          <w:rFonts w:eastAsia="Times New Roman"/>
          <w:szCs w:val="24"/>
        </w:rPr>
        <w:t>ε αδιάφορα και εδέησε μόλις</w:t>
      </w:r>
      <w:r>
        <w:rPr>
          <w:rFonts w:eastAsia="Times New Roman"/>
          <w:b/>
          <w:szCs w:val="24"/>
        </w:rPr>
        <w:t xml:space="preserve"> </w:t>
      </w:r>
      <w:r>
        <w:rPr>
          <w:rFonts w:eastAsia="Times New Roman"/>
          <w:szCs w:val="24"/>
        </w:rPr>
        <w:t>στις 10 Φεβρουαρίου -και μπορεί αυτό να οφείλεται και στον Υπουργό που ανέλαβε τώρα, γιατί ήθελε να προλάβει τις καταστάσεις- να εκδώσει ανακοίνωση με την οποία ενημέρωνε ότι δεν υπάρχει κανένας κίνδυνος, διότι το νομοσχέδιο είν</w:t>
      </w:r>
      <w:r>
        <w:rPr>
          <w:rFonts w:eastAsia="Times New Roman"/>
          <w:szCs w:val="24"/>
        </w:rPr>
        <w:t xml:space="preserve">αι στα σκαριά. </w:t>
      </w:r>
    </w:p>
    <w:p w14:paraId="34409BDD" w14:textId="77777777" w:rsidR="00705D54" w:rsidRDefault="00C74CB8">
      <w:pPr>
        <w:autoSpaceDE w:val="0"/>
        <w:autoSpaceDN w:val="0"/>
        <w:adjustRightInd w:val="0"/>
        <w:spacing w:line="600" w:lineRule="auto"/>
        <w:ind w:firstLine="720"/>
        <w:jc w:val="both"/>
        <w:rPr>
          <w:rFonts w:eastAsia="Times New Roman"/>
          <w:szCs w:val="24"/>
        </w:rPr>
      </w:pPr>
      <w:r>
        <w:rPr>
          <w:rFonts w:eastAsia="Times New Roman"/>
          <w:szCs w:val="24"/>
        </w:rPr>
        <w:t xml:space="preserve">Καταθέτω για τα Πρακτικά τη σχετική ανακοίνωση από το Υπουργείο. </w:t>
      </w:r>
    </w:p>
    <w:p w14:paraId="34409BD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Μάριος Γεωργιάδης καταθέτει για τα Πρακτικά το προαναφερθέν έγγραφο, το οποίο βρίσκεται στο αρχείο του Τμήματος Γραμματείας της Διεύθυνσης Στε</w:t>
      </w:r>
      <w:r>
        <w:rPr>
          <w:rFonts w:eastAsia="Times New Roman" w:cs="Times New Roman"/>
          <w:szCs w:val="24"/>
        </w:rPr>
        <w:t>νογραφίας και  Πρακτικών της Βουλής)</w:t>
      </w:r>
    </w:p>
    <w:p w14:paraId="34409BDF" w14:textId="77777777" w:rsidR="00705D54" w:rsidRDefault="00C74CB8">
      <w:pPr>
        <w:spacing w:line="600" w:lineRule="auto"/>
        <w:ind w:firstLine="720"/>
        <w:jc w:val="both"/>
        <w:rPr>
          <w:rFonts w:eastAsia="Times New Roman"/>
          <w:szCs w:val="24"/>
        </w:rPr>
      </w:pPr>
      <w:r>
        <w:rPr>
          <w:rFonts w:eastAsia="Times New Roman"/>
          <w:szCs w:val="24"/>
        </w:rPr>
        <w:t>Εξήντα ημέρες περιμέναμε τη δήθεν δρομολογημένη νομοθετική ρύθμιση. Άρα, εύλογα μπορούμε να ρωτήσουμε: Γιατί χρειαζόταν ολόκληρη εκστρατεία φορέων και σειρά δημοσιευμάτων για να αφυπνιστούν -τρόπος του λέγειν- οι αρμόδι</w:t>
      </w:r>
      <w:r>
        <w:rPr>
          <w:rFonts w:eastAsia="Times New Roman"/>
          <w:szCs w:val="24"/>
        </w:rPr>
        <w:t xml:space="preserve">οι; Με τέτοια συμπεριφορά του επίσημου κράτους είναι ποτέ δυνατό να έρθουν σοβαροί επενδυτές και να βάλουν τα λεφτά τους σε αυτή τη χώρα; Η χώρα μας, δυστυχώς, συμπεριφέρεται σαν πειρατής μέσα στις πολιτισμένες δυτικές χώρες. </w:t>
      </w:r>
    </w:p>
    <w:p w14:paraId="34409BE0" w14:textId="77777777" w:rsidR="00705D54" w:rsidRDefault="00C74CB8">
      <w:pPr>
        <w:spacing w:line="600" w:lineRule="auto"/>
        <w:ind w:firstLine="720"/>
        <w:jc w:val="both"/>
        <w:rPr>
          <w:rFonts w:eastAsia="Times New Roman"/>
          <w:szCs w:val="24"/>
        </w:rPr>
      </w:pPr>
      <w:r>
        <w:rPr>
          <w:rFonts w:eastAsia="Times New Roman"/>
          <w:szCs w:val="24"/>
        </w:rPr>
        <w:t>Ακόμα και όταν ο Υπουργός συμ</w:t>
      </w:r>
      <w:r>
        <w:rPr>
          <w:rFonts w:eastAsia="Times New Roman"/>
          <w:szCs w:val="24"/>
        </w:rPr>
        <w:t>μερίστηκε την ανησυχία ορισμένων φορέων για διάφορα ζητήματα μεταβατικότητας στο νέο καθεστώς, κάλεσε τους φορείς σε διάλογο και υποβολή προτάσεων στο «πάρα πέντε» της προθεσμίας -«κάλλιο αργά παρά ποτέ», βέβαια, που λένε- ενώ είχε την άνεση μηνών, να το π</w:t>
      </w:r>
      <w:r>
        <w:rPr>
          <w:rFonts w:eastAsia="Times New Roman"/>
          <w:szCs w:val="24"/>
        </w:rPr>
        <w:t xml:space="preserve">ράξει νωρίτερα και ετών, βέβαια, οι προηγούμενες κυβερνήσεις. </w:t>
      </w:r>
    </w:p>
    <w:p w14:paraId="34409BE1" w14:textId="77777777" w:rsidR="00705D54" w:rsidRDefault="00C74CB8">
      <w:pPr>
        <w:spacing w:line="600" w:lineRule="auto"/>
        <w:ind w:firstLine="720"/>
        <w:jc w:val="both"/>
        <w:rPr>
          <w:rFonts w:eastAsia="Times New Roman"/>
          <w:szCs w:val="24"/>
        </w:rPr>
      </w:pPr>
      <w:r>
        <w:rPr>
          <w:rFonts w:eastAsia="Times New Roman"/>
          <w:szCs w:val="24"/>
        </w:rPr>
        <w:t xml:space="preserve">Για να είμαστε, βέβαια, δίκαιοι, το πρόβλημα ξεκίνησε από την προηγούμενη κυβέρνηση, Νέας Δημοκρατίας και ΠΑΣΟΚ, η </w:t>
      </w:r>
      <w:r>
        <w:rPr>
          <w:rFonts w:eastAsia="Times New Roman"/>
          <w:szCs w:val="24"/>
        </w:rPr>
        <w:lastRenderedPageBreak/>
        <w:t>οποία στη μανία της για εξοικονόμηση πόρων, άρον – άρον συγχώνευσε τον ΕΛΟΤ με</w:t>
      </w:r>
      <w:r>
        <w:rPr>
          <w:rFonts w:eastAsia="Times New Roman"/>
          <w:szCs w:val="24"/>
        </w:rPr>
        <w:t xml:space="preserve"> το Εθνικό Ινστιτούτο Μετρολογίας και το Εθνικό Σύστημα Διαπίστευσης. Και αυτό, κατά παράβαση της κοινοτικής νομοθεσίας, καθώς η Ευρώπη απαιτεί σαφή, διακριτό χαρακτήρα στον εθνικό φορέα συστήματος διαπίστευσης, σύμφωνα με το κριτήριο 3 της ιδιότητας μέλου</w:t>
      </w:r>
      <w:r>
        <w:rPr>
          <w:rFonts w:eastAsia="Times New Roman"/>
          <w:szCs w:val="24"/>
        </w:rPr>
        <w:t xml:space="preserve">ς. </w:t>
      </w:r>
    </w:p>
    <w:p w14:paraId="34409BE2" w14:textId="77777777" w:rsidR="00705D54" w:rsidRDefault="00C74CB8">
      <w:pPr>
        <w:spacing w:line="600" w:lineRule="auto"/>
        <w:ind w:firstLine="720"/>
        <w:jc w:val="both"/>
        <w:rPr>
          <w:rFonts w:eastAsia="Times New Roman"/>
          <w:szCs w:val="24"/>
        </w:rPr>
      </w:pPr>
      <w:r>
        <w:rPr>
          <w:rFonts w:eastAsia="Times New Roman"/>
          <w:szCs w:val="24"/>
        </w:rPr>
        <w:t xml:space="preserve">Καταθέτω για τα Πρακτικά τι αναφέρουν για τα μέλη από την Ευρώπη. </w:t>
      </w:r>
    </w:p>
    <w:p w14:paraId="34409BE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w:t>
      </w:r>
      <w:r>
        <w:rPr>
          <w:rFonts w:eastAsia="Times New Roman" w:cs="Times New Roman"/>
          <w:szCs w:val="24"/>
        </w:rPr>
        <w:t>αι Πρακτικών της Βουλής)</w:t>
      </w:r>
    </w:p>
    <w:p w14:paraId="34409BE4" w14:textId="77777777" w:rsidR="00705D54" w:rsidRDefault="00C74CB8">
      <w:pPr>
        <w:spacing w:line="600" w:lineRule="auto"/>
        <w:ind w:firstLine="720"/>
        <w:jc w:val="both"/>
        <w:rPr>
          <w:rFonts w:eastAsia="Times New Roman"/>
          <w:szCs w:val="24"/>
        </w:rPr>
      </w:pPr>
      <w:r>
        <w:rPr>
          <w:rFonts w:eastAsia="Times New Roman"/>
          <w:szCs w:val="24"/>
        </w:rPr>
        <w:t>Καλώς, φυσικά, έπραξαν συνάδελφοι της Νέας Δημοκρατίας -συγκεκριμένα η κ. Μπακογιάννη και ο κ. Καράογλου- και κατέθεταν συχνές ερωτήσεις, δείχνοντας την αγωνία τους, καλύτερο όμως θα ήταν να αγωνιούσαν πριν τρία χρόνια και να πίεζα</w:t>
      </w:r>
      <w:r>
        <w:rPr>
          <w:rFonts w:eastAsia="Times New Roman"/>
          <w:szCs w:val="24"/>
        </w:rPr>
        <w:t>ν την τότε</w:t>
      </w:r>
      <w:r>
        <w:rPr>
          <w:rFonts w:eastAsia="Times New Roman"/>
          <w:b/>
          <w:szCs w:val="24"/>
        </w:rPr>
        <w:t xml:space="preserve"> </w:t>
      </w:r>
      <w:r>
        <w:rPr>
          <w:rFonts w:eastAsia="Times New Roman"/>
          <w:szCs w:val="24"/>
        </w:rPr>
        <w:t xml:space="preserve">κυβέρνησή τους να νομοθετούσε όπως έπρεπε. Άλλωστε, με την τότε συγχώνευση, όσο εξωφρενικό και αν ακούγεται, ο έλεγχος συνυπήρχε με τον ελεγχόμενο. </w:t>
      </w:r>
    </w:p>
    <w:p w14:paraId="34409BE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Συγκεκριμένα, το Εθνικό Ινστιτούτο Μετρολογίας εμπλέκεται σε δραστηριότητες αξιολόγησης, ενώ η κ</w:t>
      </w:r>
      <w:r>
        <w:rPr>
          <w:rFonts w:eastAsia="Times New Roman" w:cs="Times New Roman"/>
          <w:szCs w:val="24"/>
        </w:rPr>
        <w:t>οινοτική νομοθεσία ορίζει ότι η διαπίστευση πρέπει να είναι οικονομικά αυτοδύναμη και ο εθνικός φορέας ανεξάρτητος από τους φορείς που αξιολογεί, σύμφωνα με τα κριτήρια 4 και 7 της ιδιότητας μέλους.</w:t>
      </w:r>
    </w:p>
    <w:p w14:paraId="34409BE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Παρ’ όλα αυτά, η κατάθεση του σχεδίου νόμου έγινε δεκτή μ</w:t>
      </w:r>
      <w:r>
        <w:rPr>
          <w:rFonts w:eastAsia="Times New Roman" w:cs="Times New Roman"/>
          <w:szCs w:val="24"/>
        </w:rPr>
        <w:t>ε ανακούφιση, αν και, σύμφωνα με όσα ειπώθηκαν στην ακρόαση φορέων, υπάρχουν πολλά προβλήματα και στους άλλους δύο οργανισμούς, στον ΕΛΟΤ και στο Εθνικό Σύστημα Μετρολογίας και θα έπρεπε γρήγορα να δρομολογηθούν λύσεις.</w:t>
      </w:r>
    </w:p>
    <w:p w14:paraId="34409BE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Επομένως, είναι επιτακτικό να γίνει </w:t>
      </w:r>
      <w:r>
        <w:rPr>
          <w:rFonts w:eastAsia="Times New Roman" w:cs="Times New Roman"/>
          <w:szCs w:val="24"/>
        </w:rPr>
        <w:t>άμεσα ο διαχωρισμός του φορέα πιστοποίησης από τον φορέα μετρολογίας και τον Ελληνικό Οργανισμό Τυποποίησης, σύμφωνα με τα ευρωπαϊκά πρότυπα.</w:t>
      </w:r>
    </w:p>
    <w:p w14:paraId="34409BE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Για το κυρίως σώμα των διατάξεων τώρα επί το </w:t>
      </w:r>
      <w:proofErr w:type="spellStart"/>
      <w:r>
        <w:rPr>
          <w:rFonts w:eastAsia="Times New Roman" w:cs="Times New Roman"/>
          <w:szCs w:val="24"/>
        </w:rPr>
        <w:t>πλείστον</w:t>
      </w:r>
      <w:proofErr w:type="spellEnd"/>
      <w:r>
        <w:rPr>
          <w:rFonts w:eastAsia="Times New Roman" w:cs="Times New Roman"/>
          <w:szCs w:val="24"/>
        </w:rPr>
        <w:t xml:space="preserve"> δεν εγείρονται σοβαρές αντιρρήσεις. Στο άρθρο 3 θα έπρεπε να</w:t>
      </w:r>
      <w:r>
        <w:rPr>
          <w:rFonts w:eastAsia="Times New Roman" w:cs="Times New Roman"/>
          <w:szCs w:val="24"/>
        </w:rPr>
        <w:t xml:space="preserve"> γίνουν πιο συγκεκριμένες οι προδιαγραφές του μέλους Εθνικού Συμβουλίου Διαπίστευσης, γιατί το κύρος και η ευρεία επιστημο</w:t>
      </w:r>
      <w:r>
        <w:rPr>
          <w:rFonts w:eastAsia="Times New Roman" w:cs="Times New Roman"/>
          <w:szCs w:val="24"/>
        </w:rPr>
        <w:lastRenderedPageBreak/>
        <w:t>νική κατάρτιση είναι υποκειμενικές διατυπώσεις, ενώ χρειαζόμαστε περισσότερο αντικειμενικά και μετρήσιμα κριτήρια για να παύουν οι πελ</w:t>
      </w:r>
      <w:r>
        <w:rPr>
          <w:rFonts w:eastAsia="Times New Roman" w:cs="Times New Roman"/>
          <w:szCs w:val="24"/>
        </w:rPr>
        <w:t>ατειακές και κομματικές λογικές.</w:t>
      </w:r>
    </w:p>
    <w:p w14:paraId="34409BE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ίδιο ισχύει και για το επταμελές συμβούλιο του ΕΣΥΔ</w:t>
      </w:r>
      <w:r>
        <w:rPr>
          <w:rFonts w:eastAsia="Times New Roman" w:cs="Times New Roman"/>
          <w:szCs w:val="24"/>
        </w:rPr>
        <w:t>,</w:t>
      </w:r>
      <w:r>
        <w:rPr>
          <w:rFonts w:eastAsia="Times New Roman" w:cs="Times New Roman"/>
          <w:szCs w:val="24"/>
        </w:rPr>
        <w:t xml:space="preserve"> στο άρθρο 4, ανεξάρτητα αν κάποια μέλη πρωτύτερα αποχωρήσουν. Θα μπορούσε να υπάρχει απαίτηση δημοσιεύσεων σε διεθνή επιστημονικά περιοδικά ή μεταπτυχιακοί ή διδακτορι</w:t>
      </w:r>
      <w:r>
        <w:rPr>
          <w:rFonts w:eastAsia="Times New Roman" w:cs="Times New Roman"/>
          <w:szCs w:val="24"/>
        </w:rPr>
        <w:t>κοί τίτλοι σπουδών ή συμμετοχή σε διεθνή και εγχώρια συνέδρια, καθώς και συγκεκριμένες απαιτήσεις προϋπηρεσίας σε αντίστοιχες θέσεις δημοσίου και ιδιωτικού τομέα.</w:t>
      </w:r>
    </w:p>
    <w:p w14:paraId="34409BE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Στο άρθρο 6 σωστά, κατά την άποψή μας, αναφέρονται οι διευρυμένοι πόροι απόκτησης εσόδων. Γενικά είναι ανεπίτρεπτο ένας φορέας να χρηματοδοτείται από τον κρατικό προϋπολογισμό, όταν άνετα μπορεί να επιβιώσει με πόρους που απαιτείται να πιστοποιηθούν, αλλά </w:t>
      </w:r>
      <w:r>
        <w:rPr>
          <w:rFonts w:eastAsia="Times New Roman" w:cs="Times New Roman"/>
          <w:szCs w:val="24"/>
        </w:rPr>
        <w:t>και από τις πηγές εσόδων που αναφέρονται στο συγκεκριμένο άρθρο.</w:t>
      </w:r>
    </w:p>
    <w:p w14:paraId="34409BE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Στην παράγραφο 6 του ένατου άρθρου εκτιμούμε ότι θα ήταν χρήσιμο να συμπεριληφθεί έστω και ως επόπτης ένας εξωτερικός παράγων ως </w:t>
      </w:r>
      <w:proofErr w:type="spellStart"/>
      <w:r>
        <w:rPr>
          <w:rFonts w:eastAsia="Times New Roman" w:cs="Times New Roman"/>
          <w:szCs w:val="24"/>
        </w:rPr>
        <w:t>αξιολογητής</w:t>
      </w:r>
      <w:proofErr w:type="spellEnd"/>
      <w:r>
        <w:rPr>
          <w:rFonts w:eastAsia="Times New Roman" w:cs="Times New Roman"/>
          <w:szCs w:val="24"/>
        </w:rPr>
        <w:t xml:space="preserve"> των περιουσιακών στοιχείων, προκειμένου να διασφαλ</w:t>
      </w:r>
      <w:r>
        <w:rPr>
          <w:rFonts w:eastAsia="Times New Roman" w:cs="Times New Roman"/>
          <w:szCs w:val="24"/>
        </w:rPr>
        <w:t>ιστεί μεγαλύτερο ποσοστό διαφάνειας.</w:t>
      </w:r>
    </w:p>
    <w:p w14:paraId="34409BE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Συμπερασματικά, τα περισσότερα εκ των άρθρων τα βλέπουμε με θετικό μάτι. Επί της αρχής έχουμε τοποθετηθεί θετικά. Θα μας επιτρέψετε να τοποθετηθούμε αναλυτικά στην ψηφοφορία όσον αφορά και τις τροπολογίες, διότι δεν γνω</w:t>
      </w:r>
      <w:r>
        <w:rPr>
          <w:rFonts w:eastAsia="Times New Roman" w:cs="Times New Roman"/>
          <w:szCs w:val="24"/>
        </w:rPr>
        <w:t>ρίζουμε κατά πόσον είναι 100% σύμφωνες με τις θέσεις και τα πιστεύω της Ένωσης Κεντρώων.</w:t>
      </w:r>
    </w:p>
    <w:p w14:paraId="34409BE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Βουλευτές, ως Ένωση Κεντρώων και όσο διαρκεί η τρέχουσα Κυβέρνηση θα κάνουμε ό,τι μπορούμε ώστε το καράβι να ακολουθήσει φιλοευρωπαϊκή κατεύθυνση. </w:t>
      </w:r>
      <w:r>
        <w:rPr>
          <w:rFonts w:eastAsia="Times New Roman" w:cs="Times New Roman"/>
          <w:szCs w:val="24"/>
        </w:rPr>
        <w:t>Ας ελπίσουμε δε ότι οι επόμενες κυβερνήσεις ή ακόμη και από τώρα η εν λόγω Κυβέρνηση θα μπει στη διαδικασία να τηρείται με ορθή και συνετή διακυβέρνηση το κοινοβουλευτικό έργο, στοιχεία απαραίτητα για μια σύγχρονη και ευρωπαϊκή χώρα. Αναφέρω και πάλι ότι υ</w:t>
      </w:r>
      <w:r>
        <w:rPr>
          <w:rFonts w:eastAsia="Times New Roman" w:cs="Times New Roman"/>
          <w:szCs w:val="24"/>
        </w:rPr>
        <w:t>πάρχουν σαράντα σελίδες τροπολογίες σ</w:t>
      </w:r>
      <w:r>
        <w:rPr>
          <w:rFonts w:eastAsia="Times New Roman" w:cs="Times New Roman"/>
          <w:szCs w:val="24"/>
        </w:rPr>
        <w:t>ε</w:t>
      </w:r>
      <w:r>
        <w:rPr>
          <w:rFonts w:eastAsia="Times New Roman" w:cs="Times New Roman"/>
          <w:szCs w:val="24"/>
        </w:rPr>
        <w:t xml:space="preserve"> ένα σχέδιο νόμου δέκα σελίδων. Αυτό είναι απαράδεκτο να γίνεται στην Αίθουσα του Κοινοβουλίου.</w:t>
      </w:r>
    </w:p>
    <w:p w14:paraId="34409BE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Σας ευχαριστώ πάρα πολύ για την προσοχή σας.</w:t>
      </w:r>
    </w:p>
    <w:p w14:paraId="34409BEF" w14:textId="77777777" w:rsidR="00705D54" w:rsidRDefault="00C74C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4409BF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w:t>
      </w:r>
      <w:r>
        <w:rPr>
          <w:rFonts w:eastAsia="Times New Roman" w:cs="Times New Roman"/>
          <w:b/>
          <w:szCs w:val="24"/>
        </w:rPr>
        <w:t>αμάνης):</w:t>
      </w:r>
      <w:r>
        <w:rPr>
          <w:rFonts w:eastAsia="Times New Roman" w:cs="Times New Roman"/>
          <w:szCs w:val="24"/>
        </w:rPr>
        <w:t xml:space="preserve"> Να δι</w:t>
      </w:r>
      <w:r>
        <w:rPr>
          <w:rFonts w:eastAsia="Times New Roman" w:cs="Times New Roman"/>
          <w:szCs w:val="24"/>
        </w:rPr>
        <w:t>ευκρινισθεί</w:t>
      </w:r>
      <w:r>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t>τα Πρακτικά το εξής: Εκ παραδρομής</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ο κ. Γεωργιάδης είπε να αποσυρθεί το αντίστοιχο άρθρο για την τροπολογία για τις εξετάσεις. Έπαψε να είναι τροπολογία. Έχει συζητηθεί στην </w:t>
      </w:r>
      <w:r>
        <w:rPr>
          <w:rFonts w:eastAsia="Times New Roman" w:cs="Times New Roman"/>
          <w:szCs w:val="24"/>
        </w:rPr>
        <w:t>ε</w:t>
      </w:r>
      <w:r>
        <w:rPr>
          <w:rFonts w:eastAsia="Times New Roman" w:cs="Times New Roman"/>
          <w:szCs w:val="24"/>
        </w:rPr>
        <w:t xml:space="preserve">πιτροπή και έχει ενσωματωθεί στο </w:t>
      </w:r>
      <w:r>
        <w:rPr>
          <w:rFonts w:eastAsia="Times New Roman" w:cs="Times New Roman"/>
          <w:szCs w:val="24"/>
        </w:rPr>
        <w:t>νομοσχέδιο. Νομίζω ότι είναι το άρθρο 12. Επομένως το αίτημα περιλαμβάνει να αποσυρθεί το αντίστοιχο άρθρο. Αν είναι το 12, δηλαδή, να αποσυρθεί το 12.</w:t>
      </w:r>
    </w:p>
    <w:p w14:paraId="34409BF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r>
        <w:rPr>
          <w:rFonts w:eastAsia="Times New Roman" w:cs="Times New Roman"/>
          <w:szCs w:val="24"/>
        </w:rPr>
        <w:t>,</w:t>
      </w:r>
      <w:r>
        <w:rPr>
          <w:rFonts w:eastAsia="Times New Roman" w:cs="Times New Roman"/>
          <w:szCs w:val="24"/>
        </w:rPr>
        <w:t xml:space="preserve"> για είκοσι λεπτά. Σας δίνω παραπάνω χρόνο, γιατί ίσως να χρειαστεί να απα</w:t>
      </w:r>
      <w:r>
        <w:rPr>
          <w:rFonts w:eastAsia="Times New Roman" w:cs="Times New Roman"/>
          <w:szCs w:val="24"/>
        </w:rPr>
        <w:t>ντήσετε. Αμέσως μετά για τον λόγο που είπα θα μιλήσει ο κ. Λοβέρδος και ξεκινάμε.</w:t>
      </w:r>
    </w:p>
    <w:p w14:paraId="34409BF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Ορίστε, κύριε Υπουργέ.</w:t>
      </w:r>
    </w:p>
    <w:p w14:paraId="34409BF3"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ΑΛΕΞ</w:t>
      </w:r>
      <w:r>
        <w:rPr>
          <w:rFonts w:eastAsia="Times New Roman" w:cs="Times New Roman"/>
          <w:b/>
          <w:szCs w:val="24"/>
        </w:rPr>
        <w:t>ΑΝΔΡΟ</w:t>
      </w:r>
      <w:r>
        <w:rPr>
          <w:rFonts w:eastAsia="Times New Roman" w:cs="Times New Roman"/>
          <w:b/>
          <w:szCs w:val="24"/>
        </w:rPr>
        <w:t>Σ ΧΑΡΙΤΣΗΣ  (Αναπληρωτής Υπουργός Οικονομίας και Ανάπτυξης):</w:t>
      </w:r>
      <w:r>
        <w:rPr>
          <w:rFonts w:eastAsia="Times New Roman" w:cs="Times New Roman"/>
          <w:szCs w:val="24"/>
        </w:rPr>
        <w:t xml:space="preserve"> Ευχαριστώ, κύριε Πρόεδρε.</w:t>
      </w:r>
    </w:p>
    <w:p w14:paraId="34409BF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με το παρόν νομοσχέδιο </w:t>
      </w:r>
      <w:proofErr w:type="spellStart"/>
      <w:r>
        <w:rPr>
          <w:rFonts w:eastAsia="Times New Roman" w:cs="Times New Roman"/>
          <w:szCs w:val="24"/>
        </w:rPr>
        <w:t>επα</w:t>
      </w:r>
      <w:r>
        <w:rPr>
          <w:rFonts w:eastAsia="Times New Roman" w:cs="Times New Roman"/>
          <w:szCs w:val="24"/>
        </w:rPr>
        <w:t>νασυστήνουμε</w:t>
      </w:r>
      <w:proofErr w:type="spellEnd"/>
      <w:r>
        <w:rPr>
          <w:rFonts w:eastAsia="Times New Roman" w:cs="Times New Roman"/>
          <w:szCs w:val="24"/>
        </w:rPr>
        <w:t xml:space="preserve"> το Εθνικό Σύστημα Διαπίστευσης, το ΕΣΥΔ, ως ανεξάρτητο φορέα, ώστε να πληροί τα κριτήρια που ορίζει η ευρωπαϊκή νομοθεσία.</w:t>
      </w:r>
    </w:p>
    <w:p w14:paraId="34409BF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πρόβλημα που ερχόμαστε να λύσουμε με αυτό το νομοσχέδιο δημιουργήθηκε το 2013, όταν η τότε </w:t>
      </w:r>
      <w:r>
        <w:rPr>
          <w:rFonts w:eastAsia="Times New Roman" w:cs="Times New Roman"/>
          <w:szCs w:val="24"/>
        </w:rPr>
        <w:t>σ</w:t>
      </w:r>
      <w:r>
        <w:rPr>
          <w:rFonts w:eastAsia="Times New Roman" w:cs="Times New Roman"/>
          <w:szCs w:val="24"/>
        </w:rPr>
        <w:t>υγκυβέρνηση Νέας Δημοκρατ</w:t>
      </w:r>
      <w:r>
        <w:rPr>
          <w:rFonts w:eastAsia="Times New Roman" w:cs="Times New Roman"/>
          <w:szCs w:val="24"/>
        </w:rPr>
        <w:t>ίας και ΠΑΣΟΚ αποφάσισε να συγχωνεύσει κακήν-κακώς, χωρίς μελέτη και σχεδιασμό, το Εθνικό Σύστημα Διαπίστευσης με τον Ελληνικό Οργανισμό Τυποποίησης, τον ΕΛΟΤ, και με το Εθνικό Ίδρυμα Μετρολογίας, το ΕΙΜ, σ’ έναν ενιαίο τότε οργανισμό, το Εθνικό Σύστημα Υπ</w:t>
      </w:r>
      <w:r>
        <w:rPr>
          <w:rFonts w:eastAsia="Times New Roman" w:cs="Times New Roman"/>
          <w:szCs w:val="24"/>
        </w:rPr>
        <w:t>οδομών Ποιότητας.</w:t>
      </w:r>
    </w:p>
    <w:p w14:paraId="34409BF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Η τότε </w:t>
      </w:r>
      <w:r>
        <w:rPr>
          <w:rFonts w:eastAsia="Times New Roman" w:cs="Times New Roman"/>
          <w:szCs w:val="24"/>
        </w:rPr>
        <w:t>κ</w:t>
      </w:r>
      <w:r>
        <w:rPr>
          <w:rFonts w:eastAsia="Times New Roman" w:cs="Times New Roman"/>
          <w:szCs w:val="24"/>
        </w:rPr>
        <w:t>υβέρνηση προχώρησε, μάλιστα, σ</w:t>
      </w:r>
      <w:r>
        <w:rPr>
          <w:rFonts w:eastAsia="Times New Roman" w:cs="Times New Roman"/>
          <w:szCs w:val="24"/>
        </w:rPr>
        <w:t>ε</w:t>
      </w:r>
      <w:r>
        <w:rPr>
          <w:rFonts w:eastAsia="Times New Roman" w:cs="Times New Roman"/>
          <w:szCs w:val="24"/>
        </w:rPr>
        <w:t xml:space="preserve"> αυτή τη συγχώνευση</w:t>
      </w:r>
      <w:r>
        <w:rPr>
          <w:rFonts w:eastAsia="Times New Roman" w:cs="Times New Roman"/>
          <w:szCs w:val="24"/>
        </w:rPr>
        <w:t>,</w:t>
      </w:r>
      <w:r>
        <w:rPr>
          <w:rFonts w:eastAsia="Times New Roman" w:cs="Times New Roman"/>
          <w:szCs w:val="24"/>
        </w:rPr>
        <w:t xml:space="preserve"> παρά τις συστάσεις της Ευρωπαϊκής Επιτροπής και τις αντιδράσεις των εργαζομένων του ΕΣΥΔ, αλλά και όλων των εμπλεκόμενων φορέων, οι οποίοι έγκαιρα επισήμαιναν ότι παραβιάζεται το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Δ</w:t>
      </w:r>
      <w:r>
        <w:rPr>
          <w:rFonts w:eastAsia="Times New Roman" w:cs="Times New Roman"/>
          <w:szCs w:val="24"/>
        </w:rPr>
        <w:t>ίκαιο και δεν πληρούνται τα πρότυπα λειτουργίας που θέτει η ευρωπαϊκή αρχή που εποπτεύει το ΕΣΥΔ.</w:t>
      </w:r>
    </w:p>
    <w:p w14:paraId="34409BF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Οι συστάσεις της Ευρωπαϊκής Επιτροπής διατυπώθηκαν ρητά ήδη από το 2012, όταν είχαν γίνει γνωστές οι προθέσεις της τότε </w:t>
      </w:r>
      <w:r>
        <w:rPr>
          <w:rFonts w:eastAsia="Times New Roman" w:cs="Times New Roman"/>
          <w:szCs w:val="24"/>
        </w:rPr>
        <w:t>κ</w:t>
      </w:r>
      <w:r>
        <w:rPr>
          <w:rFonts w:eastAsia="Times New Roman" w:cs="Times New Roman"/>
          <w:szCs w:val="24"/>
        </w:rPr>
        <w:t>υβέρνησης για τη συγχώνευ</w:t>
      </w:r>
      <w:r>
        <w:rPr>
          <w:rFonts w:eastAsia="Times New Roman" w:cs="Times New Roman"/>
          <w:szCs w:val="24"/>
        </w:rPr>
        <w:t xml:space="preserve">ση των φορέων, αλλά δυστυχώς οι συστάσεις αυτές αγνοήθηκαν πλήρως. </w:t>
      </w:r>
    </w:p>
    <w:p w14:paraId="34409BF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Για του λόγου το αληθές, καταθέτω στα Πρακτικά σχετική επιστολή της Ευρωπαϊκής Επιτροπής με ημερομηνία 24</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2012.</w:t>
      </w:r>
    </w:p>
    <w:p w14:paraId="34409BF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Αναπληρωτής Υπουργός κ. Αλέξανδρος </w:t>
      </w:r>
      <w:proofErr w:type="spellStart"/>
      <w:r>
        <w:rPr>
          <w:rFonts w:eastAsia="Times New Roman" w:cs="Times New Roman"/>
          <w:szCs w:val="24"/>
        </w:rPr>
        <w:t>Χαρίτσης</w:t>
      </w:r>
      <w:proofErr w:type="spellEnd"/>
      <w:r>
        <w:rPr>
          <w:rFonts w:eastAsia="Times New Roman" w:cs="Times New Roman"/>
          <w:szCs w:val="24"/>
        </w:rPr>
        <w:t xml:space="preserve"> καταθέτει </w:t>
      </w:r>
      <w:r>
        <w:rPr>
          <w:rFonts w:eastAsia="Times New Roman" w:cs="Times New Roman"/>
          <w:szCs w:val="24"/>
        </w:rPr>
        <w:t xml:space="preserve">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4409BF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 Άλλωστε, υπενθυμίζω ότι σε άλλες χώρες στις οποίες  </w:t>
      </w:r>
      <w:r>
        <w:rPr>
          <w:rFonts w:eastAsia="Times New Roman" w:cs="Times New Roman"/>
          <w:szCs w:val="24"/>
        </w:rPr>
        <w:t xml:space="preserve">συνέβη </w:t>
      </w:r>
      <w:r>
        <w:rPr>
          <w:rFonts w:eastAsia="Times New Roman" w:cs="Times New Roman"/>
          <w:szCs w:val="24"/>
        </w:rPr>
        <w:t>μια τέτοια προσπάθεια συγχώνευσης των σχετικών</w:t>
      </w:r>
      <w:r>
        <w:rPr>
          <w:rFonts w:eastAsia="Times New Roman" w:cs="Times New Roman"/>
          <w:szCs w:val="24"/>
        </w:rPr>
        <w:t xml:space="preserve"> φορέων, οι χώρες αυτές αποπέμφθηκαν από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σ</w:t>
      </w:r>
      <w:r>
        <w:rPr>
          <w:rFonts w:eastAsia="Times New Roman" w:cs="Times New Roman"/>
          <w:szCs w:val="24"/>
        </w:rPr>
        <w:t xml:space="preserve">ύστημα. </w:t>
      </w:r>
    </w:p>
    <w:p w14:paraId="34409BF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Όμως, ακόμα χειρότερα, η συγχώνευση αυτή δημιούργησε ασυμβίβαστο, καθώς βρέθηκαν στον ίδιο </w:t>
      </w:r>
      <w:r>
        <w:rPr>
          <w:rFonts w:eastAsia="Times New Roman" w:cs="Times New Roman"/>
          <w:szCs w:val="24"/>
        </w:rPr>
        <w:t>ο</w:t>
      </w:r>
      <w:r>
        <w:rPr>
          <w:rFonts w:eastAsia="Times New Roman" w:cs="Times New Roman"/>
          <w:szCs w:val="24"/>
        </w:rPr>
        <w:t>ργανισμό ο φορέας διαπίστευσης, το ΕΣΥΔ</w:t>
      </w:r>
      <w:r>
        <w:rPr>
          <w:rFonts w:eastAsia="Times New Roman" w:cs="Times New Roman"/>
          <w:szCs w:val="24"/>
        </w:rPr>
        <w:t>,</w:t>
      </w:r>
      <w:r>
        <w:rPr>
          <w:rFonts w:eastAsia="Times New Roman" w:cs="Times New Roman"/>
          <w:szCs w:val="24"/>
        </w:rPr>
        <w:t xml:space="preserve"> και ένας από τους </w:t>
      </w:r>
      <w:proofErr w:type="spellStart"/>
      <w:r>
        <w:rPr>
          <w:rFonts w:eastAsia="Times New Roman" w:cs="Times New Roman"/>
          <w:szCs w:val="24"/>
        </w:rPr>
        <w:t>διαπιστευόμενους</w:t>
      </w:r>
      <w:proofErr w:type="spellEnd"/>
      <w:r>
        <w:rPr>
          <w:rFonts w:eastAsia="Times New Roman" w:cs="Times New Roman"/>
          <w:szCs w:val="24"/>
        </w:rPr>
        <w:t xml:space="preserve"> φορείς, το ΕΙΜ. Δηλαδή, ελεγκτής και ελεγχόμενος ήταν στον ίδιο </w:t>
      </w:r>
      <w:r>
        <w:rPr>
          <w:rFonts w:eastAsia="Times New Roman" w:cs="Times New Roman"/>
          <w:szCs w:val="24"/>
        </w:rPr>
        <w:t>ο</w:t>
      </w:r>
      <w:r>
        <w:rPr>
          <w:rFonts w:eastAsia="Times New Roman" w:cs="Times New Roman"/>
          <w:szCs w:val="24"/>
        </w:rPr>
        <w:t xml:space="preserve">ργανισμό. </w:t>
      </w:r>
    </w:p>
    <w:p w14:paraId="34409BF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Την ίδια στιγμή, η ρύθμιση αυτή παραβίαζε τον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κ</w:t>
      </w:r>
      <w:r>
        <w:rPr>
          <w:rFonts w:eastAsia="Times New Roman" w:cs="Times New Roman"/>
          <w:szCs w:val="24"/>
        </w:rPr>
        <w:t xml:space="preserve">ανονισμό που ορίζει ότι τα κέρδη του </w:t>
      </w:r>
      <w:r>
        <w:rPr>
          <w:rFonts w:eastAsia="Times New Roman" w:cs="Times New Roman"/>
          <w:szCs w:val="24"/>
        </w:rPr>
        <w:t>φ</w:t>
      </w:r>
      <w:r>
        <w:rPr>
          <w:rFonts w:eastAsia="Times New Roman" w:cs="Times New Roman"/>
          <w:szCs w:val="24"/>
        </w:rPr>
        <w:t xml:space="preserve">ορέα </w:t>
      </w:r>
      <w:r>
        <w:rPr>
          <w:rFonts w:eastAsia="Times New Roman" w:cs="Times New Roman"/>
          <w:szCs w:val="24"/>
        </w:rPr>
        <w:t>δ</w:t>
      </w:r>
      <w:r>
        <w:rPr>
          <w:rFonts w:eastAsia="Times New Roman" w:cs="Times New Roman"/>
          <w:szCs w:val="24"/>
        </w:rPr>
        <w:t>ιαπίστευσης δεν μπορούν να διατίθενται παρά</w:t>
      </w:r>
      <w:r>
        <w:rPr>
          <w:rFonts w:eastAsia="Times New Roman" w:cs="Times New Roman"/>
          <w:szCs w:val="24"/>
        </w:rPr>
        <w:t xml:space="preserve"> μόνο για τη χρηματοδότηση των σκοπών του και όχι για δραστηριότητες άλλων οργανισμών.</w:t>
      </w:r>
    </w:p>
    <w:p w14:paraId="34409BF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Η οικονομική και διοικητική αυτοτέλεια του ΕΣΥΔ δεν διασφαλιζόταν και δεν μπορούσε να διασφαλιστεί στον ενιαίο </w:t>
      </w:r>
      <w:r>
        <w:rPr>
          <w:rFonts w:eastAsia="Times New Roman" w:cs="Times New Roman"/>
          <w:szCs w:val="24"/>
        </w:rPr>
        <w:t>ο</w:t>
      </w:r>
      <w:r>
        <w:rPr>
          <w:rFonts w:eastAsia="Times New Roman" w:cs="Times New Roman"/>
          <w:szCs w:val="24"/>
        </w:rPr>
        <w:t>ργανισμό. Υπήρξε, λοιπόν, με τη ρύθμιση του 2013 τριπλή π</w:t>
      </w:r>
      <w:r>
        <w:rPr>
          <w:rFonts w:eastAsia="Times New Roman" w:cs="Times New Roman"/>
          <w:szCs w:val="24"/>
        </w:rPr>
        <w:t xml:space="preserve">αραβίαση του ευρωπαϊκού </w:t>
      </w:r>
      <w:r>
        <w:rPr>
          <w:rFonts w:eastAsia="Times New Roman" w:cs="Times New Roman"/>
          <w:szCs w:val="24"/>
        </w:rPr>
        <w:t>κ</w:t>
      </w:r>
      <w:r>
        <w:rPr>
          <w:rFonts w:eastAsia="Times New Roman" w:cs="Times New Roman"/>
          <w:szCs w:val="24"/>
        </w:rPr>
        <w:t xml:space="preserve">ανονισμού 765/2008, πράγμα που έγινε έγκαιρα γνωστό στην τότε </w:t>
      </w:r>
      <w:r>
        <w:rPr>
          <w:rFonts w:eastAsia="Times New Roman" w:cs="Times New Roman"/>
          <w:szCs w:val="24"/>
        </w:rPr>
        <w:t>κ</w:t>
      </w:r>
      <w:r>
        <w:rPr>
          <w:rFonts w:eastAsia="Times New Roman" w:cs="Times New Roman"/>
          <w:szCs w:val="24"/>
        </w:rPr>
        <w:t xml:space="preserve">υβέρνηση. </w:t>
      </w:r>
    </w:p>
    <w:p w14:paraId="34409BF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Στη σπουδή της, ωστόσο, η </w:t>
      </w:r>
      <w:r>
        <w:rPr>
          <w:rFonts w:eastAsia="Times New Roman" w:cs="Times New Roman"/>
          <w:szCs w:val="24"/>
        </w:rPr>
        <w:t>κ</w:t>
      </w:r>
      <w:r>
        <w:rPr>
          <w:rFonts w:eastAsia="Times New Roman" w:cs="Times New Roman"/>
          <w:szCs w:val="24"/>
        </w:rPr>
        <w:t>υβέρνηση να εμφανίσει μεταρρυθμιστικό έργο και να δείξει ότι περιορίζει το κράτος προχώρησε σε αυτή τη συγχώνευση, την οποία φυσικ</w:t>
      </w:r>
      <w:r>
        <w:rPr>
          <w:rFonts w:eastAsia="Times New Roman" w:cs="Times New Roman"/>
          <w:szCs w:val="24"/>
        </w:rPr>
        <w:t xml:space="preserve">ά ουδέποτε αποδέχθηκε ο </w:t>
      </w:r>
      <w:r>
        <w:rPr>
          <w:rFonts w:eastAsia="Times New Roman" w:cs="Times New Roman"/>
          <w:szCs w:val="24"/>
        </w:rPr>
        <w:t>ε</w:t>
      </w:r>
      <w:r>
        <w:rPr>
          <w:rFonts w:eastAsia="Times New Roman" w:cs="Times New Roman"/>
          <w:szCs w:val="24"/>
        </w:rPr>
        <w:t xml:space="preserve">υρωπαϊκός </w:t>
      </w:r>
      <w:r>
        <w:rPr>
          <w:rFonts w:eastAsia="Times New Roman" w:cs="Times New Roman"/>
          <w:szCs w:val="24"/>
        </w:rPr>
        <w:t>ε</w:t>
      </w:r>
      <w:r>
        <w:rPr>
          <w:rFonts w:eastAsia="Times New Roman" w:cs="Times New Roman"/>
          <w:szCs w:val="24"/>
        </w:rPr>
        <w:t xml:space="preserve">ποπτικός </w:t>
      </w:r>
      <w:r>
        <w:rPr>
          <w:rFonts w:eastAsia="Times New Roman" w:cs="Times New Roman"/>
          <w:szCs w:val="24"/>
        </w:rPr>
        <w:t>φ</w:t>
      </w:r>
      <w:r>
        <w:rPr>
          <w:rFonts w:eastAsia="Times New Roman" w:cs="Times New Roman"/>
          <w:szCs w:val="24"/>
        </w:rPr>
        <w:t>ορέας και η Ευρωπαϊκή Επιτροπή.</w:t>
      </w:r>
    </w:p>
    <w:p w14:paraId="34409BF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Με αυτή τη συγχώνευση τέθηκε σε κίνδυνο όχι μόνο ο εγχώριος κλάδος πιστοποίησης, που αριθμεί δεκάδες εταιρείες και πάνω από δύο χιλιάδες εργαζομένους, αλλά και οι ίδιες οι ελληνι</w:t>
      </w:r>
      <w:r>
        <w:rPr>
          <w:rFonts w:eastAsia="Times New Roman" w:cs="Times New Roman"/>
          <w:szCs w:val="24"/>
        </w:rPr>
        <w:t>κές εξαγωγές. Εκκινώντας από μια βαθιά νεοφιλελεύθερη ιδεοληψία υπονόμευσης και απαξίωσης του δημοσίου, η ρύθμιση του 2013 δημιούργησε τεράστια προβλήματα στη λειτουργία των τριών συγχωνευμένων φορέων, αλλά ακόμα περισσότερο προκάλεσε πολύ μεγάλη αναστάτωσ</w:t>
      </w:r>
      <w:r>
        <w:rPr>
          <w:rFonts w:eastAsia="Times New Roman" w:cs="Times New Roman"/>
          <w:szCs w:val="24"/>
        </w:rPr>
        <w:t xml:space="preserve">η και στην ιδιωτική οικονομία, στους παραγωγούς και στις επιχειρήσεις, με τον κίνδυνο αποπομπής από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δ</w:t>
      </w:r>
      <w:r>
        <w:rPr>
          <w:rFonts w:eastAsia="Times New Roman" w:cs="Times New Roman"/>
          <w:szCs w:val="24"/>
        </w:rPr>
        <w:t>ιαπίστευσης, γεγονός που</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εάν συνέβαινε</w:t>
      </w:r>
      <w:r>
        <w:rPr>
          <w:rFonts w:eastAsia="Times New Roman" w:cs="Times New Roman"/>
          <w:szCs w:val="24"/>
        </w:rPr>
        <w:t>,</w:t>
      </w:r>
      <w:r>
        <w:rPr>
          <w:rFonts w:eastAsia="Times New Roman" w:cs="Times New Roman"/>
          <w:szCs w:val="24"/>
        </w:rPr>
        <w:t xml:space="preserve"> θα είχε τραγικές συνέπειες συνολικά για την οικονομία. </w:t>
      </w:r>
    </w:p>
    <w:p w14:paraId="34409C0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Αυτούς τους κινδύνους αποσοβούμε ορισ</w:t>
      </w:r>
      <w:r>
        <w:rPr>
          <w:rFonts w:eastAsia="Times New Roman" w:cs="Times New Roman"/>
          <w:szCs w:val="24"/>
        </w:rPr>
        <w:t>τικά με το παρόν νομοσχέδιο. Όμως, θα πρέπει να τονιστεί, επειδή μιλάμε για κακό σχεδιασμό, ότι η ρύθμιση αυτή που έγινε το 2013</w:t>
      </w:r>
      <w:r>
        <w:rPr>
          <w:rFonts w:eastAsia="Times New Roman" w:cs="Times New Roman"/>
          <w:szCs w:val="24"/>
        </w:rPr>
        <w:t>,</w:t>
      </w:r>
      <w:r>
        <w:rPr>
          <w:rFonts w:eastAsia="Times New Roman" w:cs="Times New Roman"/>
          <w:szCs w:val="24"/>
        </w:rPr>
        <w:t xml:space="preserve"> πέρα από τη βιαστική και κακοσχεδιασμένη συγχώνευση, υπηρέτησε και μια ακόμη σκοπιμότητα: η τότε </w:t>
      </w:r>
      <w:r>
        <w:rPr>
          <w:rFonts w:eastAsia="Times New Roman" w:cs="Times New Roman"/>
          <w:szCs w:val="24"/>
        </w:rPr>
        <w:t>κ</w:t>
      </w:r>
      <w:r>
        <w:rPr>
          <w:rFonts w:eastAsia="Times New Roman" w:cs="Times New Roman"/>
          <w:szCs w:val="24"/>
        </w:rPr>
        <w:t>υβέρνηση επέλεξε να συγκολλή</w:t>
      </w:r>
      <w:r>
        <w:rPr>
          <w:rFonts w:eastAsia="Times New Roman" w:cs="Times New Roman"/>
          <w:szCs w:val="24"/>
        </w:rPr>
        <w:t xml:space="preserve">σει τους τρεις ετερόκλητους </w:t>
      </w:r>
      <w:r>
        <w:rPr>
          <w:rFonts w:eastAsia="Times New Roman" w:cs="Times New Roman"/>
          <w:szCs w:val="24"/>
        </w:rPr>
        <w:t>ο</w:t>
      </w:r>
      <w:r>
        <w:rPr>
          <w:rFonts w:eastAsia="Times New Roman" w:cs="Times New Roman"/>
          <w:szCs w:val="24"/>
        </w:rPr>
        <w:t xml:space="preserve">ργανισμούς, προκειμένου μέσω αυτής της τεχνητής συγκόλλησης να χρηματοδοτούνται δύο ελλειμματικοί οργανισμοί, ο ΕΛΟΤ και το ΕΙΜ, από έναν πλεονασματικό </w:t>
      </w:r>
      <w:r>
        <w:rPr>
          <w:rFonts w:eastAsia="Times New Roman" w:cs="Times New Roman"/>
          <w:szCs w:val="24"/>
        </w:rPr>
        <w:t>ο</w:t>
      </w:r>
      <w:r>
        <w:rPr>
          <w:rFonts w:eastAsia="Times New Roman" w:cs="Times New Roman"/>
          <w:szCs w:val="24"/>
        </w:rPr>
        <w:t xml:space="preserve">ργανισμό, όπως ήταν και είναι το ΕΣΥΔ. </w:t>
      </w:r>
    </w:p>
    <w:p w14:paraId="34409C0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πώς έφτασε, όμως, να γίνει ελλε</w:t>
      </w:r>
      <w:r>
        <w:rPr>
          <w:rFonts w:eastAsia="Times New Roman" w:cs="Times New Roman"/>
          <w:szCs w:val="24"/>
        </w:rPr>
        <w:t>ιμματικός ο ΕΛΟΤ είναι μία άλλη, πολύ θλιβερή επίσης, ιστορία</w:t>
      </w:r>
      <w:r>
        <w:rPr>
          <w:rFonts w:eastAsia="Times New Roman" w:cs="Times New Roman"/>
          <w:szCs w:val="24"/>
        </w:rPr>
        <w:t>,</w:t>
      </w:r>
      <w:r>
        <w:rPr>
          <w:rFonts w:eastAsia="Times New Roman" w:cs="Times New Roman"/>
          <w:szCs w:val="24"/>
        </w:rPr>
        <w:t xml:space="preserve"> την οποία θα πρέπει να ανασύρουμε. Το 2011, με τον ν.4002, η τότε </w:t>
      </w:r>
      <w:r>
        <w:rPr>
          <w:rFonts w:eastAsia="Times New Roman" w:cs="Times New Roman"/>
          <w:szCs w:val="24"/>
        </w:rPr>
        <w:t>κ</w:t>
      </w:r>
      <w:r>
        <w:rPr>
          <w:rFonts w:eastAsia="Times New Roman" w:cs="Times New Roman"/>
          <w:szCs w:val="24"/>
        </w:rPr>
        <w:t>υβέρνηση αφαίρεσε από τον ΕΛΟΤ τις υπηρεσίες πιστοποίησης και τις μετέφερε σε άλλον φορέα, στην ΕΒΕΤΑΜ, με αποτέλεσμα να στερή</w:t>
      </w:r>
      <w:r>
        <w:rPr>
          <w:rFonts w:eastAsia="Times New Roman" w:cs="Times New Roman"/>
          <w:szCs w:val="24"/>
        </w:rPr>
        <w:t xml:space="preserve">σει από τον </w:t>
      </w:r>
      <w:r>
        <w:rPr>
          <w:rFonts w:eastAsia="Times New Roman" w:cs="Times New Roman"/>
          <w:szCs w:val="24"/>
        </w:rPr>
        <w:t>ο</w:t>
      </w:r>
      <w:r>
        <w:rPr>
          <w:rFonts w:eastAsia="Times New Roman" w:cs="Times New Roman"/>
          <w:szCs w:val="24"/>
        </w:rPr>
        <w:t>ργανισμό αυτό</w:t>
      </w:r>
      <w:r>
        <w:rPr>
          <w:rFonts w:eastAsia="Times New Roman" w:cs="Times New Roman"/>
          <w:szCs w:val="24"/>
        </w:rPr>
        <w:t>ν</w:t>
      </w:r>
      <w:r>
        <w:rPr>
          <w:rFonts w:eastAsia="Times New Roman" w:cs="Times New Roman"/>
          <w:szCs w:val="24"/>
        </w:rPr>
        <w:t xml:space="preserve"> και από το δημόσιο έσοδα περίπου 800.000 ευρώ τον χρόνο. </w:t>
      </w:r>
    </w:p>
    <w:p w14:paraId="34409C0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Την ίδια περίοδο ο ΕΛΟΤ αποψιλώθηκε από το ειδικευμένο προσωπικό, το οποίο πέρασε πλέον στον ιδιωτικό τομέα. </w:t>
      </w:r>
      <w:r>
        <w:rPr>
          <w:rFonts w:eastAsia="Times New Roman" w:cs="Times New Roman"/>
          <w:szCs w:val="24"/>
        </w:rPr>
        <w:lastRenderedPageBreak/>
        <w:t xml:space="preserve">Το αποτέλεσμα ήταν να μετατραπεί ένας κερδοφόρος </w:t>
      </w:r>
      <w:r>
        <w:rPr>
          <w:rFonts w:eastAsia="Times New Roman" w:cs="Times New Roman"/>
          <w:szCs w:val="24"/>
        </w:rPr>
        <w:t>ο</w:t>
      </w:r>
      <w:r>
        <w:rPr>
          <w:rFonts w:eastAsia="Times New Roman" w:cs="Times New Roman"/>
          <w:szCs w:val="24"/>
        </w:rPr>
        <w:t>ργανισμός μ</w:t>
      </w:r>
      <w:r>
        <w:rPr>
          <w:rFonts w:eastAsia="Times New Roman" w:cs="Times New Roman"/>
          <w:szCs w:val="24"/>
        </w:rPr>
        <w:t>ε σημαντικό ρόλο και στην ιδιωτική οικονομία σε ελλειμματικό</w:t>
      </w:r>
      <w:r>
        <w:rPr>
          <w:rFonts w:eastAsia="Times New Roman" w:cs="Times New Roman"/>
          <w:szCs w:val="24"/>
        </w:rPr>
        <w:t>,</w:t>
      </w:r>
      <w:r>
        <w:rPr>
          <w:rFonts w:eastAsia="Times New Roman" w:cs="Times New Roman"/>
          <w:szCs w:val="24"/>
        </w:rPr>
        <w:t xml:space="preserve"> σε βάρος του κρατικού προϋπολογισμού. </w:t>
      </w:r>
    </w:p>
    <w:p w14:paraId="34409C0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Σαν να μην έφταναν όλα αυτά, η μεταφορά του κλάδου πιστοποίησης σε άλλον φορέα καθυστέρησε σχεδόν έναν χρόνο να υλοποιηθεί, διάστημα στο οποίο οι υπηρεσίες</w:t>
      </w:r>
      <w:r>
        <w:rPr>
          <w:rFonts w:eastAsia="Times New Roman" w:cs="Times New Roman"/>
          <w:szCs w:val="24"/>
        </w:rPr>
        <w:t xml:space="preserve"> πιστοποίησης του ΕΛΟΤ πέρασαν σε ιδιωτικές εταιρείες, με αποτέλεσμα να χαθούν εξ ολοκλήρου και δι</w:t>
      </w:r>
      <w:r>
        <w:rPr>
          <w:rFonts w:eastAsia="Times New Roman" w:cs="Times New Roman"/>
          <w:szCs w:val="24"/>
        </w:rPr>
        <w:t xml:space="preserve">ά </w:t>
      </w:r>
      <w:r>
        <w:rPr>
          <w:rFonts w:eastAsia="Times New Roman" w:cs="Times New Roman"/>
          <w:szCs w:val="24"/>
        </w:rPr>
        <w:t xml:space="preserve">παντός αυτά τα σημαντικά έσοδα για το δημόσιο. Γιατί, δυστυχώς, έτσι εννοούσε η τότε Κυβέρνηση τον </w:t>
      </w:r>
      <w:proofErr w:type="spellStart"/>
      <w:r>
        <w:rPr>
          <w:rFonts w:eastAsia="Times New Roman" w:cs="Times New Roman"/>
          <w:szCs w:val="24"/>
        </w:rPr>
        <w:t>εξορθολογισμό</w:t>
      </w:r>
      <w:proofErr w:type="spellEnd"/>
      <w:r>
        <w:rPr>
          <w:rFonts w:eastAsia="Times New Roman" w:cs="Times New Roman"/>
          <w:szCs w:val="24"/>
        </w:rPr>
        <w:t xml:space="preserve"> και τον περιορισμό των δαπανών του </w:t>
      </w:r>
      <w:r>
        <w:rPr>
          <w:rFonts w:eastAsia="Times New Roman" w:cs="Times New Roman"/>
          <w:szCs w:val="24"/>
        </w:rPr>
        <w:t>κ</w:t>
      </w:r>
      <w:r>
        <w:rPr>
          <w:rFonts w:eastAsia="Times New Roman" w:cs="Times New Roman"/>
          <w:szCs w:val="24"/>
        </w:rPr>
        <w:t>ράτους,</w:t>
      </w:r>
      <w:r>
        <w:rPr>
          <w:rFonts w:eastAsia="Times New Roman" w:cs="Times New Roman"/>
          <w:szCs w:val="24"/>
        </w:rPr>
        <w:t xml:space="preserve"> την απευθείας μεταφορά</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δημόσιων πόρων προς τους ιδιώτες. </w:t>
      </w:r>
    </w:p>
    <w:p w14:paraId="34409C04"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Αυτό επεδίωκε η βεβιασμένη και παράτυπη συγχώνευση των τριών </w:t>
      </w:r>
      <w:r>
        <w:rPr>
          <w:rFonts w:eastAsia="Times New Roman" w:cs="Times New Roman"/>
          <w:szCs w:val="24"/>
        </w:rPr>
        <w:t>ο</w:t>
      </w:r>
      <w:r>
        <w:rPr>
          <w:rFonts w:eastAsia="Times New Roman" w:cs="Times New Roman"/>
          <w:szCs w:val="24"/>
        </w:rPr>
        <w:t xml:space="preserve">ργανισμών του 2013. </w:t>
      </w:r>
      <w:r>
        <w:rPr>
          <w:rFonts w:eastAsia="Times New Roman" w:cs="Times New Roman"/>
          <w:szCs w:val="24"/>
        </w:rPr>
        <w:t>Θ</w:t>
      </w:r>
      <w:r>
        <w:rPr>
          <w:rFonts w:eastAsia="Times New Roman" w:cs="Times New Roman"/>
          <w:szCs w:val="24"/>
        </w:rPr>
        <w:t xml:space="preserve">α μου επιτρέψετε να πω ότι αυτή η ανεύθυνη πολιτική σε βάρος του δημοσίου συμφέροντος θα έπρεπε να οδηγεί τους υπευθύνους της τότε κυβέρνησης να αναλάβουν το πολιτικό κόστος και όχι τώρα να παρουσιάζονται και ως τιμητές, τη στιγμή που προσπαθούμε εμείς να </w:t>
      </w:r>
      <w:r>
        <w:rPr>
          <w:rFonts w:eastAsia="Times New Roman" w:cs="Times New Roman"/>
          <w:szCs w:val="24"/>
        </w:rPr>
        <w:t xml:space="preserve">διορθώσουμε τα σπασμένα των δικών τους επιλογών. </w:t>
      </w:r>
    </w:p>
    <w:p w14:paraId="34409C05"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 (Στο σημείο αυτό την Προεδρική Έδρα καταλαμβάνει ο Ζ΄ Αντιπρόεδρος της Βουλής κ. </w:t>
      </w:r>
      <w:r w:rsidRPr="006335F1">
        <w:rPr>
          <w:rFonts w:eastAsia="Times New Roman" w:cs="Times New Roman"/>
          <w:b/>
          <w:szCs w:val="24"/>
        </w:rPr>
        <w:t>ΣΠΥΡΙΔΩΝ ΛΥΚΟΥΔΗΣ</w:t>
      </w:r>
      <w:r>
        <w:rPr>
          <w:rFonts w:eastAsia="Times New Roman" w:cs="Times New Roman"/>
          <w:szCs w:val="24"/>
        </w:rPr>
        <w:t xml:space="preserve">) </w:t>
      </w:r>
    </w:p>
    <w:p w14:paraId="34409C06"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Αυτή, λοιπόν, την κατάσταση παραλάβαμε εμείς. Σε αντίθεση, όμως, με τους προκατόχους μας δεν προχωρήσαμε</w:t>
      </w:r>
      <w:r>
        <w:rPr>
          <w:rFonts w:eastAsia="Times New Roman" w:cs="Times New Roman"/>
          <w:szCs w:val="24"/>
        </w:rPr>
        <w:t xml:space="preserve"> σε βεβιασμένες ενέργειες που θα επιχειρούσαν να λύσουν ένα πρόβλημα, δημιουργώντας, όμως, στο μέλλον περισσότερα προβλήματα. </w:t>
      </w:r>
    </w:p>
    <w:p w14:paraId="34409C07"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Προχωρήσαμε σε έναν εξαντλητικό διάλογο με όλους τους εμπλεκόμενους φορείς, έτσι ώστε να καταλήξουμε στην καλύτερη δυνατή λύση</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θα εξασφαλίζει αφ’ ενός την άρση της ασυμβατότητας με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Δ</w:t>
      </w:r>
      <w:r>
        <w:rPr>
          <w:rFonts w:eastAsia="Times New Roman" w:cs="Times New Roman"/>
          <w:szCs w:val="24"/>
        </w:rPr>
        <w:t>ίκαιο, αλλά και θα αποκαθιστά το Εθνικό Σύστημα Διαπίστευσης ως φορέα άσκησης δημόσιας εξουσίας –αυτό, άλλωστε, ορίζει κατά γράμμα, κατά λέξη και ο ευρωπαϊκός κανονισμός, αποτελεί φορέα</w:t>
      </w:r>
      <w:r>
        <w:rPr>
          <w:rFonts w:eastAsia="Times New Roman" w:cs="Times New Roman"/>
          <w:szCs w:val="24"/>
        </w:rPr>
        <w:t xml:space="preserve"> άσκησης δημόσιας εξουσίας- σε συμμόρφωση με τα ευρωπαϊκά πρότυπα και θα διασφαλίζει το δημόσιο συμφέρον. </w:t>
      </w:r>
    </w:p>
    <w:p w14:paraId="34409C08"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Όλο αυτό το διάστημα είμαστε, επίσης, σε συνεχή επικοινωνία και διαβούλευση με την αρμόδια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Α</w:t>
      </w:r>
      <w:r>
        <w:rPr>
          <w:rFonts w:eastAsia="Times New Roman" w:cs="Times New Roman"/>
          <w:szCs w:val="24"/>
        </w:rPr>
        <w:t>ρχή Διαπίστευσης, προκειμένου η λύση στην οποία</w:t>
      </w:r>
      <w:r>
        <w:rPr>
          <w:rFonts w:eastAsia="Times New Roman" w:cs="Times New Roman"/>
          <w:szCs w:val="24"/>
        </w:rPr>
        <w:t xml:space="preserve"> τελικά καταλήγουμε να πληροί τα ευρωπαϊκά κριτήρια και να αποκαθιστά το κύρος του </w:t>
      </w:r>
      <w:r>
        <w:rPr>
          <w:rFonts w:eastAsia="Times New Roman" w:cs="Times New Roman"/>
          <w:szCs w:val="24"/>
        </w:rPr>
        <w:lastRenderedPageBreak/>
        <w:t xml:space="preserve">Εθνικού Οργανισμού Διαπίστευσης, κατοχυρώνοντας τον θεσμικό του ρόλο. </w:t>
      </w:r>
    </w:p>
    <w:p w14:paraId="34409C09"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Κινηθήκαμε συστηματικά</w:t>
      </w:r>
      <w:r>
        <w:rPr>
          <w:rFonts w:eastAsia="Times New Roman" w:cs="Times New Roman"/>
          <w:szCs w:val="24"/>
        </w:rPr>
        <w:t>,</w:t>
      </w:r>
      <w:r>
        <w:rPr>
          <w:rFonts w:eastAsia="Times New Roman" w:cs="Times New Roman"/>
          <w:szCs w:val="24"/>
        </w:rPr>
        <w:t xml:space="preserve"> ώστε να αποτρέψουμε τον κίνδυνο έξωσης του ελληνικού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δ</w:t>
      </w:r>
      <w:r>
        <w:rPr>
          <w:rFonts w:eastAsia="Times New Roman" w:cs="Times New Roman"/>
          <w:szCs w:val="24"/>
        </w:rPr>
        <w:t>ιαπίστευσης α</w:t>
      </w:r>
      <w:r>
        <w:rPr>
          <w:rFonts w:eastAsia="Times New Roman" w:cs="Times New Roman"/>
          <w:szCs w:val="24"/>
        </w:rPr>
        <w:t xml:space="preserve">πό το ευρωπαϊκό </w:t>
      </w:r>
      <w:r>
        <w:rPr>
          <w:rFonts w:eastAsia="Times New Roman" w:cs="Times New Roman"/>
          <w:szCs w:val="24"/>
        </w:rPr>
        <w:t>σ</w:t>
      </w:r>
      <w:r>
        <w:rPr>
          <w:rFonts w:eastAsia="Times New Roman" w:cs="Times New Roman"/>
          <w:szCs w:val="24"/>
        </w:rPr>
        <w:t xml:space="preserve">ύστημα. </w:t>
      </w:r>
    </w:p>
    <w:p w14:paraId="34409C0A"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Καταλήξαμε, λοιπόν, στο παρόν νομοσχέδιο, μέσα από το οποίο ιδρύεται ανεξάρτητος δημόσιος φορέας διαπίστευσης με τη μορφή νομικού προσώπου ιδιωτικού δικαίου. Αυτό, όπως τονίσαμε και στην </w:t>
      </w:r>
      <w:r>
        <w:rPr>
          <w:rFonts w:eastAsia="Times New Roman" w:cs="Times New Roman"/>
          <w:szCs w:val="24"/>
        </w:rPr>
        <w:t>ε</w:t>
      </w:r>
      <w:r>
        <w:rPr>
          <w:rFonts w:eastAsia="Times New Roman" w:cs="Times New Roman"/>
          <w:szCs w:val="24"/>
        </w:rPr>
        <w:t>πιτροπή, αποτελούσε και τη γνωμοδότηση –με</w:t>
      </w:r>
      <w:r>
        <w:rPr>
          <w:rFonts w:eastAsia="Times New Roman" w:cs="Times New Roman"/>
          <w:szCs w:val="24"/>
        </w:rPr>
        <w:t xml:space="preserve">τά από δικό μας αίτημα- και του Νομικού Συμβουλίου του Κράτους, αυτή δηλαδή η νομική μορφή να επιλεγεί τελικά. </w:t>
      </w:r>
      <w:r>
        <w:rPr>
          <w:rFonts w:eastAsia="Times New Roman" w:cs="Times New Roman"/>
          <w:szCs w:val="24"/>
        </w:rPr>
        <w:t>Μ</w:t>
      </w:r>
      <w:r>
        <w:rPr>
          <w:rFonts w:eastAsia="Times New Roman" w:cs="Times New Roman"/>
          <w:szCs w:val="24"/>
        </w:rPr>
        <w:t xml:space="preserve">ας χαροποιεί ιδιαιτέρως ότι και στη σχετική συζήτηση που έγινε στην αρμόδια </w:t>
      </w:r>
      <w:r>
        <w:rPr>
          <w:rFonts w:eastAsia="Times New Roman" w:cs="Times New Roman"/>
          <w:szCs w:val="24"/>
        </w:rPr>
        <w:t>ε</w:t>
      </w:r>
      <w:r>
        <w:rPr>
          <w:rFonts w:eastAsia="Times New Roman" w:cs="Times New Roman"/>
          <w:szCs w:val="24"/>
        </w:rPr>
        <w:t>πιτροπή το νομοσχέδιο αντιμετωπίστηκε θετικά από όλους τους εμπλεκό</w:t>
      </w:r>
      <w:r>
        <w:rPr>
          <w:rFonts w:eastAsia="Times New Roman" w:cs="Times New Roman"/>
          <w:szCs w:val="24"/>
        </w:rPr>
        <w:t xml:space="preserve">μενους φορείς που προσήλθαν στη συζήτηση. </w:t>
      </w:r>
    </w:p>
    <w:p w14:paraId="34409C0B"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Με το νομοσχέδιο αίρεται το ασυμβίβαστο και κατοχυρώνεται η βιωσιμότητα και η διεθνής αναγνώριση του Εθνικού Συστήματος Διαπίστευσης, σύμφωνα με το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Δ</w:t>
      </w:r>
      <w:r>
        <w:rPr>
          <w:rFonts w:eastAsia="Times New Roman" w:cs="Times New Roman"/>
          <w:szCs w:val="24"/>
        </w:rPr>
        <w:t>ίκαιο, προστατεύεται ο κλάδος των υπηρεσιών διαπίστευσ</w:t>
      </w:r>
      <w:r>
        <w:rPr>
          <w:rFonts w:eastAsia="Times New Roman" w:cs="Times New Roman"/>
          <w:szCs w:val="24"/>
        </w:rPr>
        <w:t xml:space="preserve">ης στη χώρα και διασφαλίζονται οι ελληνικές εξαγωγές. </w:t>
      </w:r>
    </w:p>
    <w:p w14:paraId="34409C0C"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τη σύνθεση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εφόσον μιλάμε για έναν δημόσιο </w:t>
      </w:r>
      <w:r>
        <w:rPr>
          <w:rFonts w:eastAsia="Times New Roman" w:cs="Times New Roman"/>
          <w:szCs w:val="24"/>
        </w:rPr>
        <w:t>ο</w:t>
      </w:r>
      <w:r>
        <w:rPr>
          <w:rFonts w:eastAsia="Times New Roman" w:cs="Times New Roman"/>
          <w:szCs w:val="24"/>
        </w:rPr>
        <w:t>ργανισμό</w:t>
      </w:r>
      <w:r>
        <w:rPr>
          <w:rFonts w:eastAsia="Times New Roman" w:cs="Times New Roman"/>
          <w:szCs w:val="24"/>
        </w:rPr>
        <w:t>,</w:t>
      </w:r>
      <w:r>
        <w:rPr>
          <w:rFonts w:eastAsia="Times New Roman" w:cs="Times New Roman"/>
          <w:szCs w:val="24"/>
        </w:rPr>
        <w:t xml:space="preserve"> ο οποίος ασκεί δημόσια εξουσία, σύμφωνα και με τα ευρωπαϊκά πρότυπα, βεβαίως, το ελληνικό </w:t>
      </w:r>
      <w:r>
        <w:rPr>
          <w:rFonts w:eastAsia="Times New Roman" w:cs="Times New Roman"/>
          <w:szCs w:val="24"/>
        </w:rPr>
        <w:t>δ</w:t>
      </w:r>
      <w:r>
        <w:rPr>
          <w:rFonts w:eastAsia="Times New Roman" w:cs="Times New Roman"/>
          <w:szCs w:val="24"/>
        </w:rPr>
        <w:t xml:space="preserve">ημόσιο έχει την πλειοψηφία των μελών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και δεν αντιλαμβάνομαι γιατί και ο εισηγητής του ΚΚΕ έθεσε προβληματισμό πάνω σε αυτό το σημείο. </w:t>
      </w:r>
    </w:p>
    <w:p w14:paraId="34409C0D"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Από εκεί και πέρα, όμως, διευρύνουμε τους συμμετέχοντες, προσθέτοντας και αιρετό εκπρόσωπο των</w:t>
      </w:r>
      <w:r>
        <w:rPr>
          <w:rFonts w:eastAsia="Times New Roman" w:cs="Times New Roman"/>
          <w:szCs w:val="24"/>
        </w:rPr>
        <w:t xml:space="preserve"> εργαζομένων –κάτι που αποτελούσε πάγιο αίτημα και των εργαζομένων του κλάδου- ενώ και η συμμετοχή των παραγωγικών φορέων διευρύνεται στο νέο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w:t>
      </w:r>
    </w:p>
    <w:p w14:paraId="34409C0E"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Την ίδια στιγμή κάνουμε το Εθνικό Συμβούλιο Διαπίστευσης πιο αντιπροσωπευτικό, διευρύνοντας</w:t>
      </w:r>
      <w:r>
        <w:rPr>
          <w:rFonts w:eastAsia="Times New Roman" w:cs="Times New Roman"/>
          <w:szCs w:val="24"/>
        </w:rPr>
        <w:t xml:space="preserve"> την εκπροσώπηση με τη συμμετοχή σε αυτό και αντιπροσώπου της Ένωσης Ελλήνων Χημικών και της Επαγγελματικής Επιστημονικής Ένωσης Τεχνολογικής Εκπαίδευσης Μηχανικών. </w:t>
      </w:r>
    </w:p>
    <w:p w14:paraId="34409C0F"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Συνολικά, αναβαθμίζουμε έναν κρίσιμο </w:t>
      </w:r>
      <w:r>
        <w:rPr>
          <w:rFonts w:eastAsia="Times New Roman" w:cs="Times New Roman"/>
          <w:szCs w:val="24"/>
        </w:rPr>
        <w:t>ο</w:t>
      </w:r>
      <w:r>
        <w:rPr>
          <w:rFonts w:eastAsia="Times New Roman" w:cs="Times New Roman"/>
          <w:szCs w:val="24"/>
        </w:rPr>
        <w:t xml:space="preserve">ργανισμό του </w:t>
      </w:r>
      <w:r>
        <w:rPr>
          <w:rFonts w:eastAsia="Times New Roman" w:cs="Times New Roman"/>
          <w:szCs w:val="24"/>
        </w:rPr>
        <w:t>δ</w:t>
      </w:r>
      <w:r>
        <w:rPr>
          <w:rFonts w:eastAsia="Times New Roman" w:cs="Times New Roman"/>
          <w:szCs w:val="24"/>
        </w:rPr>
        <w:t>ημοσίου</w:t>
      </w:r>
      <w:r>
        <w:rPr>
          <w:rFonts w:eastAsia="Times New Roman" w:cs="Times New Roman"/>
          <w:szCs w:val="24"/>
        </w:rPr>
        <w:t>,</w:t>
      </w:r>
      <w:r>
        <w:rPr>
          <w:rFonts w:eastAsia="Times New Roman" w:cs="Times New Roman"/>
          <w:szCs w:val="24"/>
        </w:rPr>
        <w:t xml:space="preserve"> που διασφαλίζει την εύρυθμη λ</w:t>
      </w:r>
      <w:r>
        <w:rPr>
          <w:rFonts w:eastAsia="Times New Roman" w:cs="Times New Roman"/>
          <w:szCs w:val="24"/>
        </w:rPr>
        <w:t xml:space="preserve">ειτουργία της οικονομίας, την υγεία και την ασφάλεια των πολιτών. </w:t>
      </w:r>
    </w:p>
    <w:p w14:paraId="34409C10"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Βεβαίως, το παρόν νομοσχέδιο –και σε αυτό θα συμφωνήσω και με κάποιους από τους εισηγητές των κομμάτων της Αντιπολίτευσης- δεν μπορεί παρά να αποτελεί μόνο το πρώτο βήμα. Χρειάζεται να γίνο</w:t>
      </w:r>
      <w:r>
        <w:rPr>
          <w:rFonts w:eastAsia="Times New Roman" w:cs="Times New Roman"/>
          <w:szCs w:val="24"/>
        </w:rPr>
        <w:t xml:space="preserve">υν πολύ περισσότερα για να αντιμετωπισθούν οι παθογένειες οι οποίες συσσωρεύθηκαν όλα τα προηγούμενα χρόνια στο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δ</w:t>
      </w:r>
      <w:r>
        <w:rPr>
          <w:rFonts w:eastAsia="Times New Roman" w:cs="Times New Roman"/>
          <w:szCs w:val="24"/>
        </w:rPr>
        <w:t xml:space="preserve">ιαπίστευσης και </w:t>
      </w:r>
      <w:r>
        <w:rPr>
          <w:rFonts w:eastAsia="Times New Roman" w:cs="Times New Roman"/>
          <w:szCs w:val="24"/>
        </w:rPr>
        <w:t>π</w:t>
      </w:r>
      <w:r>
        <w:rPr>
          <w:rFonts w:eastAsia="Times New Roman" w:cs="Times New Roman"/>
          <w:szCs w:val="24"/>
        </w:rPr>
        <w:t xml:space="preserve">ιστοποίησης. </w:t>
      </w:r>
    </w:p>
    <w:p w14:paraId="34409C11"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Για αυτό, το Υπουργείο Οικονομίας προχωρά άμεσα στην υπογραφή υπουργικής απόφασης</w:t>
      </w:r>
      <w:r>
        <w:rPr>
          <w:rFonts w:eastAsia="Times New Roman" w:cs="Times New Roman"/>
          <w:szCs w:val="24"/>
        </w:rPr>
        <w:t>,</w:t>
      </w:r>
      <w:r>
        <w:rPr>
          <w:rFonts w:eastAsia="Times New Roman" w:cs="Times New Roman"/>
          <w:szCs w:val="24"/>
        </w:rPr>
        <w:t xml:space="preserve"> μέσα στην επόμενη εβδ</w:t>
      </w:r>
      <w:r>
        <w:rPr>
          <w:rFonts w:eastAsia="Times New Roman" w:cs="Times New Roman"/>
          <w:szCs w:val="24"/>
        </w:rPr>
        <w:t>ομάδα</w:t>
      </w:r>
      <w:r>
        <w:rPr>
          <w:rFonts w:eastAsia="Times New Roman" w:cs="Times New Roman"/>
          <w:szCs w:val="24"/>
        </w:rPr>
        <w:t>,</w:t>
      </w:r>
      <w:r>
        <w:rPr>
          <w:rFonts w:eastAsia="Times New Roman" w:cs="Times New Roman"/>
          <w:szCs w:val="24"/>
        </w:rPr>
        <w:t xml:space="preserve"> για τη σύσταση ομάδας εργασίας από έμπειρο και εξειδικευμένο προσωπικό του Υπουργείου μας –από τη Γενική Γραμματεία Βιομηχανίας- αλλά και με συμμετοχή εκπροσώπων όλων των εμπλεκόμενων φορέων και των τριών </w:t>
      </w:r>
      <w:r>
        <w:rPr>
          <w:rFonts w:eastAsia="Times New Roman" w:cs="Times New Roman"/>
          <w:szCs w:val="24"/>
        </w:rPr>
        <w:t>ο</w:t>
      </w:r>
      <w:r>
        <w:rPr>
          <w:rFonts w:eastAsia="Times New Roman" w:cs="Times New Roman"/>
          <w:szCs w:val="24"/>
        </w:rPr>
        <w:t>ργανισμών, έτσι ώστε να προχωρήσουμε από κο</w:t>
      </w:r>
      <w:r>
        <w:rPr>
          <w:rFonts w:eastAsia="Times New Roman" w:cs="Times New Roman"/>
          <w:szCs w:val="24"/>
        </w:rPr>
        <w:t xml:space="preserve">ινού σε μια συνολική αναμόρφωση του πλαισίου τυποποίησης, πιστοποίησης και διαπίστευσης της χώρας, με γνώμονα την αναβάθμιση των παρεχόμενων υπηρεσιών, τη διασφάλιση όλων των θέσεων εργασίας και στους τρεις </w:t>
      </w:r>
      <w:r>
        <w:rPr>
          <w:rFonts w:eastAsia="Times New Roman" w:cs="Times New Roman"/>
          <w:szCs w:val="24"/>
        </w:rPr>
        <w:t>ο</w:t>
      </w:r>
      <w:r>
        <w:rPr>
          <w:rFonts w:eastAsia="Times New Roman" w:cs="Times New Roman"/>
          <w:szCs w:val="24"/>
        </w:rPr>
        <w:t>ργανισμούς –τέθηκε και στη σχετική συζήτηση στην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πιτροπή αυτός ο προβληματισμός από τους εκπροσώπους του ΕΛΟΤ, ο οποίος είναι εύλογος και μέσω αυτής της </w:t>
      </w:r>
      <w:r>
        <w:rPr>
          <w:rFonts w:eastAsia="Times New Roman" w:cs="Times New Roman"/>
          <w:szCs w:val="24"/>
        </w:rPr>
        <w:t>ε</w:t>
      </w:r>
      <w:r>
        <w:rPr>
          <w:rFonts w:eastAsia="Times New Roman" w:cs="Times New Roman"/>
          <w:szCs w:val="24"/>
        </w:rPr>
        <w:t xml:space="preserve">πιτροπής θα αντιμετωπίσουμε τα ζητήματα τα οποία απορρέουν από την απόσχιση </w:t>
      </w:r>
      <w:r>
        <w:rPr>
          <w:rFonts w:eastAsia="Times New Roman" w:cs="Times New Roman"/>
          <w:szCs w:val="24"/>
        </w:rPr>
        <w:lastRenderedPageBreak/>
        <w:t>των φορέων- και</w:t>
      </w:r>
      <w:r>
        <w:rPr>
          <w:rFonts w:eastAsia="Times New Roman" w:cs="Times New Roman"/>
          <w:szCs w:val="24"/>
        </w:rPr>
        <w:t>,</w:t>
      </w:r>
      <w:r>
        <w:rPr>
          <w:rFonts w:eastAsia="Times New Roman" w:cs="Times New Roman"/>
          <w:szCs w:val="24"/>
        </w:rPr>
        <w:t xml:space="preserve"> βεβαίως, την προστασία συνολικότερα του δημοσίου συμφέρο</w:t>
      </w:r>
      <w:r>
        <w:rPr>
          <w:rFonts w:eastAsia="Times New Roman" w:cs="Times New Roman"/>
          <w:szCs w:val="24"/>
        </w:rPr>
        <w:t xml:space="preserve">ντος. </w:t>
      </w:r>
    </w:p>
    <w:p w14:paraId="34409C1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Με συνέπεια, σωστό σχεδιασμό και δημοκρατική διαβούλευση προχωράμε στις αναγκαίες εκείνες τομές για την ανασυγκρότηση της δημόσιας διοίκησης προς όφελος της κοινωνίας, των πολιτών και της οικονομίας.</w:t>
      </w:r>
    </w:p>
    <w:p w14:paraId="34409C1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Σας ευχαριστώ.</w:t>
      </w:r>
    </w:p>
    <w:p w14:paraId="34409C14" w14:textId="77777777" w:rsidR="00705D54" w:rsidRDefault="00C74C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w:t>
      </w:r>
      <w:r>
        <w:rPr>
          <w:rFonts w:eastAsia="Times New Roman" w:cs="Times New Roman"/>
          <w:szCs w:val="24"/>
        </w:rPr>
        <w:t>υ ΣΥΡΙΖΑ)</w:t>
      </w:r>
    </w:p>
    <w:p w14:paraId="34409C1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Υπουργέ.</w:t>
      </w:r>
    </w:p>
    <w:p w14:paraId="34409C1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Τον λόγο </w:t>
      </w:r>
      <w:r>
        <w:rPr>
          <w:rFonts w:eastAsia="Times New Roman" w:cs="Times New Roman"/>
          <w:szCs w:val="24"/>
        </w:rPr>
        <w:t>έχει</w:t>
      </w:r>
      <w:r>
        <w:rPr>
          <w:rFonts w:eastAsia="Times New Roman" w:cs="Times New Roman"/>
          <w:szCs w:val="24"/>
        </w:rPr>
        <w:t xml:space="preserve"> ο Κοινοβουλευτικός Εκπρόσωπος της Δημοκρατικής Συμπαράταξης κ. Ανδρέας Λοβέρδος, για δώδεκα λεπτά. Θέλει να μιλήσει τώρα, να προηγηθεί, γιατί έπεται συνεδρίαση της Κοινοβουλευτικής Ομάδας του κόμματός του.</w:t>
      </w:r>
    </w:p>
    <w:p w14:paraId="34409C1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34409C18"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Καλημέρα, κυρίες και κύριοι συνάδελφοι.</w:t>
      </w:r>
    </w:p>
    <w:p w14:paraId="34409C1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Ο συνάδελφος Μιχάλης Τζελέπης έχει τοποθετηθεί εκ μέρους της Δημοκρατικής Συμπαράταξης για το σχέδιο νόμου, με τρόπο σαφή, και στη Διαρκή Επιτροπή και σήμερα. Δεν θα κάνω κάποια αναφορά για το σχέδιο νόμου. Ταυτίζομα</w:t>
      </w:r>
      <w:r>
        <w:rPr>
          <w:rFonts w:eastAsia="Times New Roman" w:cs="Times New Roman"/>
          <w:szCs w:val="24"/>
        </w:rPr>
        <w:t xml:space="preserve">ι με τις απόψεις του. Θα κάνω, όμως, αναφορά σε συγκεκριμένες τροπολογίες. </w:t>
      </w:r>
    </w:p>
    <w:p w14:paraId="34409C1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Ασκώντας τα καθήκοντά μου ως Κοινοβουλευτικ</w:t>
      </w:r>
      <w:r>
        <w:rPr>
          <w:rFonts w:eastAsia="Times New Roman" w:cs="Times New Roman"/>
          <w:szCs w:val="24"/>
        </w:rPr>
        <w:t>ός</w:t>
      </w:r>
      <w:r>
        <w:rPr>
          <w:rFonts w:eastAsia="Times New Roman" w:cs="Times New Roman"/>
          <w:szCs w:val="24"/>
        </w:rPr>
        <w:t xml:space="preserve"> Εκπρ</w:t>
      </w:r>
      <w:r>
        <w:rPr>
          <w:rFonts w:eastAsia="Times New Roman" w:cs="Times New Roman"/>
          <w:szCs w:val="24"/>
        </w:rPr>
        <w:t>ό</w:t>
      </w:r>
      <w:r>
        <w:rPr>
          <w:rFonts w:eastAsia="Times New Roman" w:cs="Times New Roman"/>
          <w:szCs w:val="24"/>
        </w:rPr>
        <w:t>σ</w:t>
      </w:r>
      <w:r>
        <w:rPr>
          <w:rFonts w:eastAsia="Times New Roman" w:cs="Times New Roman"/>
          <w:szCs w:val="24"/>
        </w:rPr>
        <w:t>ω</w:t>
      </w:r>
      <w:r>
        <w:rPr>
          <w:rFonts w:eastAsia="Times New Roman" w:cs="Times New Roman"/>
          <w:szCs w:val="24"/>
        </w:rPr>
        <w:t>πο</w:t>
      </w:r>
      <w:r>
        <w:rPr>
          <w:rFonts w:eastAsia="Times New Roman" w:cs="Times New Roman"/>
          <w:szCs w:val="24"/>
        </w:rPr>
        <w:t>ς</w:t>
      </w:r>
      <w:r>
        <w:rPr>
          <w:rFonts w:eastAsia="Times New Roman" w:cs="Times New Roman"/>
          <w:szCs w:val="24"/>
        </w:rPr>
        <w:t xml:space="preserve">, θέλω να κάνω ορισμένες επισημάνσεις που αφορούν στις εκλογές στη Γαλλία και σε γενικότερα θέματα που αφορούν στα πολιτικά </w:t>
      </w:r>
      <w:r>
        <w:rPr>
          <w:rFonts w:eastAsia="Times New Roman" w:cs="Times New Roman"/>
          <w:szCs w:val="24"/>
        </w:rPr>
        <w:t>συστήματα στην Ευρώπη.</w:t>
      </w:r>
    </w:p>
    <w:p w14:paraId="34409C1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μπήκαμε στο 2017, σε ένα έτος πολλών αναμετρήσεων και σε μία περίοδο που πολλοί πίστευαν ότι το πρότυπο των Ηνωμένων Πολιτειών, με την εκλογή </w:t>
      </w:r>
      <w:proofErr w:type="spellStart"/>
      <w:r>
        <w:rPr>
          <w:rFonts w:eastAsia="Times New Roman" w:cs="Times New Roman"/>
          <w:szCs w:val="24"/>
        </w:rPr>
        <w:t>Τραμπ</w:t>
      </w:r>
      <w:proofErr w:type="spellEnd"/>
      <w:r>
        <w:rPr>
          <w:rFonts w:eastAsia="Times New Roman" w:cs="Times New Roman"/>
          <w:szCs w:val="24"/>
        </w:rPr>
        <w:t xml:space="preserve">, θα βρει επαναλήψεις, θα βρει αντιστοιχίες στην Ευρώπη. </w:t>
      </w:r>
    </w:p>
    <w:p w14:paraId="34409C1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Είχαμε </w:t>
      </w:r>
      <w:r>
        <w:rPr>
          <w:rFonts w:eastAsia="Times New Roman" w:cs="Times New Roman"/>
          <w:szCs w:val="24"/>
        </w:rPr>
        <w:t xml:space="preserve">δύο απανωτές εκλογές: στην Ολλανδία, στις οποίες ο </w:t>
      </w:r>
      <w:proofErr w:type="spellStart"/>
      <w:r>
        <w:rPr>
          <w:rFonts w:eastAsia="Times New Roman" w:cs="Times New Roman"/>
          <w:szCs w:val="24"/>
        </w:rPr>
        <w:t>Βίλντερς</w:t>
      </w:r>
      <w:proofErr w:type="spellEnd"/>
      <w:r>
        <w:rPr>
          <w:rFonts w:eastAsia="Times New Roman" w:cs="Times New Roman"/>
          <w:szCs w:val="24"/>
        </w:rPr>
        <w:t xml:space="preserve"> -για πολλούς ο νικητής που θα έφερνε ανατροπές «στ</w:t>
      </w:r>
      <w:r>
        <w:rPr>
          <w:rFonts w:eastAsia="Times New Roman" w:cs="Times New Roman"/>
          <w:szCs w:val="24"/>
        </w:rPr>
        <w:t>ι</w:t>
      </w:r>
      <w:r>
        <w:rPr>
          <w:rFonts w:eastAsia="Times New Roman" w:cs="Times New Roman"/>
          <w:szCs w:val="24"/>
        </w:rPr>
        <w:t xml:space="preserve">λ </w:t>
      </w:r>
      <w:proofErr w:type="spellStart"/>
      <w:r>
        <w:rPr>
          <w:rFonts w:eastAsia="Times New Roman" w:cs="Times New Roman"/>
          <w:szCs w:val="24"/>
        </w:rPr>
        <w:t>Τραμπ</w:t>
      </w:r>
      <w:proofErr w:type="spellEnd"/>
      <w:r>
        <w:rPr>
          <w:rFonts w:eastAsia="Times New Roman" w:cs="Times New Roman"/>
          <w:szCs w:val="24"/>
        </w:rPr>
        <w:t xml:space="preserve">» στην Ευρωπαϊκή Ένωση- έχασε και ο </w:t>
      </w:r>
      <w:proofErr w:type="spellStart"/>
      <w:r>
        <w:rPr>
          <w:rFonts w:eastAsia="Times New Roman" w:cs="Times New Roman"/>
          <w:szCs w:val="24"/>
        </w:rPr>
        <w:t>Ρούτε</w:t>
      </w:r>
      <w:proofErr w:type="spellEnd"/>
      <w:r>
        <w:rPr>
          <w:rFonts w:eastAsia="Times New Roman" w:cs="Times New Roman"/>
          <w:szCs w:val="24"/>
        </w:rPr>
        <w:t xml:space="preserve"> νίκησε, και στη Γαλλία, όπου στην παραζάλη των ανακατατάξεων και της σύγκρουσης ανάμεσα στη δημα</w:t>
      </w:r>
      <w:r>
        <w:rPr>
          <w:rFonts w:eastAsia="Times New Roman" w:cs="Times New Roman"/>
          <w:szCs w:val="24"/>
        </w:rPr>
        <w:t>γωγία, στον λαϊκισμό και στις σοβαρές ανάγκες που έχουν οι λαοί για να αντιμετωπιστούν τα καινούρ</w:t>
      </w:r>
      <w:r>
        <w:rPr>
          <w:rFonts w:eastAsia="Times New Roman" w:cs="Times New Roman"/>
          <w:szCs w:val="24"/>
        </w:rPr>
        <w:t>γ</w:t>
      </w:r>
      <w:r>
        <w:rPr>
          <w:rFonts w:eastAsia="Times New Roman" w:cs="Times New Roman"/>
          <w:szCs w:val="24"/>
        </w:rPr>
        <w:t xml:space="preserve">ια προβλήματα, όπως αυτό της μετανάστευσης -να </w:t>
      </w:r>
      <w:r>
        <w:rPr>
          <w:rFonts w:eastAsia="Times New Roman" w:cs="Times New Roman"/>
          <w:szCs w:val="24"/>
        </w:rPr>
        <w:lastRenderedPageBreak/>
        <w:t>θυμίσω ότι, σύμφωνα με μελέτες στο Ηνωμένο Βασίλειο, προβλεπόταν για τον 21</w:t>
      </w:r>
      <w:r w:rsidRPr="00CA4E3A">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αιώνα μετανάστευση </w:t>
      </w:r>
      <w:r>
        <w:rPr>
          <w:rFonts w:eastAsia="Times New Roman" w:cs="Times New Roman"/>
          <w:szCs w:val="24"/>
        </w:rPr>
        <w:t>εκατό</w:t>
      </w:r>
      <w:r>
        <w:rPr>
          <w:rFonts w:eastAsia="Times New Roman" w:cs="Times New Roman"/>
          <w:szCs w:val="24"/>
        </w:rPr>
        <w:t xml:space="preserve"> εκατομμυρ</w:t>
      </w:r>
      <w:r>
        <w:rPr>
          <w:rFonts w:eastAsia="Times New Roman" w:cs="Times New Roman"/>
          <w:szCs w:val="24"/>
        </w:rPr>
        <w:t xml:space="preserve">ίων μόνο από την υπερθέρμανση στον πλανήτη, μόνον από αυτό-, και παλιά θέματα, γνωστά θέματα, όπως η φτώχεια και η αδυναμία των συστημάτων, που είναι πρωτίστως και αδυναμία των σοσιαλδημοκρατικών κομμάτων να κάνουν στην πράξη την αναδιανομή. </w:t>
      </w:r>
    </w:p>
    <w:p w14:paraId="34409C1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Μέσα, λοιπόν,</w:t>
      </w:r>
      <w:r>
        <w:rPr>
          <w:rFonts w:eastAsia="Times New Roman" w:cs="Times New Roman"/>
          <w:szCs w:val="24"/>
        </w:rPr>
        <w:t xml:space="preserve"> στην αναστάτωση έρχεται και το δεύτερο αποτέλεσμα: </w:t>
      </w:r>
      <w:r>
        <w:rPr>
          <w:rFonts w:eastAsia="Times New Roman" w:cs="Times New Roman"/>
          <w:szCs w:val="24"/>
        </w:rPr>
        <w:t>χ</w:t>
      </w:r>
      <w:r>
        <w:rPr>
          <w:rFonts w:eastAsia="Times New Roman" w:cs="Times New Roman"/>
          <w:szCs w:val="24"/>
        </w:rPr>
        <w:t>άνει ο λαϊκισμός κατά κράτος και οι λαϊκιστές και από τις δύο πλευρές βγαίνουν ηττημένοι. Σε ποιες χώρες; Στη Γαλλία και στην Ολλανδία, ιδρυτικές χώρες της ΕΟΚ και της μετεξέλιξής της σε Ευρωπαϊκή Ένωση,</w:t>
      </w:r>
      <w:r>
        <w:rPr>
          <w:rFonts w:eastAsia="Times New Roman" w:cs="Times New Roman"/>
          <w:szCs w:val="24"/>
        </w:rPr>
        <w:t xml:space="preserve"> που ήταν οι χώρες των οποίων οι λαοί είχαν πει «όχι» στα δημοψηφίσματα για το ευρωπαϊκό σύνταγμα πριν από κα</w:t>
      </w:r>
      <w:r>
        <w:rPr>
          <w:rFonts w:eastAsia="Times New Roman" w:cs="Times New Roman"/>
          <w:szCs w:val="24"/>
        </w:rPr>
        <w:t>μ</w:t>
      </w:r>
      <w:r>
        <w:rPr>
          <w:rFonts w:eastAsia="Times New Roman" w:cs="Times New Roman"/>
          <w:szCs w:val="24"/>
        </w:rPr>
        <w:t>μιά δεκαριά χρόνια.</w:t>
      </w:r>
    </w:p>
    <w:p w14:paraId="34409C1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 Από εκεί ξεκίνησε η επαφή των λαών της Ευρώπης με το φαινόμενο για ό,τι ζητούν οι κυβερνήσεις στα κράτη-μέλη της Ευρωπαϊκής Έ</w:t>
      </w:r>
      <w:r>
        <w:rPr>
          <w:rFonts w:eastAsia="Times New Roman" w:cs="Times New Roman"/>
          <w:szCs w:val="24"/>
        </w:rPr>
        <w:t>νωσης, που έχουν να κάνουν με την εξέλιξη της Ευρωπαϊκής Ένωσης, να εισπράττουν από κάτω αρνήσεις. Δεν είναι καινούρ</w:t>
      </w:r>
      <w:r>
        <w:rPr>
          <w:rFonts w:eastAsia="Times New Roman" w:cs="Times New Roman"/>
          <w:szCs w:val="24"/>
        </w:rPr>
        <w:t>γ</w:t>
      </w:r>
      <w:r>
        <w:rPr>
          <w:rFonts w:eastAsia="Times New Roman" w:cs="Times New Roman"/>
          <w:szCs w:val="24"/>
        </w:rPr>
        <w:t>ιο το φαινόμενο της νίκης του λαϊκισμού. Είναι πα</w:t>
      </w:r>
      <w:r>
        <w:rPr>
          <w:rFonts w:eastAsia="Times New Roman" w:cs="Times New Roman"/>
          <w:szCs w:val="24"/>
        </w:rPr>
        <w:lastRenderedPageBreak/>
        <w:t>λιότερο και υπάρχουν και προβλήματα πάνω στα οποία στηρίζεται ο λαϊκισμός αυτός, όπως η ακ</w:t>
      </w:r>
      <w:r>
        <w:rPr>
          <w:rFonts w:eastAsia="Times New Roman" w:cs="Times New Roman"/>
          <w:szCs w:val="24"/>
        </w:rPr>
        <w:t>ατάληπτη γλώσσα των Βρυξελλών και η ανάγκη να ξεπεραστούν –στην πράξη δεν ξεπερνιούνται ακόμη- οι αγκυλώσεις μιας παλιάς εποχής</w:t>
      </w:r>
      <w:r>
        <w:rPr>
          <w:rFonts w:eastAsia="Times New Roman" w:cs="Times New Roman"/>
          <w:szCs w:val="24"/>
        </w:rPr>
        <w:t>,</w:t>
      </w:r>
      <w:r>
        <w:rPr>
          <w:rFonts w:eastAsia="Times New Roman" w:cs="Times New Roman"/>
          <w:szCs w:val="24"/>
        </w:rPr>
        <w:t xml:space="preserve"> που έχουν παραμείνει και που κυρίως δεσμεύουν τη σοσιαλδημοκρατία, η οποία δεν μπορεί ως κόμματα ευρωπαϊκά, που καθιέρωσαν την </w:t>
      </w:r>
      <w:r>
        <w:rPr>
          <w:rFonts w:eastAsia="Times New Roman" w:cs="Times New Roman"/>
          <w:szCs w:val="24"/>
        </w:rPr>
        <w:t>κοινωνική αναδιανομή και προάσπισαν το κράτος δικαίου, να μπορούν να μιλήσουν για κράτος δικαίου στον 21</w:t>
      </w:r>
      <w:r w:rsidRPr="00E24AEA">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αιώνα με αυτή τη μετανάστευση -την παράνομη μετανάστευση και αυτή που θα έρθει- και με αυτές τις συνθήκες των ανικανοποίητων πολιτών, που είτε σε χώρε</w:t>
      </w:r>
      <w:r>
        <w:rPr>
          <w:rFonts w:eastAsia="Times New Roman" w:cs="Times New Roman"/>
          <w:szCs w:val="24"/>
        </w:rPr>
        <w:t>ς κρίσης έχουν τεράστια προβλήματα επιβίωσης είτε έχουν προβλήματα κοινωνικών ισορροπιών, όπως έχουν χώρες που δεν έχουν αντιμετωπίσει την κρίση όπως εμείς.</w:t>
      </w:r>
    </w:p>
    <w:p w14:paraId="34409C1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ι βγαίνει; Να θυμηθούμε και το παράδειγμα της Αυστρίας, όπου εκεί έχασε, επίσης, ο λαϊκισμός και η</w:t>
      </w:r>
      <w:r>
        <w:rPr>
          <w:rFonts w:eastAsia="Times New Roman" w:cs="Times New Roman"/>
          <w:szCs w:val="24"/>
        </w:rPr>
        <w:t xml:space="preserve"> δημαγωγία στο πρόσωπο του </w:t>
      </w:r>
      <w:proofErr w:type="spellStart"/>
      <w:r>
        <w:rPr>
          <w:rFonts w:eastAsia="Times New Roman" w:cs="Times New Roman"/>
          <w:szCs w:val="24"/>
        </w:rPr>
        <w:t>Χόφερ</w:t>
      </w:r>
      <w:proofErr w:type="spellEnd"/>
      <w:r>
        <w:rPr>
          <w:rFonts w:eastAsia="Times New Roman" w:cs="Times New Roman"/>
          <w:szCs w:val="24"/>
        </w:rPr>
        <w:t>. Τι έχουμε, τελικά; Η μόνη χώρα όπου ο λαϊκισμός κέρδισε να είναι η Ελλάδα και όπου κατήγαγε και τρεις ένδοξες νίκες</w:t>
      </w:r>
      <w:r>
        <w:rPr>
          <w:rFonts w:eastAsia="Times New Roman" w:cs="Times New Roman"/>
          <w:szCs w:val="24"/>
        </w:rPr>
        <w:t>,</w:t>
      </w:r>
      <w:r>
        <w:rPr>
          <w:rFonts w:eastAsia="Times New Roman" w:cs="Times New Roman"/>
          <w:szCs w:val="24"/>
        </w:rPr>
        <w:t xml:space="preserve"> μάλιστα, για να είναι τώρα οι πολίτες στη δυσάρεστη θέση να καταλάβουν ότι εξαπατήθηκαν από την Κυβέρνηση</w:t>
      </w:r>
      <w:r>
        <w:rPr>
          <w:rFonts w:eastAsia="Times New Roman" w:cs="Times New Roman"/>
          <w:szCs w:val="24"/>
        </w:rPr>
        <w:t xml:space="preserve"> των </w:t>
      </w:r>
      <w:r>
        <w:rPr>
          <w:rFonts w:eastAsia="Times New Roman" w:cs="Times New Roman"/>
          <w:szCs w:val="24"/>
        </w:rPr>
        <w:lastRenderedPageBreak/>
        <w:t xml:space="preserve">ψεμάτων και της αναξιοπρέπειας. Γιατί τι είναι όταν κανείς υποστηρίζει μια Κυβέρνηση η οποία ανέτρεψε όλα της τα πιστεύω, όλα τα της στηρίγματα, όλους της τους στόχους; </w:t>
      </w:r>
    </w:p>
    <w:p w14:paraId="34409C2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Σήμερα το πρωί άκουγα στα μέσα ενημέρωσης τις συζητήσεις για τον Οργανισμό Λιμένο</w:t>
      </w:r>
      <w:r>
        <w:rPr>
          <w:rFonts w:eastAsia="Times New Roman" w:cs="Times New Roman"/>
          <w:szCs w:val="24"/>
        </w:rPr>
        <w:t>ς Θεσσαλονίκης και θυμόμουν τον Νοέμβριο του 2014 τον Πρωθυπουργό να λέει ότι θα ακυρώσει την ιδιωτικοποίηση του ΟΛΘ και θα αναζητηθούν ποινικές ευθύνες, όπως έλεγε. Αυτός ο άνθρωπος είναι Πρωθυπουργός και πανηγυρίζει για τα αντίθετα! Να ήταν το μόνο;</w:t>
      </w:r>
    </w:p>
    <w:p w14:paraId="34409C2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Βλέπ</w:t>
      </w:r>
      <w:r>
        <w:rPr>
          <w:rFonts w:eastAsia="Times New Roman" w:cs="Times New Roman"/>
          <w:szCs w:val="24"/>
        </w:rPr>
        <w:t>ω τον πρώην Υπουργό Εμπορική</w:t>
      </w:r>
      <w:r>
        <w:rPr>
          <w:rFonts w:eastAsia="Times New Roman" w:cs="Times New Roman"/>
          <w:szCs w:val="24"/>
        </w:rPr>
        <w:t>ς</w:t>
      </w:r>
      <w:r>
        <w:rPr>
          <w:rFonts w:eastAsia="Times New Roman" w:cs="Times New Roman"/>
          <w:szCs w:val="24"/>
        </w:rPr>
        <w:t xml:space="preserve"> Ναυτιλίας και θυμάμαι το </w:t>
      </w:r>
      <w:r>
        <w:rPr>
          <w:rFonts w:eastAsia="Times New Roman" w:cs="Times New Roman"/>
          <w:szCs w:val="24"/>
        </w:rPr>
        <w:t>λ</w:t>
      </w:r>
      <w:r>
        <w:rPr>
          <w:rFonts w:eastAsia="Times New Roman" w:cs="Times New Roman"/>
          <w:szCs w:val="24"/>
        </w:rPr>
        <w:t>ιμάνι του Πειραιά, τις αναντιστοιχίες που τον δυσκόλευαν ως ηθικό άνθρωπο και μέσα στη Βουλή των Ελλήνων. Ζούσαμε τις μεταλλάξεις και το πόσο το</w:t>
      </w:r>
      <w:r>
        <w:rPr>
          <w:rFonts w:eastAsia="Times New Roman" w:cs="Times New Roman"/>
          <w:szCs w:val="24"/>
        </w:rPr>
        <w:t>ύ</w:t>
      </w:r>
      <w:r>
        <w:rPr>
          <w:rFonts w:eastAsia="Times New Roman" w:cs="Times New Roman"/>
          <w:szCs w:val="24"/>
        </w:rPr>
        <w:t xml:space="preserve"> κόστιζαν, κατά την αντίληψή μας ως πολιτικοί αντίπαλοι</w:t>
      </w:r>
      <w:r>
        <w:rPr>
          <w:rFonts w:eastAsia="Times New Roman" w:cs="Times New Roman"/>
          <w:szCs w:val="24"/>
        </w:rPr>
        <w:t xml:space="preserve"> και όχι εχθροί. </w:t>
      </w:r>
    </w:p>
    <w:p w14:paraId="34409C2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Εσείς είδατε με έχθρα τα κόμματα της προηγούμενης διακυβέρνησης </w:t>
      </w:r>
      <w:r>
        <w:rPr>
          <w:rFonts w:eastAsia="Times New Roman" w:cs="Times New Roman"/>
          <w:szCs w:val="24"/>
        </w:rPr>
        <w:t>κ</w:t>
      </w:r>
      <w:r>
        <w:rPr>
          <w:rFonts w:eastAsia="Times New Roman" w:cs="Times New Roman"/>
          <w:szCs w:val="24"/>
        </w:rPr>
        <w:t>αι πάνω στα σώματά μας κάνατε πάρτι. Μας ποδοπατήσατε</w:t>
      </w:r>
      <w:r>
        <w:rPr>
          <w:rFonts w:eastAsia="Times New Roman" w:cs="Times New Roman"/>
          <w:szCs w:val="24"/>
        </w:rPr>
        <w:t>,</w:t>
      </w:r>
      <w:r>
        <w:rPr>
          <w:rFonts w:eastAsia="Times New Roman" w:cs="Times New Roman"/>
          <w:szCs w:val="24"/>
        </w:rPr>
        <w:t xml:space="preserve"> για να είστε σήμερα οι αναξιοπρεπείς που κάθονται στα υπουργικά έδρανα και λένε: «Ιδιωτικοποιείται ο ΟΛΘ</w:t>
      </w:r>
      <w:r>
        <w:rPr>
          <w:rFonts w:eastAsia="Times New Roman" w:cs="Times New Roman"/>
          <w:szCs w:val="24"/>
        </w:rPr>
        <w:t>.</w:t>
      </w:r>
      <w:r>
        <w:rPr>
          <w:rFonts w:eastAsia="Times New Roman" w:cs="Times New Roman"/>
          <w:szCs w:val="24"/>
        </w:rPr>
        <w:t>». Ιδιωτικοπο</w:t>
      </w:r>
      <w:r>
        <w:rPr>
          <w:rFonts w:eastAsia="Times New Roman" w:cs="Times New Roman"/>
          <w:szCs w:val="24"/>
        </w:rPr>
        <w:t>ιείται ο ΟΛΘ, μάλιστα. Εσείς!</w:t>
      </w:r>
    </w:p>
    <w:p w14:paraId="34409C2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Μόνο παράδειγμα, λοιπόν, όπου ο λαϊκισμός κέρδισε είναι η Ελλάδα και οι Ηνωμένες Πολιτείες, φυσικά, μετά την Ελλάδα. </w:t>
      </w:r>
      <w:r>
        <w:rPr>
          <w:rFonts w:eastAsia="Times New Roman" w:cs="Times New Roman"/>
          <w:szCs w:val="24"/>
        </w:rPr>
        <w:t>Τ</w:t>
      </w:r>
      <w:r>
        <w:rPr>
          <w:rFonts w:eastAsia="Times New Roman" w:cs="Times New Roman"/>
          <w:szCs w:val="24"/>
        </w:rPr>
        <w:t xml:space="preserve">ώρα θα δουν οι λαοί –γιατί οι επόμενες μέρες είναι κρίσιμες- πώς αυτή η νίκη των μη </w:t>
      </w:r>
      <w:proofErr w:type="spellStart"/>
      <w:r>
        <w:rPr>
          <w:rFonts w:eastAsia="Times New Roman" w:cs="Times New Roman"/>
          <w:szCs w:val="24"/>
        </w:rPr>
        <w:t>λαϊκιστικών</w:t>
      </w:r>
      <w:proofErr w:type="spellEnd"/>
      <w:r>
        <w:rPr>
          <w:rFonts w:eastAsia="Times New Roman" w:cs="Times New Roman"/>
          <w:szCs w:val="24"/>
        </w:rPr>
        <w:t xml:space="preserve"> δυνάμεων, όπ</w:t>
      </w:r>
      <w:r>
        <w:rPr>
          <w:rFonts w:eastAsia="Times New Roman" w:cs="Times New Roman"/>
          <w:szCs w:val="24"/>
        </w:rPr>
        <w:t xml:space="preserve">οιες και αν είναι αυτές, μετουσιώνεται σε πράξη θετική για τους πολίτες και για την πορεία της Ευρώπης. </w:t>
      </w:r>
    </w:p>
    <w:p w14:paraId="34409C2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Η Ευρώπη δεν μπορεί να μιλάει, </w:t>
      </w:r>
      <w:r>
        <w:rPr>
          <w:rFonts w:eastAsia="Times New Roman"/>
          <w:bCs/>
        </w:rPr>
        <w:t>κυρίες και κύριοι Βουλευτές,</w:t>
      </w:r>
      <w:r>
        <w:rPr>
          <w:rFonts w:eastAsia="Times New Roman" w:cs="Times New Roman"/>
          <w:szCs w:val="24"/>
        </w:rPr>
        <w:t xml:space="preserve"> με τον γραφειοκρατικό τρόπο που σήμερα μιλάει. </w:t>
      </w:r>
      <w:r>
        <w:rPr>
          <w:rFonts w:eastAsia="Times New Roman" w:cs="Times New Roman"/>
          <w:szCs w:val="24"/>
        </w:rPr>
        <w:t>Ό</w:t>
      </w:r>
      <w:r>
        <w:rPr>
          <w:rFonts w:eastAsia="Times New Roman" w:cs="Times New Roman"/>
          <w:szCs w:val="24"/>
        </w:rPr>
        <w:t>σοι υποστηρίζουμε το φαινόμενο αυτό, πρέπει</w:t>
      </w:r>
      <w:r>
        <w:rPr>
          <w:rFonts w:eastAsia="Times New Roman" w:cs="Times New Roman"/>
          <w:szCs w:val="24"/>
        </w:rPr>
        <w:t xml:space="preserve"> να το κάνουμε με τρόπο έντονο και η γλώσσα μας να είναι αντιληπτή στον πολίτη</w:t>
      </w:r>
      <w:r>
        <w:rPr>
          <w:rFonts w:eastAsia="Times New Roman" w:cs="Times New Roman"/>
          <w:szCs w:val="24"/>
        </w:rPr>
        <w:t xml:space="preserve"> κ</w:t>
      </w:r>
      <w:r>
        <w:rPr>
          <w:rFonts w:eastAsia="Times New Roman" w:cs="Times New Roman"/>
          <w:szCs w:val="24"/>
        </w:rPr>
        <w:t>αι</w:t>
      </w:r>
      <w:r>
        <w:rPr>
          <w:rFonts w:eastAsia="Times New Roman" w:cs="Times New Roman"/>
          <w:szCs w:val="24"/>
        </w:rPr>
        <w:t>,</w:t>
      </w:r>
      <w:r>
        <w:rPr>
          <w:rFonts w:eastAsia="Times New Roman" w:cs="Times New Roman"/>
          <w:szCs w:val="24"/>
        </w:rPr>
        <w:t xml:space="preserve"> πάνω από όλα, οι πράξεις μας να ταιριάζουν με αυτά που λέμε και να έχουμε να δώσουμε πραγματικές λύσεις για ό,τι απασχολεί. </w:t>
      </w:r>
      <w:r>
        <w:rPr>
          <w:rFonts w:eastAsia="Times New Roman" w:cs="Times New Roman"/>
          <w:szCs w:val="24"/>
        </w:rPr>
        <w:t>Τ</w:t>
      </w:r>
      <w:r>
        <w:rPr>
          <w:rFonts w:eastAsia="Times New Roman" w:cs="Times New Roman"/>
          <w:szCs w:val="24"/>
        </w:rPr>
        <w:t xml:space="preserve">ι απασχολεί; </w:t>
      </w:r>
    </w:p>
    <w:p w14:paraId="34409C2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Πάνω απ’ όλα και πρώτα απ’ όλα, η</w:t>
      </w:r>
      <w:r>
        <w:rPr>
          <w:rFonts w:eastAsia="Times New Roman" w:cs="Times New Roman"/>
          <w:szCs w:val="24"/>
        </w:rPr>
        <w:t xml:space="preserve"> οικονομία απασχολεί. Πού βρίσκεται η οικονομία; Μήνες περνούν με την περίφημη διαπραγμάτευση</w:t>
      </w:r>
      <w:r>
        <w:rPr>
          <w:rFonts w:eastAsia="Times New Roman" w:cs="Times New Roman"/>
          <w:szCs w:val="24"/>
        </w:rPr>
        <w:t>,</w:t>
      </w:r>
      <w:r>
        <w:rPr>
          <w:rFonts w:eastAsia="Times New Roman" w:cs="Times New Roman"/>
          <w:szCs w:val="24"/>
        </w:rPr>
        <w:t xml:space="preserve"> που εξοντώνει τελικά την ημερήσια διάταξη του πολίτη, χωρίς να φέρνει το παραμικρό κέρδος. Προσθέτει ήττες, γιατί μπαίνουν καινούργια πράγματα στο τραπέζι</w:t>
      </w:r>
      <w:r>
        <w:rPr>
          <w:rFonts w:eastAsia="Times New Roman" w:cs="Times New Roman"/>
          <w:szCs w:val="24"/>
        </w:rPr>
        <w:t>,</w:t>
      </w:r>
      <w:r>
        <w:rPr>
          <w:rFonts w:eastAsia="Times New Roman" w:cs="Times New Roman"/>
          <w:szCs w:val="24"/>
        </w:rPr>
        <w:t xml:space="preserve"> που δ</w:t>
      </w:r>
      <w:r>
        <w:rPr>
          <w:rFonts w:eastAsia="Times New Roman" w:cs="Times New Roman"/>
          <w:szCs w:val="24"/>
        </w:rPr>
        <w:t xml:space="preserve">εν ήταν πέρσι, που δεν τα υπολογίζατε τον Οκτώβριο και που σιγά σιγά, </w:t>
      </w:r>
      <w:r>
        <w:rPr>
          <w:rFonts w:eastAsia="Times New Roman" w:cs="Times New Roman"/>
          <w:szCs w:val="24"/>
        </w:rPr>
        <w:lastRenderedPageBreak/>
        <w:t>όμως, έχουν γίνει δεδομένα και πάτε να τα σερβίρετε και αναζητάτε τρόπο σερβιρίσματός τους.</w:t>
      </w:r>
    </w:p>
    <w:p w14:paraId="34409C2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ναζητώντας το πώς θα τα σερβίρετε, χάνεται χρόνος, δημιουργούνται καινούργια προβλήματα. Τα σ</w:t>
      </w:r>
      <w:r>
        <w:rPr>
          <w:rFonts w:eastAsia="Times New Roman" w:cs="Times New Roman"/>
          <w:szCs w:val="24"/>
        </w:rPr>
        <w:t>τοιχεία του πρώτου πενταμήνου και εξαμήνου του 2017 θα δημιουργήσουν καθήκοντα σε εσάς ή στις επόμενες κυβερνήσεις για νέα μέτρα, έξω από αυτά που λέτε τώρα, κατά το φθινόπωρο του 2018.</w:t>
      </w:r>
    </w:p>
    <w:p w14:paraId="34409C27" w14:textId="77777777" w:rsidR="00705D54" w:rsidRDefault="00C74CB8">
      <w:pPr>
        <w:spacing w:line="600" w:lineRule="auto"/>
        <w:ind w:firstLine="720"/>
        <w:jc w:val="both"/>
        <w:rPr>
          <w:rFonts w:eastAsia="Times New Roman"/>
          <w:bCs/>
        </w:rPr>
      </w:pPr>
      <w:r>
        <w:rPr>
          <w:rFonts w:eastAsia="Times New Roman"/>
          <w:bCs/>
        </w:rPr>
        <w:t>Κυρίες και κύριοι, ο λαός σ</w:t>
      </w:r>
      <w:r>
        <w:rPr>
          <w:rFonts w:eastAsia="Times New Roman"/>
          <w:bCs/>
        </w:rPr>
        <w:t>ά</w:t>
      </w:r>
      <w:r>
        <w:rPr>
          <w:rFonts w:eastAsia="Times New Roman"/>
          <w:bCs/>
        </w:rPr>
        <w:t>ς αποδοκιμάζει. Θα σας το δείξει στις εκλο</w:t>
      </w:r>
      <w:r>
        <w:rPr>
          <w:rFonts w:eastAsia="Times New Roman"/>
          <w:bCs/>
        </w:rPr>
        <w:t>γές</w:t>
      </w:r>
      <w:r>
        <w:rPr>
          <w:rFonts w:eastAsia="Times New Roman"/>
          <w:bCs/>
        </w:rPr>
        <w:t>,</w:t>
      </w:r>
      <w:r>
        <w:rPr>
          <w:rFonts w:eastAsia="Times New Roman"/>
          <w:bCs/>
        </w:rPr>
        <w:t xml:space="preserve"> όποτε τις κάνετε. Εκεί θα ψάχνετε να βρείτε τον παλιό σας εαυτό –εννοώ τον μετά το 2012 εαυτό - και δεν θα τον βρίσκετε. </w:t>
      </w:r>
      <w:r>
        <w:rPr>
          <w:rFonts w:eastAsia="Times New Roman"/>
          <w:bCs/>
        </w:rPr>
        <w:t>Έ</w:t>
      </w:r>
      <w:r>
        <w:rPr>
          <w:rFonts w:eastAsia="Times New Roman"/>
          <w:bCs/>
        </w:rPr>
        <w:t>ρχεται και η επόμενη μέρα της ήττας</w:t>
      </w:r>
      <w:r>
        <w:rPr>
          <w:rFonts w:eastAsia="Times New Roman"/>
          <w:bCs/>
        </w:rPr>
        <w:t>,</w:t>
      </w:r>
      <w:r>
        <w:rPr>
          <w:rFonts w:eastAsia="Times New Roman"/>
          <w:bCs/>
        </w:rPr>
        <w:t xml:space="preserve"> που θα τα γευτείτε όπως σας αξίζει. Έχουμε πολλά να πούμε γι’ αυτά, αλλά έχουμε και χρόνο. Δ</w:t>
      </w:r>
      <w:r>
        <w:rPr>
          <w:rFonts w:eastAsia="Times New Roman"/>
          <w:bCs/>
        </w:rPr>
        <w:t>εν είναι της σημερινής ημερήσιας διάταξης.</w:t>
      </w:r>
    </w:p>
    <w:p w14:paraId="34409C28" w14:textId="77777777" w:rsidR="00705D54" w:rsidRDefault="00C74CB8">
      <w:pPr>
        <w:spacing w:line="600" w:lineRule="auto"/>
        <w:ind w:firstLine="720"/>
        <w:jc w:val="both"/>
        <w:rPr>
          <w:rFonts w:eastAsia="Times New Roman"/>
          <w:bCs/>
        </w:rPr>
      </w:pPr>
      <w:r>
        <w:rPr>
          <w:rFonts w:eastAsia="Times New Roman"/>
          <w:bCs/>
        </w:rPr>
        <w:t xml:space="preserve">Τώρα να πω ορισμένα πράγματα για τις τροπολογίες του Υπουργείου Εργασίας. Ήρθε εδώ η κ. </w:t>
      </w:r>
      <w:proofErr w:type="spellStart"/>
      <w:r>
        <w:rPr>
          <w:rFonts w:eastAsia="Times New Roman"/>
          <w:bCs/>
        </w:rPr>
        <w:t>Αχτσιόγλου</w:t>
      </w:r>
      <w:proofErr w:type="spellEnd"/>
      <w:r>
        <w:rPr>
          <w:rFonts w:eastAsia="Times New Roman"/>
          <w:bCs/>
        </w:rPr>
        <w:t xml:space="preserve"> και προσπάθησε με τα θέματα των αργιών να δείξει έναν φιλεργατικό χαρακτήρα. </w:t>
      </w:r>
    </w:p>
    <w:p w14:paraId="34409C2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Τον φιλεργατικό χαρακτήρα τον δείξατ</w:t>
      </w:r>
      <w:r>
        <w:rPr>
          <w:rFonts w:eastAsia="Times New Roman" w:cs="Times New Roman"/>
          <w:szCs w:val="24"/>
        </w:rPr>
        <w:t>ε με το ασφαλιστικό και με τα εργασιακά και</w:t>
      </w:r>
      <w:r>
        <w:rPr>
          <w:rFonts w:eastAsia="Times New Roman" w:cs="Times New Roman"/>
          <w:szCs w:val="24"/>
        </w:rPr>
        <w:t>,</w:t>
      </w:r>
      <w:r>
        <w:rPr>
          <w:rFonts w:eastAsia="Times New Roman" w:cs="Times New Roman"/>
          <w:szCs w:val="24"/>
        </w:rPr>
        <w:t xml:space="preserve"> όταν θα φέρετε τα μέτρα στη Βουλή, θα </w:t>
      </w:r>
      <w:r>
        <w:rPr>
          <w:rFonts w:eastAsia="Times New Roman" w:cs="Times New Roman"/>
          <w:szCs w:val="24"/>
        </w:rPr>
        <w:lastRenderedPageBreak/>
        <w:t>τον καταλάβει ο ελληνικός λαός πάρα πολύ καλύτερα. Αφήστε τα τερτίπια και τις γνωστές φιλολογίες των φίλων των λαού. Είστε εχθροί του λαού, δεν σώζεστε με αυτές τις δήθεν παρεμβάσεις.</w:t>
      </w:r>
    </w:p>
    <w:p w14:paraId="34409C2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Μίλησε μετά ο αποθεωνόμενος Υφυπο</w:t>
      </w:r>
      <w:r>
        <w:rPr>
          <w:rFonts w:eastAsia="Times New Roman" w:cs="Times New Roman"/>
          <w:szCs w:val="24"/>
        </w:rPr>
        <w:t>υργός Κοινωνικών Υπηρεσιών, που έχει να αντιμετωπίσει τα προβλήματα του ΕΦΚΑ.</w:t>
      </w:r>
    </w:p>
    <w:p w14:paraId="34409C2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Διαβάσατε, κυρίες και κύριοι, για το πλεόνασμα των 100 εκατομμυρίων του ΕΦΚΑ; Το παινεύτηκαν και κάποιοι Βουλευτές στη Βουλή. Δεν ρωτούσαν τι είναι αυτό το πλεόνασμα; Ρωτούν αν έ</w:t>
      </w:r>
      <w:r>
        <w:rPr>
          <w:rFonts w:eastAsia="Times New Roman" w:cs="Times New Roman"/>
          <w:szCs w:val="24"/>
        </w:rPr>
        <w:t>χουν προστεθεί τα 70 εκατομμύρια ανά μήνα που χορηγούνται στην Ελλάδα από την Ευρωπαϊκή Ένωση, για να καλυφθούν οι καθυστερούμενες συντάξεις, που πρέπει μέχρι τον Οκτώβριο να έχουν καταβληθεί 846 εκατομμύρια, ειδάλλως χάνονται; Έχουν δει πόσες συντάξεις πέ</w:t>
      </w:r>
      <w:r>
        <w:rPr>
          <w:rFonts w:eastAsia="Times New Roman" w:cs="Times New Roman"/>
          <w:szCs w:val="24"/>
        </w:rPr>
        <w:t>ραν από αυτές καθυστερούν να δίνονται</w:t>
      </w:r>
      <w:r>
        <w:rPr>
          <w:rFonts w:eastAsia="Times New Roman" w:cs="Times New Roman"/>
          <w:szCs w:val="24"/>
        </w:rPr>
        <w:t>,</w:t>
      </w:r>
      <w:r>
        <w:rPr>
          <w:rFonts w:eastAsia="Times New Roman" w:cs="Times New Roman"/>
          <w:szCs w:val="24"/>
        </w:rPr>
        <w:t xml:space="preserve"> για να κρατούν τους λογαριασμούς του ΕΦΚΑ; Έχετε συνειδητοποιήσει, όταν κάνατε τον απολογισμό του εξαμήνου, ότι θα χρειαστεί σε αυτούς που έχετε κολακεύσει με μικρότερες εισφορές να ζητήσετε σημειώματα; Τα έχετε δει α</w:t>
      </w:r>
      <w:r>
        <w:rPr>
          <w:rFonts w:eastAsia="Times New Roman" w:cs="Times New Roman"/>
          <w:szCs w:val="24"/>
        </w:rPr>
        <w:t>υτά;</w:t>
      </w:r>
    </w:p>
    <w:p w14:paraId="34409C2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Δεν σας νοιάζουν αυτά, γιατί κοκορεύεστε για το επικοινωνιακό κέρδος του δευτερόλεπτου, του λεπτού, της εβδομάδας. Δεν βλέπετε ότι χάνετε τη γη κάτω από τα πόδια σας.</w:t>
      </w:r>
    </w:p>
    <w:p w14:paraId="34409C2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Έρχεται η κ. </w:t>
      </w:r>
      <w:proofErr w:type="spellStart"/>
      <w:r>
        <w:rPr>
          <w:rFonts w:eastAsia="Times New Roman" w:cs="Times New Roman"/>
          <w:szCs w:val="24"/>
        </w:rPr>
        <w:t>Αχτσιόγλου</w:t>
      </w:r>
      <w:proofErr w:type="spellEnd"/>
      <w:r>
        <w:rPr>
          <w:rFonts w:eastAsia="Times New Roman" w:cs="Times New Roman"/>
          <w:szCs w:val="24"/>
        </w:rPr>
        <w:t xml:space="preserve"> να μας πει να ψηφίσουμε να ιδρυθεί </w:t>
      </w:r>
      <w:r>
        <w:rPr>
          <w:rFonts w:eastAsia="Times New Roman" w:cs="Times New Roman"/>
          <w:szCs w:val="24"/>
        </w:rPr>
        <w:t>τ</w:t>
      </w:r>
      <w:r>
        <w:rPr>
          <w:rFonts w:eastAsia="Times New Roman" w:cs="Times New Roman"/>
          <w:szCs w:val="24"/>
        </w:rPr>
        <w:t xml:space="preserve">μήμα </w:t>
      </w:r>
      <w:r>
        <w:rPr>
          <w:rFonts w:eastAsia="Times New Roman" w:cs="Times New Roman"/>
          <w:szCs w:val="24"/>
        </w:rPr>
        <w:t>α</w:t>
      </w:r>
      <w:r>
        <w:rPr>
          <w:rFonts w:eastAsia="Times New Roman" w:cs="Times New Roman"/>
          <w:szCs w:val="24"/>
        </w:rPr>
        <w:t xml:space="preserve">δήλωτης </w:t>
      </w:r>
      <w:r>
        <w:rPr>
          <w:rFonts w:eastAsia="Times New Roman" w:cs="Times New Roman"/>
          <w:szCs w:val="24"/>
        </w:rPr>
        <w:t>ε</w:t>
      </w:r>
      <w:r>
        <w:rPr>
          <w:rFonts w:eastAsia="Times New Roman" w:cs="Times New Roman"/>
          <w:szCs w:val="24"/>
        </w:rPr>
        <w:t>ργασίας σ</w:t>
      </w:r>
      <w:r>
        <w:rPr>
          <w:rFonts w:eastAsia="Times New Roman" w:cs="Times New Roman"/>
          <w:szCs w:val="24"/>
        </w:rPr>
        <w:t xml:space="preserve">το συμβούλιο τάδε για την αδήλωτη εργασία. Τι είναι αυτά; Σας έχουμε πει χίλιες φορές ότι απέναντι στα προβλήματα το να ιδρύεις κρατικές μονάδες δεν είναι λύση. Κοροϊδεύεις ότι δίνεις λύση. </w:t>
      </w:r>
    </w:p>
    <w:p w14:paraId="34409C2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Μας λέτε πόσα χρήματα παίρνει ένας ελεγκτής εργασίας να πάει από </w:t>
      </w:r>
      <w:r>
        <w:rPr>
          <w:rFonts w:eastAsia="Times New Roman" w:cs="Times New Roman"/>
          <w:szCs w:val="24"/>
        </w:rPr>
        <w:t>νομό σε νομό για να κάνει έλεγχο, γιατί ο άλλος νομός δεν έχει ελεγκτές; Μας λέτε πόσα το</w:t>
      </w:r>
      <w:r>
        <w:rPr>
          <w:rFonts w:eastAsia="Times New Roman" w:cs="Times New Roman"/>
          <w:szCs w:val="24"/>
        </w:rPr>
        <w:t>ύ</w:t>
      </w:r>
      <w:r>
        <w:rPr>
          <w:rFonts w:eastAsia="Times New Roman" w:cs="Times New Roman"/>
          <w:szCs w:val="24"/>
        </w:rPr>
        <w:t xml:space="preserve"> δίνετε για διανυκτέρευση; Έχει βενζίνη το αυτοκίνητό του; Λειτουργεί το αυτοκίνητο για να κάνει τους ελέγχους; Τι μας λέτε ότι ιδρύουμε τμήματα αδήλωτης εργασίας; Με</w:t>
      </w:r>
      <w:r>
        <w:rPr>
          <w:rFonts w:eastAsia="Times New Roman" w:cs="Times New Roman"/>
          <w:szCs w:val="24"/>
        </w:rPr>
        <w:t>λέτη χρειάζεται ο τόπος; Όπως του πασάρετε θεωρίες ανάπτυξης χωρίς ανάπτυξη, θα του πασάρετε θεωρίες κοινωνικού ελέγχου χωρίς κοινωνικό έλεγχο. Ποιον κοροϊδεύετε; Κανέναν δεν κοροϊδεύετε. Τον εαυτό σας κοροϊδεύετε</w:t>
      </w:r>
      <w:r w:rsidRPr="00CC2069">
        <w:rPr>
          <w:rFonts w:eastAsia="Times New Roman" w:cs="Times New Roman"/>
          <w:szCs w:val="24"/>
        </w:rPr>
        <w:t>,</w:t>
      </w:r>
      <w:r>
        <w:rPr>
          <w:rFonts w:eastAsia="Times New Roman" w:cs="Times New Roman"/>
          <w:szCs w:val="24"/>
        </w:rPr>
        <w:t xml:space="preserve"> για να </w:t>
      </w:r>
      <w:proofErr w:type="spellStart"/>
      <w:r>
        <w:rPr>
          <w:rFonts w:eastAsia="Times New Roman" w:cs="Times New Roman"/>
          <w:szCs w:val="24"/>
        </w:rPr>
        <w:t>αυτοβαφτίζεστε</w:t>
      </w:r>
      <w:proofErr w:type="spellEnd"/>
      <w:r>
        <w:rPr>
          <w:rFonts w:eastAsia="Times New Roman" w:cs="Times New Roman"/>
          <w:szCs w:val="24"/>
        </w:rPr>
        <w:t xml:space="preserve"> αριστεροί.</w:t>
      </w:r>
    </w:p>
    <w:p w14:paraId="34409C2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Δεν ξέρω</w:t>
      </w:r>
      <w:r>
        <w:rPr>
          <w:rFonts w:eastAsia="Times New Roman" w:cs="Times New Roman"/>
          <w:szCs w:val="24"/>
        </w:rPr>
        <w:t xml:space="preserve"> τι είναι Αριστερά, αλλά εσείς</w:t>
      </w:r>
      <w:r>
        <w:rPr>
          <w:rFonts w:eastAsia="Times New Roman" w:cs="Times New Roman"/>
          <w:szCs w:val="24"/>
        </w:rPr>
        <w:t>,</w:t>
      </w:r>
      <w:r>
        <w:rPr>
          <w:rFonts w:eastAsia="Times New Roman" w:cs="Times New Roman"/>
          <w:szCs w:val="24"/>
        </w:rPr>
        <w:t xml:space="preserve"> που προφασίζεστε ότι είστε, δεν είστε. Είστε εχθροί του λαού και όχι φίλοι του λαού.</w:t>
      </w:r>
    </w:p>
    <w:p w14:paraId="34409C3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σε σχέση με μια τροπολογία του Υπουργείου Παιδείας, είχα κάνει ερώτηση στον κ. </w:t>
      </w:r>
      <w:proofErr w:type="spellStart"/>
      <w:r>
        <w:rPr>
          <w:rFonts w:eastAsia="Times New Roman" w:cs="Times New Roman"/>
          <w:szCs w:val="24"/>
        </w:rPr>
        <w:t>Γαβρόγλου</w:t>
      </w:r>
      <w:proofErr w:type="spellEnd"/>
      <w:r>
        <w:rPr>
          <w:rFonts w:eastAsia="Times New Roman" w:cs="Times New Roman"/>
          <w:szCs w:val="24"/>
        </w:rPr>
        <w:t xml:space="preserve"> την περασμένη Πέμπτη για τα παιδιά τα οποία</w:t>
      </w:r>
      <w:r>
        <w:rPr>
          <w:rFonts w:eastAsia="Times New Roman" w:cs="Times New Roman"/>
          <w:szCs w:val="24"/>
        </w:rPr>
        <w:t xml:space="preserve"> πηγαίνουν στις πανελλαδικές, αλλά, όπως ξέρουμε, κάποια από αυτά έχουν κάποια ατυχήματα, έχουν θέματα υγείας, δεν μπορούν να δώσουν όλες ή κάποιες από τις εξετάσεις.</w:t>
      </w:r>
    </w:p>
    <w:p w14:paraId="34409C3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είχαμε κουβεντιάσει και επιτρέψτε μου, κύριε Πρόεδρε, γι’ αυτό το θέμα να μιλήσω ακόμα</w:t>
      </w:r>
      <w:r>
        <w:rPr>
          <w:rFonts w:eastAsia="Times New Roman" w:cs="Times New Roman"/>
          <w:szCs w:val="24"/>
        </w:rPr>
        <w:t xml:space="preserve"> ένα ή δυο λεπτά.</w:t>
      </w:r>
    </w:p>
    <w:p w14:paraId="34409C3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Είχαμε προτείνει μια τροπολογία -κύριε Κωνσταντόπουλε, επιβεβαιώστε- και του λέγαμε να μην αλλάξει το παλαιότερο σύστημα. Αν κάποιος νέος δεν μπορέσει να κάνει αυτό που πρέπει να κάνει για όλες τις εξετάσεις του ή χάσει μία ή δύο, να μπορ</w:t>
      </w:r>
      <w:r>
        <w:rPr>
          <w:rFonts w:eastAsia="Times New Roman" w:cs="Times New Roman"/>
          <w:szCs w:val="24"/>
        </w:rPr>
        <w:t>εί, όπως ίσχυε, να δώσει εκείνη την περίοδο, λίγες μέρες μετά και έτσι, όταν θα κλείσουν και τα υπόλοιπα διαγωνιζόμενα παιδιά, να κλείσει και αυτός την εξεταστική περίοδο.</w:t>
      </w:r>
    </w:p>
    <w:p w14:paraId="34409C3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Βγήκατε με τη σημαία ότι το καταργείτε αυτό και άπαξ και ατύχησες, έλα του χρόνου.</w:t>
      </w:r>
    </w:p>
    <w:p w14:paraId="34409C3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 xml:space="preserve">ταν είδατε τις λαϊκές αντιδράσεις, ήμασταν η πρώτη Κοινοβουλευτική Ομάδα -κύριε Κωνσταντόπουλε, η πρώτη- που καταθέσαμε τροπολογία την οποία αρνήθηκε ο κ. </w:t>
      </w:r>
      <w:proofErr w:type="spellStart"/>
      <w:r>
        <w:rPr>
          <w:rFonts w:eastAsia="Times New Roman" w:cs="Times New Roman"/>
          <w:szCs w:val="24"/>
        </w:rPr>
        <w:t>Γαβρόγλου</w:t>
      </w:r>
      <w:proofErr w:type="spellEnd"/>
      <w:r>
        <w:rPr>
          <w:rFonts w:eastAsia="Times New Roman" w:cs="Times New Roman"/>
          <w:szCs w:val="24"/>
        </w:rPr>
        <w:t>, λαλίστατος.</w:t>
      </w:r>
    </w:p>
    <w:p w14:paraId="34409C3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Υπάρχουν παιδιά, η κόρη μου ανάμεσα σ’ αυτά, που πιστεύουν ότι έχουν γίνει αλλ</w:t>
      </w:r>
      <w:r>
        <w:rPr>
          <w:rFonts w:eastAsia="Times New Roman" w:cs="Times New Roman"/>
          <w:szCs w:val="24"/>
        </w:rPr>
        <w:t>αγές για το εισαγωγικό σύστημα στα πανεπιστήμια και στα ΤΕΙ. Πιστεύουν ότι έχουν γίνει. Πιστεύουν τα παιδιά από τις πολλές δηλώσεις και τις πολλές συνεντεύξεις ότι αυτά έχουν γίνει, ενώ είναι σε εκκρεμότητα. Ο πληθωρικός στα λόγια Υπουργός, λοιπόν, μόλις ε</w:t>
      </w:r>
      <w:r>
        <w:rPr>
          <w:rFonts w:eastAsia="Times New Roman" w:cs="Times New Roman"/>
          <w:szCs w:val="24"/>
        </w:rPr>
        <w:t>ίδε τις αντιδράσεις, αρνήθηκε την τροπολογία μας, αλλά είπε ότι θα το ξαναδεί.</w:t>
      </w:r>
    </w:p>
    <w:p w14:paraId="34409C3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Τι σας φέρνει σήμερα να ψηφίσετε; Πρώτον, να πάνε μετά από καιρό τα παιδιά αυτά που θα έχουν την ατυχία να εξεταστούν, τον Σεπτέμβριο. Δεύτερον, ακόμα και αν έχασαν κάποια μαθήμ</w:t>
      </w:r>
      <w:r>
        <w:rPr>
          <w:rFonts w:eastAsia="Times New Roman" w:cs="Times New Roman"/>
          <w:szCs w:val="24"/>
        </w:rPr>
        <w:t xml:space="preserve">ατα, θα τα δώσουν όλα. </w:t>
      </w:r>
      <w:r>
        <w:rPr>
          <w:rFonts w:eastAsia="Times New Roman" w:cs="Times New Roman"/>
          <w:szCs w:val="24"/>
        </w:rPr>
        <w:t>Α</w:t>
      </w:r>
      <w:r>
        <w:rPr>
          <w:rFonts w:eastAsia="Times New Roman" w:cs="Times New Roman"/>
          <w:szCs w:val="24"/>
        </w:rPr>
        <w:t>ν σε ορισμένες σχολές δεν έχουν μείνει θέσεις εισακτέων, τι θα γίνει; Δεν απαντάει ούτε σε αυτό.</w:t>
      </w:r>
    </w:p>
    <w:p w14:paraId="34409C3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Έχουμε επισημάνει το πρόβλημα. Στρέφεστε εναντίον νέων παιδιών και δεν καταλαβαίνουμε γιατί το κάνετε. Είπαμε ότι είστε εχθροί του λαού</w:t>
      </w:r>
      <w:r>
        <w:rPr>
          <w:rFonts w:eastAsia="Times New Roman" w:cs="Times New Roman"/>
          <w:szCs w:val="24"/>
        </w:rPr>
        <w:t xml:space="preserve"> για την οικονομία. Όμως, εδώ</w:t>
      </w:r>
      <w:r>
        <w:rPr>
          <w:rFonts w:eastAsia="Times New Roman" w:cs="Times New Roman"/>
          <w:szCs w:val="24"/>
        </w:rPr>
        <w:t>,</w:t>
      </w:r>
      <w:r>
        <w:rPr>
          <w:rFonts w:eastAsia="Times New Roman" w:cs="Times New Roman"/>
          <w:szCs w:val="24"/>
        </w:rPr>
        <w:t xml:space="preserve"> που δεν υ</w:t>
      </w:r>
      <w:r>
        <w:rPr>
          <w:rFonts w:eastAsia="Times New Roman" w:cs="Times New Roman"/>
          <w:szCs w:val="24"/>
        </w:rPr>
        <w:lastRenderedPageBreak/>
        <w:t>πάρχει θέμα οικονομίας, γιατί; Τι είστε, ώστε να σκέφτεστε με αυτόν τον τρόπο, αντιεκπαιδευτικά, μη κατανοώντας προβλήματα που έχουν νέα παιδιά σε μια πάρα πολύ σκληρή περίοδο για την πορεία τους;</w:t>
      </w:r>
    </w:p>
    <w:p w14:paraId="34409C3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Θα δούμε τι θα κάνουμε με την τροπολογία, γιατί και από την άλλη πλευρά το να το καταργήσεις αυτό είναι μεγάλο λάθος. Όμως, και η διόρθωση που κάνατε, αυτή η μεταμέλεια, δεν δίνει δίκαιο στα πράγματα και στα πρόσωπα. Αδικία δημιουργεί.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r>
        <w:rPr>
          <w:rFonts w:eastAsia="Times New Roman" w:cs="Times New Roman"/>
          <w:szCs w:val="24"/>
        </w:rPr>
        <w:t>θα δούμε τη στάση μας γι’ αυτή την τροπολογία, αφού συνεδριάσουμε ειδικά γι’ αυτό το θέμα.</w:t>
      </w:r>
    </w:p>
    <w:p w14:paraId="34409C3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Κλείνοντας, θα σας πω την τελευταία μας φράση. Φέρνετε θέματα, τα οποία έχετε καταγγείλει και καταδικάσει στη Βουλή των Ελλήνων. Προφασίζεστε τους μεταρρυθμιστές και</w:t>
      </w:r>
      <w:r>
        <w:rPr>
          <w:rFonts w:eastAsia="Times New Roman" w:cs="Times New Roman"/>
          <w:szCs w:val="24"/>
        </w:rPr>
        <w:t xml:space="preserve"> τους ανθρώπους της οικονομίας. Οι άνθρωποι δεν αλλάζουν. Μπορεί να εξωραΐζονται, αλλά δεν αλλάζουν. Αυτό που είναι –κακό ή καλό- παραμένουν. </w:t>
      </w:r>
    </w:p>
    <w:p w14:paraId="34409C3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Αν έχετε βάλει στον εαυτό σας ένα φτιασίδι δήθεν εκσυγχρονισμού, δεν το έχετε, γιατί δεν το πιστεύετε. Όσο μένετε</w:t>
      </w:r>
      <w:r>
        <w:rPr>
          <w:rFonts w:eastAsia="Times New Roman" w:cs="Times New Roman"/>
          <w:szCs w:val="24"/>
        </w:rPr>
        <w:t xml:space="preserve"> στην εξουσία, καταστρέφετε ό,τι χειρίζεστε. Δεν έχω χρόνο να αναφερθώ εκτενώς, αλλά θα σας πω ότι ένα παράδειγμα αποτελεί η </w:t>
      </w:r>
      <w:r>
        <w:rPr>
          <w:rFonts w:eastAsia="Times New Roman" w:cs="Times New Roman"/>
          <w:szCs w:val="24"/>
        </w:rPr>
        <w:lastRenderedPageBreak/>
        <w:t>ΔΕΗ. Όσο μείνετε ακόμα, με τις επιλογές σας τόσο θα καταστρέφετε. Πόσα νομικά πρόσωπα έμειναν που δεν έχετε καταστρέψει, δύο</w:t>
      </w:r>
      <w:r>
        <w:rPr>
          <w:rFonts w:eastAsia="Times New Roman" w:cs="Times New Roman"/>
          <w:szCs w:val="24"/>
        </w:rPr>
        <w:t xml:space="preserve">, </w:t>
      </w:r>
      <w:r>
        <w:rPr>
          <w:rFonts w:eastAsia="Times New Roman" w:cs="Times New Roman"/>
          <w:szCs w:val="24"/>
        </w:rPr>
        <w:t>τρία;</w:t>
      </w:r>
      <w:r>
        <w:rPr>
          <w:rFonts w:eastAsia="Times New Roman" w:cs="Times New Roman"/>
          <w:szCs w:val="24"/>
        </w:rPr>
        <w:t xml:space="preserve"> Θα τα καταστρέψετε κι αυτά, για να τα παραδώσετε όλα από την αρχή στους επόμενους. </w:t>
      </w:r>
    </w:p>
    <w:p w14:paraId="34409C3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Όσοι είστε στον τομέα της οικονομίας, πρέπει να το σκεφτείτε ξανά. Αν θέλετε να ακούσετε την Αντιπολίτευση</w:t>
      </w:r>
      <w:r>
        <w:rPr>
          <w:rFonts w:eastAsia="Times New Roman" w:cs="Times New Roman"/>
          <w:szCs w:val="24"/>
        </w:rPr>
        <w:t>,</w:t>
      </w:r>
      <w:r>
        <w:rPr>
          <w:rFonts w:eastAsia="Times New Roman" w:cs="Times New Roman"/>
          <w:szCs w:val="24"/>
        </w:rPr>
        <w:t xml:space="preserve"> που δεν μπορεί να επιβάλει θεσμικά λύσεις, αλλά δίνει πολιτικά </w:t>
      </w:r>
      <w:proofErr w:type="spellStart"/>
      <w:r>
        <w:rPr>
          <w:rFonts w:eastAsia="Times New Roman" w:cs="Times New Roman"/>
          <w:szCs w:val="24"/>
        </w:rPr>
        <w:t>προτάγματα</w:t>
      </w:r>
      <w:proofErr w:type="spellEnd"/>
      <w:r>
        <w:rPr>
          <w:rFonts w:eastAsia="Times New Roman" w:cs="Times New Roman"/>
          <w:szCs w:val="24"/>
        </w:rPr>
        <w:t>, είναι να σηκωθείτε να φύγετε.</w:t>
      </w:r>
    </w:p>
    <w:p w14:paraId="34409C3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Ευχαριστώ.</w:t>
      </w:r>
    </w:p>
    <w:p w14:paraId="34409C3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34409C3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34409C3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Η συνάδελφος κ</w:t>
      </w:r>
      <w:r>
        <w:rPr>
          <w:rFonts w:eastAsia="Times New Roman" w:cs="Times New Roman"/>
          <w:szCs w:val="24"/>
        </w:rPr>
        <w:t>.</w:t>
      </w:r>
      <w:r>
        <w:rPr>
          <w:rFonts w:eastAsia="Times New Roman" w:cs="Times New Roman"/>
          <w:szCs w:val="24"/>
        </w:rPr>
        <w:t xml:space="preserve"> Ελένη </w:t>
      </w:r>
      <w:proofErr w:type="spellStart"/>
      <w:r>
        <w:rPr>
          <w:rFonts w:eastAsia="Times New Roman" w:cs="Times New Roman"/>
          <w:szCs w:val="24"/>
        </w:rPr>
        <w:t>Αυλωνίτου</w:t>
      </w:r>
      <w:proofErr w:type="spellEnd"/>
      <w:r>
        <w:rPr>
          <w:rFonts w:eastAsia="Times New Roman" w:cs="Times New Roman"/>
          <w:szCs w:val="24"/>
        </w:rPr>
        <w:t xml:space="preserve"> από τον ΣΥΡΙΖΑ έχει τον λόγο</w:t>
      </w:r>
      <w:r>
        <w:rPr>
          <w:rFonts w:eastAsia="Times New Roman" w:cs="Times New Roman"/>
          <w:szCs w:val="24"/>
        </w:rPr>
        <w:t>,</w:t>
      </w:r>
      <w:r>
        <w:rPr>
          <w:rFonts w:eastAsia="Times New Roman" w:cs="Times New Roman"/>
          <w:szCs w:val="24"/>
        </w:rPr>
        <w:t xml:space="preserve"> για επτά λεπτά.</w:t>
      </w:r>
    </w:p>
    <w:p w14:paraId="34409C40" w14:textId="77777777" w:rsidR="00705D54" w:rsidRDefault="00C74CB8">
      <w:pPr>
        <w:spacing w:line="600" w:lineRule="auto"/>
        <w:ind w:firstLine="720"/>
        <w:jc w:val="both"/>
        <w:rPr>
          <w:rFonts w:eastAsia="Times New Roman"/>
          <w:color w:val="000000"/>
          <w:szCs w:val="24"/>
          <w:shd w:val="clear" w:color="auto" w:fill="FFFFFF"/>
        </w:rPr>
      </w:pPr>
      <w:r>
        <w:rPr>
          <w:rFonts w:eastAsia="Times New Roman" w:cs="Times New Roman"/>
          <w:b/>
          <w:szCs w:val="24"/>
        </w:rPr>
        <w:t xml:space="preserve">ΕΛΕΝΗ ΑΥΛΩΝΙΤΟΥ: </w:t>
      </w:r>
      <w:r>
        <w:rPr>
          <w:rFonts w:eastAsia="Times New Roman" w:cs="Times New Roman"/>
          <w:szCs w:val="24"/>
        </w:rPr>
        <w:t xml:space="preserve">Κυρίες και κύριοι συνάδελφοι, το σημερινό νομοσχέδιο </w:t>
      </w:r>
      <w:r>
        <w:rPr>
          <w:rFonts w:eastAsia="Times New Roman"/>
          <w:color w:val="000000"/>
          <w:szCs w:val="24"/>
          <w:shd w:val="clear" w:color="auto" w:fill="FFFFFF"/>
        </w:rPr>
        <w:t xml:space="preserve">«Σύσταση Ν.Π.Ι.Δ. με την επωνυμία «Εθνικό Σύστημα Διαπίστευσης» και άλλες διατάξεις» αποσκοπεί στη διόρθωση ενός λάθους νομοθέτησης που έγινε με τον </w:t>
      </w:r>
      <w:r>
        <w:rPr>
          <w:rFonts w:eastAsia="Times New Roman"/>
          <w:color w:val="000000"/>
          <w:szCs w:val="24"/>
          <w:shd w:val="clear" w:color="auto" w:fill="FFFFFF"/>
        </w:rPr>
        <w:lastRenderedPageBreak/>
        <w:t>ν.4109/2013, όταν</w:t>
      </w:r>
      <w:r>
        <w:rPr>
          <w:rFonts w:eastAsia="Times New Roman"/>
          <w:color w:val="000000"/>
          <w:szCs w:val="24"/>
          <w:shd w:val="clear" w:color="auto" w:fill="FFFFFF"/>
        </w:rPr>
        <w:t>,</w:t>
      </w:r>
      <w:r>
        <w:rPr>
          <w:rFonts w:eastAsia="Times New Roman"/>
          <w:color w:val="000000"/>
          <w:szCs w:val="24"/>
          <w:shd w:val="clear" w:color="auto" w:fill="FFFFFF"/>
        </w:rPr>
        <w:t xml:space="preserve"> σ</w:t>
      </w:r>
      <w:r>
        <w:rPr>
          <w:rFonts w:eastAsia="Times New Roman"/>
          <w:color w:val="000000"/>
          <w:szCs w:val="24"/>
          <w:shd w:val="clear" w:color="auto" w:fill="FFFFFF"/>
        </w:rPr>
        <w:t>την προσπάθεια να καταργηθούν και να συγχωνευ</w:t>
      </w:r>
      <w:r>
        <w:rPr>
          <w:rFonts w:eastAsia="Times New Roman"/>
          <w:color w:val="000000"/>
          <w:szCs w:val="24"/>
          <w:shd w:val="clear" w:color="auto" w:fill="FFFFFF"/>
        </w:rPr>
        <w:t>θ</w:t>
      </w:r>
      <w:r>
        <w:rPr>
          <w:rFonts w:eastAsia="Times New Roman"/>
          <w:color w:val="000000"/>
          <w:szCs w:val="24"/>
          <w:shd w:val="clear" w:color="auto" w:fill="FFFFFF"/>
        </w:rPr>
        <w:t xml:space="preserve">ούν δημόσιοι οργανισμοί, νομοθετήθηκε μία καραμπινάτη παραβίαση του </w:t>
      </w:r>
      <w:r>
        <w:rPr>
          <w:rFonts w:eastAsia="Times New Roman"/>
          <w:color w:val="000000"/>
          <w:szCs w:val="24"/>
          <w:shd w:val="clear" w:color="auto" w:fill="FFFFFF"/>
        </w:rPr>
        <w:t>ε</w:t>
      </w:r>
      <w:r>
        <w:rPr>
          <w:rFonts w:eastAsia="Times New Roman"/>
          <w:color w:val="000000"/>
          <w:szCs w:val="24"/>
          <w:shd w:val="clear" w:color="auto" w:fill="FFFFFF"/>
        </w:rPr>
        <w:t xml:space="preserve">υρωπαϊκού </w:t>
      </w:r>
      <w:r>
        <w:rPr>
          <w:rFonts w:eastAsia="Times New Roman"/>
          <w:color w:val="000000"/>
          <w:szCs w:val="24"/>
          <w:shd w:val="clear" w:color="auto" w:fill="FFFFFF"/>
        </w:rPr>
        <w:t>κ</w:t>
      </w:r>
      <w:r>
        <w:rPr>
          <w:rFonts w:eastAsia="Times New Roman"/>
          <w:color w:val="000000"/>
          <w:szCs w:val="24"/>
          <w:shd w:val="clear" w:color="auto" w:fill="FFFFFF"/>
        </w:rPr>
        <w:t>ανονισμού 765/2008.</w:t>
      </w:r>
    </w:p>
    <w:p w14:paraId="34409C41" w14:textId="77777777" w:rsidR="00705D54" w:rsidRDefault="00C74C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Ήταν τότε οι πρώτοι μήνες της συγκυβέρνησης Νέας Δημοκρατίας</w:t>
      </w:r>
      <w:r w:rsidRPr="0060262E">
        <w:rPr>
          <w:rFonts w:eastAsia="Times New Roman"/>
          <w:color w:val="000000"/>
          <w:szCs w:val="24"/>
          <w:shd w:val="clear" w:color="auto" w:fill="FFFFFF"/>
        </w:rPr>
        <w:t xml:space="preserve"> </w:t>
      </w:r>
      <w:r>
        <w:rPr>
          <w:rFonts w:eastAsia="Times New Roman"/>
          <w:color w:val="000000"/>
          <w:szCs w:val="24"/>
          <w:shd w:val="clear" w:color="auto" w:fill="FFFFFF"/>
        </w:rPr>
        <w:t>-</w:t>
      </w:r>
      <w:r w:rsidRPr="0060262E">
        <w:rPr>
          <w:rFonts w:eastAsia="Times New Roman"/>
          <w:color w:val="000000"/>
          <w:szCs w:val="24"/>
          <w:shd w:val="clear" w:color="auto" w:fill="FFFFFF"/>
        </w:rPr>
        <w:t xml:space="preserve"> </w:t>
      </w:r>
      <w:r>
        <w:rPr>
          <w:rFonts w:eastAsia="Times New Roman"/>
          <w:color w:val="000000"/>
          <w:szCs w:val="24"/>
          <w:shd w:val="clear" w:color="auto" w:fill="FFFFFF"/>
        </w:rPr>
        <w:t>ΠΑΣΟΚ και το πρώτο τους μέλημα ήταν να φανούν β</w:t>
      </w:r>
      <w:r>
        <w:rPr>
          <w:rFonts w:eastAsia="Times New Roman"/>
          <w:color w:val="000000"/>
          <w:szCs w:val="24"/>
          <w:shd w:val="clear" w:color="auto" w:fill="FFFFFF"/>
        </w:rPr>
        <w:t xml:space="preserve">ασιλικότεροι του βασιλέως ή </w:t>
      </w:r>
      <w:proofErr w:type="spellStart"/>
      <w:r>
        <w:rPr>
          <w:rFonts w:eastAsia="Times New Roman"/>
          <w:color w:val="000000"/>
          <w:szCs w:val="24"/>
          <w:shd w:val="clear" w:color="auto" w:fill="FFFFFF"/>
        </w:rPr>
        <w:t>ευρωπαϊκότεροι</w:t>
      </w:r>
      <w:proofErr w:type="spellEnd"/>
      <w:r>
        <w:rPr>
          <w:rFonts w:eastAsia="Times New Roman"/>
          <w:color w:val="000000"/>
          <w:szCs w:val="24"/>
          <w:shd w:val="clear" w:color="auto" w:fill="FFFFFF"/>
        </w:rPr>
        <w:t xml:space="preserve"> της Κομισιόν. Τους είχε ζητηθεί τότε ο περιορισμός του μεγέθους του κράτους, </w:t>
      </w:r>
      <w:r>
        <w:rPr>
          <w:rFonts w:eastAsia="Times New Roman"/>
          <w:color w:val="000000"/>
          <w:szCs w:val="24"/>
          <w:shd w:val="clear" w:color="auto" w:fill="FFFFFF"/>
        </w:rPr>
        <w:t>κάτι το οποίο</w:t>
      </w:r>
      <w:r>
        <w:rPr>
          <w:rFonts w:eastAsia="Times New Roman"/>
          <w:color w:val="000000"/>
          <w:szCs w:val="24"/>
          <w:shd w:val="clear" w:color="auto" w:fill="FFFFFF"/>
        </w:rPr>
        <w:t xml:space="preserve"> στην Ευρώπη σημαίνει τον περιορισμό των θεμάτων στα οποία το κράτος έχει αρμοδιότητα. Αυτοί κατάλαβαν –ή έκαναν ότι κατάλα</w:t>
      </w:r>
      <w:r>
        <w:rPr>
          <w:rFonts w:eastAsia="Times New Roman"/>
          <w:color w:val="000000"/>
          <w:szCs w:val="24"/>
          <w:shd w:val="clear" w:color="auto" w:fill="FFFFFF"/>
        </w:rPr>
        <w:t>βαν- ότι έπρεπε να περιορίσουν τον αριθμό των κρατικών δομών και τον αριθμό των υπαλλήλων. Πάντα, βέβαια, μπέρδευαν τις λειτουργίες με τις δομές. Ό,τι οργανισμό έβρισκαν, λοιπόν, να έχει όνομα ομόηχο με κάποιον άλλο, τους τσουβάλιαζαν μαζί σε έναν οργανισμ</w:t>
      </w:r>
      <w:r>
        <w:rPr>
          <w:rFonts w:eastAsia="Times New Roman"/>
          <w:color w:val="000000"/>
          <w:szCs w:val="24"/>
          <w:shd w:val="clear" w:color="auto" w:fill="FFFFFF"/>
        </w:rPr>
        <w:t>ό.</w:t>
      </w:r>
    </w:p>
    <w:p w14:paraId="34409C42" w14:textId="77777777" w:rsidR="00705D54" w:rsidRDefault="00C74C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Έτσι, τότε, η συγκυβέρνηση Νέας Δημοκρατίας</w:t>
      </w:r>
      <w:r w:rsidRPr="007052A4">
        <w:rPr>
          <w:rFonts w:eastAsia="Times New Roman"/>
          <w:color w:val="000000"/>
          <w:szCs w:val="24"/>
          <w:shd w:val="clear" w:color="auto" w:fill="FFFFFF"/>
        </w:rPr>
        <w:t xml:space="preserve"> </w:t>
      </w:r>
      <w:r>
        <w:rPr>
          <w:rFonts w:eastAsia="Times New Roman"/>
          <w:color w:val="000000"/>
          <w:szCs w:val="24"/>
          <w:shd w:val="clear" w:color="auto" w:fill="FFFFFF"/>
        </w:rPr>
        <w:t>-</w:t>
      </w:r>
      <w:r w:rsidRPr="007052A4">
        <w:rPr>
          <w:rFonts w:eastAsia="Times New Roman"/>
          <w:color w:val="000000"/>
          <w:szCs w:val="24"/>
          <w:shd w:val="clear" w:color="auto" w:fill="FFFFFF"/>
        </w:rPr>
        <w:t xml:space="preserve"> </w:t>
      </w:r>
      <w:r>
        <w:rPr>
          <w:rFonts w:eastAsia="Times New Roman"/>
          <w:color w:val="000000"/>
          <w:szCs w:val="24"/>
          <w:shd w:val="clear" w:color="auto" w:fill="FFFFFF"/>
        </w:rPr>
        <w:t xml:space="preserve">ΠΑΣΟΚ συγχώνευσε σε ένα νομικό πρόσωπο ιδιωτικού δικαίου, στο Εθνικό Σύστημα Υποδομών Ποιότητας, τρεις διαφορετικούς </w:t>
      </w:r>
      <w:r>
        <w:rPr>
          <w:rFonts w:eastAsia="Times New Roman"/>
          <w:color w:val="000000"/>
          <w:szCs w:val="24"/>
          <w:shd w:val="clear" w:color="auto" w:fill="FFFFFF"/>
        </w:rPr>
        <w:t>ο</w:t>
      </w:r>
      <w:r>
        <w:rPr>
          <w:rFonts w:eastAsia="Times New Roman"/>
          <w:color w:val="000000"/>
          <w:szCs w:val="24"/>
          <w:shd w:val="clear" w:color="auto" w:fill="FFFFFF"/>
        </w:rPr>
        <w:t xml:space="preserve">ργανισμούς, δηλαδή τον Ελληνικό Οργανισμό Τυποποίησης, το Ελληνικό Ινστιτούτο Μετρολογίας και το Εθνικό Σύστημα Διαπίστευσης, παρά τη ρητή απαγόρευση του άρθρου 8 του </w:t>
      </w:r>
      <w:r>
        <w:rPr>
          <w:rFonts w:eastAsia="Times New Roman"/>
          <w:color w:val="000000"/>
          <w:szCs w:val="24"/>
          <w:shd w:val="clear" w:color="auto" w:fill="FFFFFF"/>
        </w:rPr>
        <w:t>ε</w:t>
      </w:r>
      <w:r>
        <w:rPr>
          <w:rFonts w:eastAsia="Times New Roman"/>
          <w:color w:val="000000"/>
          <w:szCs w:val="24"/>
          <w:shd w:val="clear" w:color="auto" w:fill="FFFFFF"/>
        </w:rPr>
        <w:t xml:space="preserve">υρωπαϊκού </w:t>
      </w:r>
      <w:r>
        <w:rPr>
          <w:rFonts w:eastAsia="Times New Roman"/>
          <w:color w:val="000000"/>
          <w:szCs w:val="24"/>
          <w:shd w:val="clear" w:color="auto" w:fill="FFFFFF"/>
        </w:rPr>
        <w:lastRenderedPageBreak/>
        <w:t>κ</w:t>
      </w:r>
      <w:r>
        <w:rPr>
          <w:rFonts w:eastAsia="Times New Roman"/>
          <w:color w:val="000000"/>
          <w:szCs w:val="24"/>
          <w:shd w:val="clear" w:color="auto" w:fill="FFFFFF"/>
        </w:rPr>
        <w:t>ανονισμού 765/2008</w:t>
      </w:r>
      <w:r>
        <w:rPr>
          <w:rFonts w:eastAsia="Times New Roman"/>
          <w:color w:val="000000"/>
          <w:szCs w:val="24"/>
          <w:shd w:val="clear" w:color="auto" w:fill="FFFFFF"/>
        </w:rPr>
        <w:t>,</w:t>
      </w:r>
      <w:r>
        <w:rPr>
          <w:rFonts w:eastAsia="Times New Roman"/>
          <w:color w:val="000000"/>
          <w:szCs w:val="24"/>
          <w:shd w:val="clear" w:color="auto" w:fill="FFFFFF"/>
        </w:rPr>
        <w:t xml:space="preserve"> που απαιτεί οι εθνικοί φορείς διαπίστευσης να είναι πλήρω</w:t>
      </w:r>
      <w:r>
        <w:rPr>
          <w:rFonts w:eastAsia="Times New Roman"/>
          <w:color w:val="000000"/>
          <w:szCs w:val="24"/>
          <w:shd w:val="clear" w:color="auto" w:fill="FFFFFF"/>
        </w:rPr>
        <w:t>ς ανεξάρτητοι.</w:t>
      </w:r>
    </w:p>
    <w:p w14:paraId="34409C43" w14:textId="77777777" w:rsidR="00705D54" w:rsidRDefault="00C74C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Όμως, το πρακτικό αποτέλεσμα αυτής της παραβίασης είναι ότι κινδυνεύουμε σήμερα να απωλέσει το Εθνικό Σύστημα Διαπίστευσης της Ελλάδας την ευρωπαϊκή του αναγνώριση. Αυτό με τη σειρά του θα άφηνε χωρίς διεθνή αναγνώριση εκατοντάδες ελληνικά ε</w:t>
      </w:r>
      <w:r>
        <w:rPr>
          <w:rFonts w:eastAsia="Times New Roman"/>
          <w:color w:val="000000"/>
          <w:szCs w:val="24"/>
          <w:shd w:val="clear" w:color="auto" w:fill="FFFFFF"/>
        </w:rPr>
        <w:t xml:space="preserve">ργαστήρια δοκιμών και διακριβώσεων, ανεξάρτητα εργαστήρια και εργαστήρια βιομηχανιών, ώστε να μη γίνονται δεκτά τα πιστοποιητικά τους εκτός Ελλάδας. </w:t>
      </w:r>
    </w:p>
    <w:p w14:paraId="34409C44" w14:textId="77777777" w:rsidR="00705D54" w:rsidRDefault="00C74CB8">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άφηνε ακόμα χωρίς πιστοποίηση ελληνικές εξαγωγικές βιομηχανίες, με αποτέλεσμα να μη γίνονται δεκτά τα π</w:t>
      </w:r>
      <w:r>
        <w:rPr>
          <w:rFonts w:eastAsia="Times New Roman"/>
          <w:color w:val="000000"/>
          <w:szCs w:val="24"/>
          <w:shd w:val="clear" w:color="auto" w:fill="FFFFFF"/>
        </w:rPr>
        <w:t xml:space="preserve">ροϊόντα τους στην Ευρώπη. Θα ήταν ένα εκπληκτικά </w:t>
      </w:r>
      <w:proofErr w:type="spellStart"/>
      <w:r>
        <w:rPr>
          <w:rFonts w:eastAsia="Times New Roman"/>
          <w:color w:val="000000"/>
          <w:szCs w:val="24"/>
          <w:shd w:val="clear" w:color="auto" w:fill="FFFFFF"/>
        </w:rPr>
        <w:t>στοχευμένο</w:t>
      </w:r>
      <w:proofErr w:type="spellEnd"/>
      <w:r>
        <w:rPr>
          <w:rFonts w:eastAsia="Times New Roman"/>
          <w:color w:val="000000"/>
          <w:szCs w:val="24"/>
          <w:shd w:val="clear" w:color="auto" w:fill="FFFFFF"/>
        </w:rPr>
        <w:t xml:space="preserve"> πλήγμα στις ελληνικές εξαγωγές και θα ήταν αποτέλεσμα ενός ελληνικού νόμου, του δικού σας νόμου, της συγκυβέρνησης Νέας Δημοκρατίας</w:t>
      </w:r>
      <w:r w:rsidRPr="007052A4">
        <w:rPr>
          <w:rFonts w:eastAsia="Times New Roman"/>
          <w:color w:val="000000"/>
          <w:szCs w:val="24"/>
          <w:shd w:val="clear" w:color="auto" w:fill="FFFFFF"/>
        </w:rPr>
        <w:t xml:space="preserve"> </w:t>
      </w:r>
      <w:r>
        <w:rPr>
          <w:rFonts w:eastAsia="Times New Roman"/>
          <w:color w:val="000000"/>
          <w:szCs w:val="24"/>
          <w:shd w:val="clear" w:color="auto" w:fill="FFFFFF"/>
        </w:rPr>
        <w:t>-</w:t>
      </w:r>
      <w:r w:rsidRPr="007052A4">
        <w:rPr>
          <w:rFonts w:eastAsia="Times New Roman"/>
          <w:color w:val="000000"/>
          <w:szCs w:val="24"/>
          <w:shd w:val="clear" w:color="auto" w:fill="FFFFFF"/>
        </w:rPr>
        <w:t xml:space="preserve"> </w:t>
      </w:r>
      <w:r>
        <w:rPr>
          <w:rFonts w:eastAsia="Times New Roman"/>
          <w:color w:val="000000"/>
          <w:szCs w:val="24"/>
          <w:shd w:val="clear" w:color="auto" w:fill="FFFFFF"/>
        </w:rPr>
        <w:t>ΠΑΣΟΚ.</w:t>
      </w:r>
    </w:p>
    <w:p w14:paraId="34409C4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 συγκεκριμένος κίνδυνος είχε επισημανθεί πριν ψηφιστεί</w:t>
      </w:r>
      <w:r>
        <w:rPr>
          <w:rFonts w:eastAsia="Times New Roman" w:cs="Times New Roman"/>
          <w:szCs w:val="24"/>
        </w:rPr>
        <w:t xml:space="preserve"> ο νόμος, και μάλιστα από την ίδια την Κομισιόν. Τι ξέρει, όμως, η Κομισιόν από αυτά μπροστά στους «φωστήρες» του ελληνικού ρουσφετολογικού παλαιοκομματισμού! Έτσι τρέχουμε σήμερα να τα μαζέψουμε. </w:t>
      </w:r>
    </w:p>
    <w:p w14:paraId="34409C4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Αύριο συνέρχεται, λοιπόν, στη Σόφια το Συμβούλιο της Πολυμ</w:t>
      </w:r>
      <w:r>
        <w:rPr>
          <w:rFonts w:eastAsia="Times New Roman" w:cs="Times New Roman"/>
          <w:szCs w:val="24"/>
        </w:rPr>
        <w:t xml:space="preserve">ερούς Συμφωνίας της Ευρωπαϊκής Διαπίστευσης και θα τρέξουμε, ασθμαίνοντας, με τα Πρακτικά στο χέρι να τους πληροφορήσουμε ότι, επιτέλους, επαναφέραμε την ελληνική νομοθεσία στο </w:t>
      </w:r>
      <w:r>
        <w:rPr>
          <w:rFonts w:eastAsia="Times New Roman" w:cs="Times New Roman"/>
          <w:szCs w:val="24"/>
        </w:rPr>
        <w:t>Κ</w:t>
      </w:r>
      <w:r>
        <w:rPr>
          <w:rFonts w:eastAsia="Times New Roman" w:cs="Times New Roman"/>
          <w:szCs w:val="24"/>
        </w:rPr>
        <w:t xml:space="preserve">οινοτικό </w:t>
      </w:r>
      <w:r>
        <w:rPr>
          <w:rFonts w:eastAsia="Times New Roman" w:cs="Times New Roman"/>
          <w:szCs w:val="24"/>
        </w:rPr>
        <w:t>Δ</w:t>
      </w:r>
      <w:r>
        <w:rPr>
          <w:rFonts w:eastAsia="Times New Roman" w:cs="Times New Roman"/>
          <w:szCs w:val="24"/>
        </w:rPr>
        <w:t>ίκαιο, για να μη μας αφαιρέσουν την αναγνώριση και πληγούν οι εξαγωγ</w:t>
      </w:r>
      <w:r>
        <w:rPr>
          <w:rFonts w:eastAsia="Times New Roman" w:cs="Times New Roman"/>
          <w:szCs w:val="24"/>
        </w:rPr>
        <w:t>ές μας.</w:t>
      </w:r>
    </w:p>
    <w:p w14:paraId="34409C4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φαιδρό της υπόθεσης είναι ότι οι διαπράξαντες το ατόπημα, αντί να πουν ένα απλό «κάναμε λάθος, βρε παιδί μου», μας εγκάλεσαν από πάνω στην επιτροπή ότι δημιουργούμε ένα νέο νομικό πρόσωπο</w:t>
      </w:r>
      <w:r>
        <w:rPr>
          <w:rFonts w:eastAsia="Times New Roman" w:cs="Times New Roman"/>
          <w:szCs w:val="24"/>
        </w:rPr>
        <w:t>,</w:t>
      </w:r>
      <w:r>
        <w:rPr>
          <w:rFonts w:eastAsia="Times New Roman" w:cs="Times New Roman"/>
          <w:szCs w:val="24"/>
        </w:rPr>
        <w:t xml:space="preserve"> για να κάνουμε ρουσφετολογικές προσλήψεις. Τι να κάνουν </w:t>
      </w:r>
      <w:r>
        <w:rPr>
          <w:rFonts w:eastAsia="Times New Roman" w:cs="Times New Roman"/>
          <w:szCs w:val="24"/>
        </w:rPr>
        <w:t xml:space="preserve">οι άνθρωποι, εξ ιδίων κρίνουν τα αλλότρια! </w:t>
      </w:r>
      <w:r>
        <w:rPr>
          <w:rFonts w:eastAsia="Times New Roman" w:cs="Times New Roman"/>
          <w:szCs w:val="24"/>
        </w:rPr>
        <w:t>Α</w:t>
      </w:r>
      <w:r>
        <w:rPr>
          <w:rFonts w:eastAsia="Times New Roman" w:cs="Times New Roman"/>
          <w:szCs w:val="24"/>
        </w:rPr>
        <w:t>υτό είναι μια απάντηση για τον εισηγητή της Νέας Δημοκρατίας</w:t>
      </w:r>
      <w:r>
        <w:rPr>
          <w:rFonts w:eastAsia="Times New Roman" w:cs="Times New Roman"/>
          <w:szCs w:val="24"/>
        </w:rPr>
        <w:t>,</w:t>
      </w:r>
      <w:r>
        <w:rPr>
          <w:rFonts w:eastAsia="Times New Roman" w:cs="Times New Roman"/>
          <w:szCs w:val="24"/>
        </w:rPr>
        <w:t xml:space="preserve"> ότι δεν ασκούν στείρα αντιπολίτευση. </w:t>
      </w:r>
    </w:p>
    <w:p w14:paraId="34409C4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Από την άλλη πλευρά, αυτό είναι πάρα πολύ καλό, γιατί θέλουν καλύτερο παράδειγμα οι Έλληνες πολίτες για να καταν</w:t>
      </w:r>
      <w:r>
        <w:rPr>
          <w:rFonts w:eastAsia="Times New Roman" w:cs="Times New Roman"/>
          <w:szCs w:val="24"/>
        </w:rPr>
        <w:t xml:space="preserve">οήσουν πώς διαπραγματεύεται η Νέα Δημοκρατία; Όταν τους λένε οι </w:t>
      </w:r>
      <w:r>
        <w:rPr>
          <w:rFonts w:eastAsia="Times New Roman" w:cs="Times New Roman"/>
          <w:szCs w:val="24"/>
        </w:rPr>
        <w:t>θ</w:t>
      </w:r>
      <w:r>
        <w:rPr>
          <w:rFonts w:eastAsia="Times New Roman" w:cs="Times New Roman"/>
          <w:szCs w:val="24"/>
        </w:rPr>
        <w:t xml:space="preserve">εσμοί «πάρτε μέτρα», αυτοί τι κάνουν; Όχι μόνο παίρνουν τα μέτρα που τους ζητούν οι </w:t>
      </w:r>
      <w:r>
        <w:rPr>
          <w:rFonts w:eastAsia="Times New Roman" w:cs="Times New Roman"/>
          <w:szCs w:val="24"/>
        </w:rPr>
        <w:t>θ</w:t>
      </w:r>
      <w:r>
        <w:rPr>
          <w:rFonts w:eastAsia="Times New Roman" w:cs="Times New Roman"/>
          <w:szCs w:val="24"/>
        </w:rPr>
        <w:t xml:space="preserve">εσμοί, αλλά παίρνουν μέτρα τόσα και άλλα τόσα, όπως ακριβώς έκαναν με τη συγχώνευση των τριών </w:t>
      </w:r>
      <w:r>
        <w:rPr>
          <w:rFonts w:eastAsia="Times New Roman" w:cs="Times New Roman"/>
          <w:szCs w:val="24"/>
        </w:rPr>
        <w:lastRenderedPageBreak/>
        <w:t>ο</w:t>
      </w:r>
      <w:r>
        <w:rPr>
          <w:rFonts w:eastAsia="Times New Roman" w:cs="Times New Roman"/>
          <w:szCs w:val="24"/>
        </w:rPr>
        <w:t>ργανισμών σ</w:t>
      </w:r>
      <w:r>
        <w:rPr>
          <w:rFonts w:eastAsia="Times New Roman" w:cs="Times New Roman"/>
          <w:szCs w:val="24"/>
        </w:rPr>
        <w:t xml:space="preserve">ε έναν, παρά τη παραβίαση του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κ</w:t>
      </w:r>
      <w:r>
        <w:rPr>
          <w:rFonts w:eastAsia="Times New Roman" w:cs="Times New Roman"/>
          <w:szCs w:val="24"/>
        </w:rPr>
        <w:t xml:space="preserve">ανονισμού και πάντα, βέβαια, </w:t>
      </w:r>
      <w:r w:rsidRPr="003C796A">
        <w:rPr>
          <w:rFonts w:eastAsia="Times New Roman" w:cs="Times New Roman"/>
          <w:szCs w:val="24"/>
        </w:rPr>
        <w:t>εις βάρος του δημόσιου συμφέροντος.</w:t>
      </w:r>
    </w:p>
    <w:p w14:paraId="34409C4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διαπιστώνω, όμως, ακόμα ότι οι «μένουμε Ευρωπαίοι» συνήθως δεν έχουν ιδέα τι ισχύει στην Ευρώπη, τι υποχρεώσεις έχουμε </w:t>
      </w:r>
      <w:r>
        <w:rPr>
          <w:rFonts w:eastAsia="Times New Roman" w:cs="Times New Roman"/>
          <w:szCs w:val="24"/>
        </w:rPr>
        <w:t>αναλάβει και τι συνεπάγεται η συμμετοχή μας στην Ευρωπαϊκή Ένωση. Απλώς σε κάθε αντιδραστικό μέτρο που θέλουν να επιβάλλουν για άλλους λόγους, σου πετάνε και μια «Ευρώπη» και νομίζουν ότι καθάρισαν. Δεν ξέρουν, όμως, τι λέει το κοινοτικό κεκτημένο</w:t>
      </w:r>
      <w:r>
        <w:rPr>
          <w:rFonts w:eastAsia="Times New Roman" w:cs="Times New Roman"/>
          <w:szCs w:val="24"/>
        </w:rPr>
        <w:t>,</w:t>
      </w:r>
      <w:r>
        <w:rPr>
          <w:rFonts w:eastAsia="Times New Roman" w:cs="Times New Roman"/>
          <w:szCs w:val="24"/>
        </w:rPr>
        <w:t xml:space="preserve"> που επικαλούνται ούτε θεωρούν υποχρέωσή τους να το εφαρμόζουν. Αυτοί ζουν τη ζωή τους και το κοινοτικό κεκτημένο ζει τη δική του. Έβλεπαν πάντα την Ευρώπη σαν μια βρύση που βγάζει λεφτά. Τώρα που στέρεψε η βρύση, βλέπουν την Ευρώπη μόνο ως πρόφαση για τον</w:t>
      </w:r>
      <w:r>
        <w:rPr>
          <w:rFonts w:eastAsia="Times New Roman" w:cs="Times New Roman"/>
          <w:szCs w:val="24"/>
        </w:rPr>
        <w:t xml:space="preserve"> περιορισμό του κοινωνικού κράτους και των εργασιακών δικαιωμάτων. </w:t>
      </w:r>
    </w:p>
    <w:p w14:paraId="34409C4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Οπότε θέλω, με την ευκαιρία του σημερινού νομοσχεδίου, να κάνω και μια πρόταση στο Προεδρείο της Βουλής. Όταν συζητάμε νομοσχέδια που αποτελούν στην ουσία τους συμμόρ</w:t>
      </w:r>
      <w:r>
        <w:rPr>
          <w:rFonts w:eastAsia="Times New Roman" w:cs="Times New Roman"/>
          <w:szCs w:val="24"/>
        </w:rPr>
        <w:lastRenderedPageBreak/>
        <w:t>φωση με τους κανονισμο</w:t>
      </w:r>
      <w:r>
        <w:rPr>
          <w:rFonts w:eastAsia="Times New Roman" w:cs="Times New Roman"/>
          <w:szCs w:val="24"/>
        </w:rPr>
        <w:t>ύς της Ευρωπαϊκής Ένωσης, θα παρακαλούσα να στέλνεται στους Βουλευτές και ο σχετικός κανονισμός της Ευρωπαϊκής Ένωσης για την ενημέρωση.</w:t>
      </w:r>
    </w:p>
    <w:p w14:paraId="34409C4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 ξέρω, βέβαια, ότι όλα αυτά βρίσκονται στο </w:t>
      </w:r>
      <w:proofErr w:type="spellStart"/>
      <w:r>
        <w:rPr>
          <w:rFonts w:eastAsia="Times New Roman" w:cs="Times New Roman"/>
          <w:szCs w:val="24"/>
          <w:lang w:val="en-US"/>
        </w:rPr>
        <w:t>europa</w:t>
      </w:r>
      <w:proofErr w:type="spellEnd"/>
      <w:r>
        <w:rPr>
          <w:rFonts w:eastAsia="Times New Roman" w:cs="Times New Roman"/>
          <w:szCs w:val="24"/>
        </w:rPr>
        <w:t>.</w:t>
      </w:r>
      <w:proofErr w:type="spellStart"/>
      <w:r>
        <w:rPr>
          <w:rFonts w:eastAsia="Times New Roman" w:cs="Times New Roman"/>
          <w:szCs w:val="24"/>
          <w:lang w:val="en-US"/>
        </w:rPr>
        <w:t>eu</w:t>
      </w:r>
      <w:proofErr w:type="spellEnd"/>
      <w:r>
        <w:rPr>
          <w:rFonts w:eastAsia="Times New Roman" w:cs="Times New Roman"/>
          <w:szCs w:val="24"/>
        </w:rPr>
        <w:t xml:space="preserve"> και μπορεί να τα βρει όποιος θέλει. Όμως, φαίνεται πως οι διάφορ</w:t>
      </w:r>
      <w:r>
        <w:rPr>
          <w:rFonts w:eastAsia="Times New Roman" w:cs="Times New Roman"/>
          <w:szCs w:val="24"/>
        </w:rPr>
        <w:t xml:space="preserve">οι «μένουμε Ευρωπαίοι» δεν έχουν πληροφορηθεί ακόμα την ύπαρξη του </w:t>
      </w:r>
      <w:proofErr w:type="spellStart"/>
      <w:r>
        <w:rPr>
          <w:rFonts w:eastAsia="Times New Roman" w:cs="Times New Roman"/>
          <w:szCs w:val="24"/>
        </w:rPr>
        <w:t>server</w:t>
      </w:r>
      <w:proofErr w:type="spellEnd"/>
      <w:r>
        <w:rPr>
          <w:rFonts w:eastAsia="Times New Roman" w:cs="Times New Roman"/>
          <w:szCs w:val="24"/>
        </w:rPr>
        <w:t xml:space="preserve"> της Ευρωπαϊκής Ένωσης, οπότε ας τους διευκολύνουμε λίγο, και οι υπηρεσίες της Βουλής. </w:t>
      </w:r>
    </w:p>
    <w:p w14:paraId="34409C4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Για το σημερινό, λοιπόν, νομοσχέδιο καταθέτω στα Πρακτικά της Βουλής τον </w:t>
      </w:r>
      <w:r>
        <w:rPr>
          <w:rFonts w:eastAsia="Times New Roman" w:cs="Times New Roman"/>
          <w:szCs w:val="24"/>
        </w:rPr>
        <w:t>κ</w:t>
      </w:r>
      <w:r>
        <w:rPr>
          <w:rFonts w:eastAsia="Times New Roman" w:cs="Times New Roman"/>
          <w:szCs w:val="24"/>
        </w:rPr>
        <w:t>ανονισμό 865/2008 του</w:t>
      </w:r>
      <w:r>
        <w:rPr>
          <w:rFonts w:eastAsia="Times New Roman" w:cs="Times New Roman"/>
          <w:szCs w:val="24"/>
        </w:rPr>
        <w:t xml:space="preserve"> Ευρωπαϊκού Κοινοβουλίου και Συμβουλίου για να ενημερωθούν επιτέλους οι συνάδελφοι τι ψηφίζουν και γιατί. </w:t>
      </w:r>
    </w:p>
    <w:p w14:paraId="34409C4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Φυσικά ψηφίζω το σημερινό </w:t>
      </w:r>
      <w:r>
        <w:rPr>
          <w:rFonts w:eastAsia="Times New Roman" w:cs="Times New Roman"/>
          <w:szCs w:val="24"/>
        </w:rPr>
        <w:t xml:space="preserve">αυτονόητο </w:t>
      </w:r>
      <w:r>
        <w:rPr>
          <w:rFonts w:eastAsia="Times New Roman" w:cs="Times New Roman"/>
          <w:szCs w:val="24"/>
        </w:rPr>
        <w:t>νομοσχέδιο στο σύνολό του.</w:t>
      </w:r>
    </w:p>
    <w:p w14:paraId="34409C4E" w14:textId="77777777" w:rsidR="00705D54" w:rsidRDefault="00C74CB8">
      <w:pPr>
        <w:spacing w:line="600" w:lineRule="auto"/>
        <w:ind w:firstLine="720"/>
        <w:jc w:val="both"/>
        <w:rPr>
          <w:rFonts w:eastAsia="Times New Roman" w:cs="Times New Roman"/>
        </w:rPr>
      </w:pPr>
      <w:r>
        <w:rPr>
          <w:rFonts w:eastAsia="Times New Roman" w:cs="Times New Roman"/>
        </w:rPr>
        <w:t xml:space="preserve">(Στο σημείο αυτό η Βουλευτής κ. Ελένη </w:t>
      </w:r>
      <w:proofErr w:type="spellStart"/>
      <w:r>
        <w:rPr>
          <w:rFonts w:eastAsia="Times New Roman" w:cs="Times New Roman"/>
        </w:rPr>
        <w:t>Αυλωνίτου</w:t>
      </w:r>
      <w:proofErr w:type="spellEnd"/>
      <w:r>
        <w:rPr>
          <w:rFonts w:eastAsia="Times New Roman" w:cs="Times New Roman"/>
        </w:rPr>
        <w:t xml:space="preserve"> καταθέτει για τα Πρακτικά το προαναφερ</w:t>
      </w:r>
      <w:r>
        <w:rPr>
          <w:rFonts w:eastAsia="Times New Roman" w:cs="Times New Roman"/>
        </w:rPr>
        <w:t>θέν έγγραφο, το οποίο βρίσκεται στο αρχείο του Τμήματος Γραμματείας της Διεύθυνσης Στενογραφίας και Πρακτικών της Βουλής)</w:t>
      </w:r>
    </w:p>
    <w:p w14:paraId="34409C4F" w14:textId="77777777" w:rsidR="00705D54" w:rsidRDefault="00C74CB8">
      <w:pPr>
        <w:spacing w:line="600" w:lineRule="auto"/>
        <w:ind w:firstLine="720"/>
        <w:jc w:val="both"/>
        <w:rPr>
          <w:rFonts w:eastAsia="Times New Roman"/>
          <w:szCs w:val="24"/>
        </w:rPr>
      </w:pPr>
      <w:r>
        <w:rPr>
          <w:rFonts w:eastAsia="Times New Roman" w:cs="Times New Roman"/>
          <w:szCs w:val="24"/>
        </w:rPr>
        <w:t xml:space="preserve">Σας </w:t>
      </w:r>
      <w:r>
        <w:rPr>
          <w:rFonts w:eastAsia="Times New Roman"/>
          <w:szCs w:val="24"/>
        </w:rPr>
        <w:t>ευχαριστώ.</w:t>
      </w:r>
    </w:p>
    <w:p w14:paraId="34409C50" w14:textId="77777777" w:rsidR="00705D54" w:rsidRDefault="00C74CB8">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Ευχαριστούμε, κυρία συνάδελφε.</w:t>
      </w:r>
    </w:p>
    <w:p w14:paraId="34409C51" w14:textId="77777777" w:rsidR="00705D54" w:rsidRDefault="00C74CB8">
      <w:pPr>
        <w:spacing w:line="600" w:lineRule="auto"/>
        <w:ind w:firstLine="720"/>
        <w:jc w:val="both"/>
        <w:rPr>
          <w:rFonts w:eastAsia="Times New Roman"/>
          <w:szCs w:val="24"/>
        </w:rPr>
      </w:pPr>
      <w:r>
        <w:rPr>
          <w:rFonts w:eastAsia="Times New Roman"/>
          <w:szCs w:val="24"/>
        </w:rPr>
        <w:t>Η συνάδελφος κ. Άννα Καραμανλή από τη Νέα Δημοκρατία έχε</w:t>
      </w:r>
      <w:r>
        <w:rPr>
          <w:rFonts w:eastAsia="Times New Roman"/>
          <w:szCs w:val="24"/>
        </w:rPr>
        <w:t>ι τον λόγο.</w:t>
      </w:r>
    </w:p>
    <w:p w14:paraId="34409C52" w14:textId="77777777" w:rsidR="00705D54" w:rsidRDefault="00C74CB8">
      <w:pPr>
        <w:spacing w:line="600" w:lineRule="auto"/>
        <w:ind w:firstLine="720"/>
        <w:jc w:val="both"/>
        <w:rPr>
          <w:rFonts w:eastAsia="Times New Roman"/>
          <w:szCs w:val="24"/>
        </w:rPr>
      </w:pPr>
      <w:r>
        <w:rPr>
          <w:rFonts w:eastAsia="Times New Roman"/>
          <w:b/>
          <w:szCs w:val="24"/>
        </w:rPr>
        <w:t xml:space="preserve">ΑΝΝΑ ΚΑΡΑΜΑΝΛΗ: </w:t>
      </w:r>
      <w:r>
        <w:rPr>
          <w:rFonts w:eastAsia="Times New Roman"/>
          <w:color w:val="000000"/>
          <w:szCs w:val="24"/>
        </w:rPr>
        <w:t>Ευχαριστώ, κύριε Πρόεδρε.</w:t>
      </w:r>
      <w:r>
        <w:rPr>
          <w:rFonts w:eastAsia="Times New Roman"/>
          <w:szCs w:val="24"/>
        </w:rPr>
        <w:t xml:space="preserve"> </w:t>
      </w:r>
    </w:p>
    <w:p w14:paraId="34409C53" w14:textId="77777777" w:rsidR="00705D54" w:rsidRDefault="00C74CB8">
      <w:pPr>
        <w:spacing w:line="600" w:lineRule="auto"/>
        <w:ind w:firstLine="720"/>
        <w:jc w:val="both"/>
        <w:rPr>
          <w:rFonts w:eastAsia="Times New Roman" w:cs="Times New Roman"/>
          <w:szCs w:val="24"/>
        </w:rPr>
      </w:pPr>
      <w:r>
        <w:rPr>
          <w:rFonts w:eastAsia="Times New Roman"/>
          <w:szCs w:val="24"/>
        </w:rPr>
        <w:t xml:space="preserve">Το υπό συζήτηση νομοσχέδιο αφορά τη σύσταση του </w:t>
      </w:r>
      <w:r>
        <w:rPr>
          <w:rFonts w:eastAsia="Times New Roman" w:cs="Times New Roman"/>
          <w:szCs w:val="24"/>
        </w:rPr>
        <w:t>Εθνικού Συστήματος Διαπίστευσης.</w:t>
      </w:r>
    </w:p>
    <w:p w14:paraId="34409C5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Σας ακούσαμε, κύριε </w:t>
      </w:r>
      <w:proofErr w:type="spellStart"/>
      <w:r>
        <w:rPr>
          <w:rFonts w:eastAsia="Times New Roman" w:cs="Times New Roman"/>
          <w:szCs w:val="24"/>
        </w:rPr>
        <w:t>Χαρίτση</w:t>
      </w:r>
      <w:proofErr w:type="spellEnd"/>
      <w:r>
        <w:rPr>
          <w:rFonts w:eastAsia="Times New Roman" w:cs="Times New Roman"/>
          <w:szCs w:val="24"/>
        </w:rPr>
        <w:t xml:space="preserve">, να μιλάτε επί είκοσι λεπτά. Τα πρώτα επτά λεπτά μιλήσατε για το τι έκανε και τι δεν έκανε η </w:t>
      </w:r>
      <w:r>
        <w:rPr>
          <w:rFonts w:eastAsia="Times New Roman" w:cs="Times New Roman"/>
          <w:szCs w:val="24"/>
        </w:rPr>
        <w:t>κ</w:t>
      </w:r>
      <w:r>
        <w:rPr>
          <w:rFonts w:eastAsia="Times New Roman" w:cs="Times New Roman"/>
          <w:szCs w:val="24"/>
        </w:rPr>
        <w:t xml:space="preserve">υβέρνηση Σαμαρά. Επίσης, μας είπατε ότι αφού ψηφιστεί το νομοσχέδιο θα συστήσετε μια ομάδα εργασίας για τους τρεις </w:t>
      </w:r>
      <w:r>
        <w:rPr>
          <w:rFonts w:eastAsia="Times New Roman" w:cs="Times New Roman"/>
          <w:szCs w:val="24"/>
        </w:rPr>
        <w:t>ο</w:t>
      </w:r>
      <w:r>
        <w:rPr>
          <w:rFonts w:eastAsia="Times New Roman" w:cs="Times New Roman"/>
          <w:szCs w:val="24"/>
        </w:rPr>
        <w:t>ργανισμούς, για να</w:t>
      </w:r>
      <w:r>
        <w:rPr>
          <w:rFonts w:eastAsia="Times New Roman" w:cs="Times New Roman"/>
          <w:szCs w:val="24"/>
        </w:rPr>
        <w:t xml:space="preserve"> συζητήσουν για το θέμα. </w:t>
      </w:r>
    </w:p>
    <w:p w14:paraId="34409C5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Θεωρώ ότι αυτό πρέπει να γίνει πριν από την ψήφιση του νομοσχεδίου, μετά δεν έχει κανένα νόημα. Εμείς λέμε, λοιπόν, ότι ο τρόπος που νομοθετεί η Κυβέρνηση και γι’ αυτό το ζήτημα αποδεικνύει την αδράνειά της και επιβεβαιώνει τους ρ</w:t>
      </w:r>
      <w:r>
        <w:rPr>
          <w:rFonts w:eastAsia="Times New Roman" w:cs="Times New Roman"/>
          <w:szCs w:val="24"/>
        </w:rPr>
        <w:t>άθυμους ρυθμούς στους οποίους κινείται.</w:t>
      </w:r>
    </w:p>
    <w:p w14:paraId="34409C5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Χρειάστηκε να περάσουν δυόμισι ολόκληρα χρόνια, όπως είπατε και εσείς, προειδοποιήσεων από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lastRenderedPageBreak/>
        <w:t>Δ</w:t>
      </w:r>
      <w:r>
        <w:rPr>
          <w:rFonts w:eastAsia="Times New Roman" w:cs="Times New Roman"/>
          <w:szCs w:val="24"/>
        </w:rPr>
        <w:t>ιαπίστευσης και να φτάσουμε στην απειλή αποβολής από τη Συμφωνία Αμοιβαίας Αναγνώρισης της Ευρωπαϊκής Δ</w:t>
      </w:r>
      <w:r>
        <w:rPr>
          <w:rFonts w:eastAsia="Times New Roman" w:cs="Times New Roman"/>
          <w:szCs w:val="24"/>
        </w:rPr>
        <w:t>ιαπίστευσης, για να σπεύσει η Κυβέρνηση να νομοθετήσει.</w:t>
      </w:r>
    </w:p>
    <w:p w14:paraId="34409C57" w14:textId="77777777" w:rsidR="00705D54" w:rsidRDefault="00C74CB8">
      <w:pPr>
        <w:spacing w:line="600" w:lineRule="auto"/>
        <w:ind w:firstLine="720"/>
        <w:jc w:val="both"/>
        <w:rPr>
          <w:rFonts w:eastAsia="Times New Roman"/>
          <w:szCs w:val="24"/>
        </w:rPr>
      </w:pPr>
      <w:r>
        <w:rPr>
          <w:rFonts w:eastAsia="Times New Roman"/>
          <w:szCs w:val="24"/>
        </w:rPr>
        <w:t>Και όταν επιδεικνύει τέτοια αντανακλαστικά σ</w:t>
      </w:r>
      <w:r>
        <w:rPr>
          <w:rFonts w:eastAsia="Times New Roman"/>
          <w:szCs w:val="24"/>
        </w:rPr>
        <w:t>ε</w:t>
      </w:r>
      <w:r>
        <w:rPr>
          <w:rFonts w:eastAsia="Times New Roman"/>
          <w:szCs w:val="24"/>
        </w:rPr>
        <w:t xml:space="preserve"> αυτά τα ζητήματα, δεν μπορούμε να έχουμε προσδοκίες για γρήγορο κλείσιμο της αξιολόγησης, προκειμένου να λυθεί το χειρόφρενο στην </w:t>
      </w:r>
      <w:proofErr w:type="spellStart"/>
      <w:r>
        <w:rPr>
          <w:rFonts w:eastAsia="Times New Roman"/>
          <w:szCs w:val="24"/>
        </w:rPr>
        <w:t>ακινητοποιημένη</w:t>
      </w:r>
      <w:proofErr w:type="spellEnd"/>
      <w:r>
        <w:rPr>
          <w:rFonts w:eastAsia="Times New Roman"/>
          <w:szCs w:val="24"/>
        </w:rPr>
        <w:t xml:space="preserve"> μας οικονομία και να ξαναπάρει μπροστά. Φυσικά δεν μπορούμε να έχουμε απαιτήσεις και για επιτάχυνση των μεταρ</w:t>
      </w:r>
      <w:r>
        <w:rPr>
          <w:rFonts w:eastAsia="Times New Roman"/>
          <w:szCs w:val="24"/>
        </w:rPr>
        <w:t xml:space="preserve">ρυθμίσεων και για άμεση προώθηση των επενδύσεων που μπορούν να φέρουν την ανάπτυξη. </w:t>
      </w:r>
    </w:p>
    <w:p w14:paraId="34409C58" w14:textId="77777777" w:rsidR="00705D54" w:rsidRDefault="00C74CB8">
      <w:pPr>
        <w:spacing w:line="600" w:lineRule="auto"/>
        <w:ind w:firstLine="720"/>
        <w:jc w:val="both"/>
        <w:rPr>
          <w:rFonts w:eastAsia="Times New Roman"/>
          <w:szCs w:val="24"/>
        </w:rPr>
      </w:pPr>
      <w:r>
        <w:rPr>
          <w:rFonts w:eastAsia="Times New Roman"/>
          <w:szCs w:val="24"/>
        </w:rPr>
        <w:t xml:space="preserve">Αυτά είναι άγνωστες έννοιες για μια Κυβέρνηση που πλέει σε πελάγη ευτυχίας για το πλεόνασμα, λησμονώντας ότι έχει σφυροκοπήσει ανελέητα τους Έλληνες με φόρους και βεβαίως </w:t>
      </w:r>
      <w:r>
        <w:rPr>
          <w:rFonts w:eastAsia="Times New Roman"/>
          <w:szCs w:val="24"/>
        </w:rPr>
        <w:t xml:space="preserve">έχει γονατίσει κάθε ιδιωτική επιχείρηση. </w:t>
      </w:r>
    </w:p>
    <w:p w14:paraId="34409C59" w14:textId="77777777" w:rsidR="00705D54" w:rsidRDefault="00C74CB8">
      <w:pPr>
        <w:spacing w:line="600" w:lineRule="auto"/>
        <w:ind w:firstLine="720"/>
        <w:jc w:val="both"/>
        <w:rPr>
          <w:rFonts w:eastAsia="Times New Roman"/>
          <w:szCs w:val="24"/>
        </w:rPr>
      </w:pPr>
      <w:r>
        <w:rPr>
          <w:rFonts w:eastAsia="Times New Roman"/>
          <w:szCs w:val="24"/>
        </w:rPr>
        <w:t>Δεν θα επεκταθώ, όμως, στις διατάξεις του νομοσχεδίου. Άλλωστε αναλύθηκαν και με μεγάλη σαφήνεια από τον εισηγητή μας κ. Χρίστο Δήμα. Ο βασικός λόγος της παρέμβασής μου είναι η τροπολογία που αφορά στις επαναληπτικ</w:t>
      </w:r>
      <w:r>
        <w:rPr>
          <w:rFonts w:eastAsia="Times New Roman"/>
          <w:szCs w:val="24"/>
        </w:rPr>
        <w:t xml:space="preserve">ές εξετάσεις των πανελλαδικών και κατατέθηκε κατά την πάγια τακτική της Κυβέρνησης σε ένα παντελώς άσχετο νομοσχέδιο. Δεν είναι η πρώτη </w:t>
      </w:r>
      <w:r>
        <w:rPr>
          <w:rFonts w:eastAsia="Times New Roman"/>
          <w:szCs w:val="24"/>
        </w:rPr>
        <w:lastRenderedPageBreak/>
        <w:t>φορά που αυτή η Κυβέρνηση λειτουργεί με αυτή την προχειρότητα σε έναν τομέα όπως η εκπαίδευση, που αποτελεί εθνική υπόθε</w:t>
      </w:r>
      <w:r>
        <w:rPr>
          <w:rFonts w:eastAsia="Times New Roman"/>
          <w:szCs w:val="24"/>
        </w:rPr>
        <w:t>ση και επηρεάζει το μέλλον της νέας γενιάς.</w:t>
      </w:r>
    </w:p>
    <w:p w14:paraId="34409C5A" w14:textId="77777777" w:rsidR="00705D54" w:rsidRDefault="00C74CB8">
      <w:pPr>
        <w:spacing w:line="600" w:lineRule="auto"/>
        <w:ind w:firstLine="720"/>
        <w:jc w:val="both"/>
        <w:rPr>
          <w:rFonts w:eastAsia="Times New Roman"/>
          <w:szCs w:val="24"/>
        </w:rPr>
      </w:pPr>
      <w:r>
        <w:rPr>
          <w:rFonts w:eastAsia="Times New Roman"/>
          <w:szCs w:val="24"/>
        </w:rPr>
        <w:t>Πρόκειται για μια τροπολογία που επιβεβαιώνει τη γύμνια της Κυβέρνησης και την έλλειψη του παραμικρού σοβαρού σχεδιασμού στον χώρο της εκπαίδευσης, μια τροπολογία που απεικονίζει τις συνθήκες μπάχαλου που έχουν δ</w:t>
      </w:r>
      <w:r>
        <w:rPr>
          <w:rFonts w:eastAsia="Times New Roman"/>
          <w:szCs w:val="24"/>
        </w:rPr>
        <w:t xml:space="preserve">ημιουργηθεί σαράντα δύο μέρες πριν τις πανελλαδικές εξετάσεις. </w:t>
      </w:r>
    </w:p>
    <w:p w14:paraId="34409C5B" w14:textId="77777777" w:rsidR="00705D54" w:rsidRDefault="00C74CB8">
      <w:pPr>
        <w:spacing w:line="600" w:lineRule="auto"/>
        <w:ind w:firstLine="720"/>
        <w:jc w:val="both"/>
        <w:rPr>
          <w:rFonts w:eastAsia="Times New Roman"/>
          <w:szCs w:val="24"/>
        </w:rPr>
      </w:pPr>
      <w:r>
        <w:rPr>
          <w:rFonts w:eastAsia="Times New Roman"/>
          <w:szCs w:val="24"/>
        </w:rPr>
        <w:t>Αρχικά ήταν το θέμα με τις θέσεις και τον αριθμό των εισακτέων. Μόλις δύο μήνες –λιγότερο από δύο μήνες- πριν τα παιδιά μας δώσουν εξετάσεις, το Υπουργείο Παιδείας έπαιζε την κολοκυθιά. Τη μία</w:t>
      </w:r>
      <w:r>
        <w:rPr>
          <w:rFonts w:eastAsia="Times New Roman"/>
          <w:szCs w:val="24"/>
        </w:rPr>
        <w:t xml:space="preserve"> μέρα τις μείωνε κατά χίλιες, την άλλη κατά πεντακόσιες, την επόμενη σε βάθος διετίας και τη μεθεπόμενη δεν τους επέτρεπε να δώσουν παραπάνω μαθήματα. </w:t>
      </w:r>
    </w:p>
    <w:p w14:paraId="34409C5C" w14:textId="77777777" w:rsidR="00705D54" w:rsidRDefault="00C74CB8">
      <w:pPr>
        <w:spacing w:line="600" w:lineRule="auto"/>
        <w:ind w:firstLine="720"/>
        <w:jc w:val="both"/>
        <w:rPr>
          <w:rFonts w:eastAsia="Times New Roman"/>
          <w:szCs w:val="24"/>
        </w:rPr>
      </w:pPr>
      <w:r>
        <w:rPr>
          <w:rFonts w:eastAsia="Times New Roman"/>
          <w:szCs w:val="24"/>
        </w:rPr>
        <w:t>Δεν έφταν</w:t>
      </w:r>
      <w:r>
        <w:rPr>
          <w:rFonts w:eastAsia="Times New Roman"/>
          <w:szCs w:val="24"/>
        </w:rPr>
        <w:t>αν</w:t>
      </w:r>
      <w:r>
        <w:rPr>
          <w:rFonts w:eastAsia="Times New Roman"/>
          <w:szCs w:val="24"/>
        </w:rPr>
        <w:t xml:space="preserve"> στα παιδιά και τους γονείς η ψυχολογική πίεση και η αγωνία των εξετάσεων, αλλά έχουν να αντι</w:t>
      </w:r>
      <w:r>
        <w:rPr>
          <w:rFonts w:eastAsia="Times New Roman"/>
          <w:szCs w:val="24"/>
        </w:rPr>
        <w:t xml:space="preserve">μετωπίσουν και τις παλινωδίες του Υπουργείου να τους αναστατώνουν στο πιο κρίσιμο σημείο της προσπάθειάς τους και να μην ξέρουν ποιες και πόσες θέσεις θα διεκδικήσουν. </w:t>
      </w:r>
    </w:p>
    <w:p w14:paraId="34409C5D" w14:textId="77777777" w:rsidR="00705D54" w:rsidRDefault="00C74CB8">
      <w:pPr>
        <w:spacing w:line="600" w:lineRule="auto"/>
        <w:ind w:firstLine="720"/>
        <w:jc w:val="both"/>
        <w:rPr>
          <w:rFonts w:eastAsia="Times New Roman"/>
          <w:szCs w:val="24"/>
        </w:rPr>
      </w:pPr>
      <w:r>
        <w:rPr>
          <w:rFonts w:eastAsia="Times New Roman"/>
          <w:szCs w:val="24"/>
        </w:rPr>
        <w:lastRenderedPageBreak/>
        <w:t xml:space="preserve">Κύριοι συνάδελφοι της κυβερνητικής </w:t>
      </w:r>
      <w:r>
        <w:rPr>
          <w:rFonts w:eastAsia="Times New Roman"/>
          <w:szCs w:val="24"/>
        </w:rPr>
        <w:t>π</w:t>
      </w:r>
      <w:r>
        <w:rPr>
          <w:rFonts w:eastAsia="Times New Roman"/>
          <w:szCs w:val="24"/>
        </w:rPr>
        <w:t>λειοψηφίας, με την τροπολογία που εισήχθη την ύστατ</w:t>
      </w:r>
      <w:r>
        <w:rPr>
          <w:rFonts w:eastAsia="Times New Roman"/>
          <w:szCs w:val="24"/>
        </w:rPr>
        <w:t>η ώρα στο υπό συζήτηση νομοσχέδιο θεσμοθετείτε τις επαναληπτικές εξετάσεις τον Σεπτέμβριο, οι οποίες είναι τουλάχιστον αμφιλεγόμενες.</w:t>
      </w:r>
    </w:p>
    <w:p w14:paraId="34409C5E" w14:textId="77777777" w:rsidR="00705D54" w:rsidRDefault="00C74CB8">
      <w:pPr>
        <w:spacing w:line="600" w:lineRule="auto"/>
        <w:ind w:firstLine="720"/>
        <w:jc w:val="both"/>
        <w:rPr>
          <w:rFonts w:eastAsia="Times New Roman"/>
          <w:szCs w:val="24"/>
        </w:rPr>
      </w:pPr>
      <w:r>
        <w:rPr>
          <w:rFonts w:eastAsia="Times New Roman"/>
          <w:szCs w:val="24"/>
        </w:rPr>
        <w:t>Τα έχουμε πει πάρα πολλές φορές για την απαράδεκτη πρακτική με την οποία νομοθετείτε. Το αυτί σας δυστυχώς δεν ιδρώνει και</w:t>
      </w:r>
      <w:r>
        <w:rPr>
          <w:rFonts w:eastAsia="Times New Roman"/>
          <w:szCs w:val="24"/>
        </w:rPr>
        <w:t xml:space="preserve"> συνεχίζετε το ίδιο τροπάριο. Σε άσχετα νομοσχέδια φέρνετε με τη μορφή τροπολογιών διατάξεις που αφορούν πολύ σημαντικά ζητήματα</w:t>
      </w:r>
      <w:r>
        <w:rPr>
          <w:rFonts w:eastAsia="Times New Roman"/>
          <w:szCs w:val="24"/>
        </w:rPr>
        <w:t>,</w:t>
      </w:r>
      <w:r>
        <w:rPr>
          <w:rFonts w:eastAsia="Times New Roman"/>
          <w:szCs w:val="24"/>
        </w:rPr>
        <w:t xml:space="preserve"> τα οποία ψηφίζονται, χωρίς να προηγηθεί επαρκής συζήτηση και ενημέρωση, στο πόδι και στο άψε-σβήσε, κατά την προσφιλή σας τακτ</w:t>
      </w:r>
      <w:r>
        <w:rPr>
          <w:rFonts w:eastAsia="Times New Roman"/>
          <w:szCs w:val="24"/>
        </w:rPr>
        <w:t xml:space="preserve">ική. </w:t>
      </w:r>
    </w:p>
    <w:p w14:paraId="34409C5F" w14:textId="77777777" w:rsidR="00705D54" w:rsidRDefault="00C74CB8">
      <w:pPr>
        <w:spacing w:line="600" w:lineRule="auto"/>
        <w:ind w:firstLine="720"/>
        <w:jc w:val="both"/>
        <w:rPr>
          <w:rFonts w:eastAsia="Times New Roman"/>
          <w:szCs w:val="24"/>
        </w:rPr>
      </w:pPr>
      <w:r>
        <w:rPr>
          <w:rFonts w:eastAsia="Times New Roman"/>
          <w:szCs w:val="24"/>
        </w:rPr>
        <w:t>Σε οποιαδήποτε χώρα με σοβαρή κυβέρνηση για ζητήματα, όπως αυτό των πανελληνίων που επηρεάζουν σημαντικά το μέλλον των παιδιών μας, θα υπήρχε έγκαιρος προγραμματισμός. Ζητήματα που άπτονται της διεξαγωγής των εξετάσεων θα είχαν διευθετηθεί οριστικά κ</w:t>
      </w:r>
      <w:r>
        <w:rPr>
          <w:rFonts w:eastAsia="Times New Roman"/>
          <w:szCs w:val="24"/>
        </w:rPr>
        <w:t>αι χωρίς αστερίσκους από την αρχή της σχολικής χρονιάς. Θα υπήρχε οργανωμένος διάλογος μεταξύ όλων των φορέων. Θα υπήρχε ένας προσανατολισμός για το τι πτυχιούχους θέλουμε.</w:t>
      </w:r>
    </w:p>
    <w:p w14:paraId="34409C60" w14:textId="77777777" w:rsidR="00705D54" w:rsidRDefault="00C74CB8">
      <w:pPr>
        <w:spacing w:line="600" w:lineRule="auto"/>
        <w:ind w:firstLine="720"/>
        <w:jc w:val="both"/>
        <w:rPr>
          <w:rFonts w:eastAsia="Times New Roman"/>
          <w:szCs w:val="24"/>
        </w:rPr>
      </w:pPr>
      <w:r>
        <w:rPr>
          <w:rFonts w:eastAsia="Times New Roman"/>
          <w:szCs w:val="24"/>
        </w:rPr>
        <w:lastRenderedPageBreak/>
        <w:t>Εδώ το Υπουργείο Παιδείας ανακοινώνει κάθε μέρα και διαφορετική απόφαση και τροποπο</w:t>
      </w:r>
      <w:r>
        <w:rPr>
          <w:rFonts w:eastAsia="Times New Roman"/>
          <w:szCs w:val="24"/>
        </w:rPr>
        <w:t>ιεί τους όρους διεξαγωγής των εξετάσεων λίγο πριν την τελική ευθεία πραγματικά σε ένα ρεσιτάλ προχειρότητας, λες και δεν ήξερε από τον περασμένο Σεπτέμβριο ότι θα έχουμε πανελλαδικές εξετάσεις.</w:t>
      </w:r>
    </w:p>
    <w:p w14:paraId="34409C61" w14:textId="77777777" w:rsidR="00705D54" w:rsidRDefault="00C74CB8">
      <w:pPr>
        <w:spacing w:line="600" w:lineRule="auto"/>
        <w:ind w:firstLine="720"/>
        <w:jc w:val="both"/>
        <w:rPr>
          <w:rFonts w:eastAsia="Times New Roman"/>
          <w:szCs w:val="24"/>
        </w:rPr>
      </w:pPr>
      <w:r>
        <w:rPr>
          <w:rFonts w:eastAsia="Times New Roman"/>
          <w:szCs w:val="24"/>
        </w:rPr>
        <w:t>Και μέσα από αυτή σας τη στάση ένας από τους πιο διαφανείς και</w:t>
      </w:r>
      <w:r>
        <w:rPr>
          <w:rFonts w:eastAsia="Times New Roman"/>
          <w:szCs w:val="24"/>
        </w:rPr>
        <w:t xml:space="preserve"> αδιάβλητους θεσμούς στη χώρα μας, οι πανελλήνιες εξετάσεις, δέχεται πλήγμα στην αξιοπιστία του, γιατί γεννιούνται εύλογα ερωτηματικά για την ισότιμη μεταχείριση των μαθητών, αφού τα παιδιά που θα δώσουν τον Σεπτέμβριο θα έχουν δύο μήνες παραπάνω για να πρ</w:t>
      </w:r>
      <w:r>
        <w:rPr>
          <w:rFonts w:eastAsia="Times New Roman"/>
          <w:szCs w:val="24"/>
        </w:rPr>
        <w:t>οετοιμαστούν, δεδομένου ότι κάθε παιδί που δεν θα έχει γράψει, σύμφωνα με τις προσδοκίες του, στα δύο πρώτα μαθήματα, θα αναζητά τον τρόπο να ξαναδώσει εξετάσεις</w:t>
      </w:r>
      <w:r>
        <w:rPr>
          <w:rFonts w:eastAsia="Times New Roman"/>
          <w:szCs w:val="24"/>
        </w:rPr>
        <w:t>,</w:t>
      </w:r>
      <w:r>
        <w:rPr>
          <w:rFonts w:eastAsia="Times New Roman"/>
          <w:szCs w:val="24"/>
        </w:rPr>
        <w:t xml:space="preserve"> αξιοποιώντας το πλεονέκτημα των δύο μηνών. </w:t>
      </w:r>
    </w:p>
    <w:p w14:paraId="34409C62" w14:textId="77777777" w:rsidR="00705D54" w:rsidRDefault="00C74CB8">
      <w:pPr>
        <w:spacing w:line="600" w:lineRule="auto"/>
        <w:ind w:firstLine="720"/>
        <w:jc w:val="both"/>
        <w:rPr>
          <w:rFonts w:eastAsia="Times New Roman"/>
          <w:szCs w:val="24"/>
        </w:rPr>
      </w:pPr>
      <w:r>
        <w:rPr>
          <w:rFonts w:eastAsia="Times New Roman"/>
          <w:szCs w:val="24"/>
        </w:rPr>
        <w:t>Αντιλαμβάνεστε ότι είναι ορατός ο κίνδυνος να δημ</w:t>
      </w:r>
      <w:r>
        <w:rPr>
          <w:rFonts w:eastAsia="Times New Roman"/>
          <w:szCs w:val="24"/>
        </w:rPr>
        <w:t xml:space="preserve">ιουργηθεί φάμπρικα από ασθενείς υποψηφίους; Ποιες είναι οι ασφαλιστικές δικλίδες που βάζετε για να μην προκύψουν τέτοια φαινόμενα; </w:t>
      </w:r>
    </w:p>
    <w:p w14:paraId="34409C63" w14:textId="77777777" w:rsidR="00705D54" w:rsidRDefault="00C74CB8">
      <w:pPr>
        <w:spacing w:line="600" w:lineRule="auto"/>
        <w:ind w:firstLine="720"/>
        <w:jc w:val="both"/>
        <w:rPr>
          <w:rFonts w:eastAsia="Times New Roman"/>
          <w:szCs w:val="24"/>
        </w:rPr>
      </w:pPr>
      <w:r>
        <w:rPr>
          <w:rFonts w:eastAsia="Times New Roman"/>
          <w:szCs w:val="24"/>
        </w:rPr>
        <w:t xml:space="preserve">Αναφέρω ότι γράφετε στην τροπολογία «είτε λόγω σοβαρού λόγου υγείας είτε λόγω ψυχικής οδύνης συνεπεία θανάτου </w:t>
      </w:r>
      <w:r>
        <w:rPr>
          <w:rFonts w:eastAsia="Times New Roman"/>
          <w:szCs w:val="24"/>
        </w:rPr>
        <w:lastRenderedPageBreak/>
        <w:t>συγγενούς πρώτ</w:t>
      </w:r>
      <w:r>
        <w:rPr>
          <w:rFonts w:eastAsia="Times New Roman"/>
          <w:szCs w:val="24"/>
        </w:rPr>
        <w:t xml:space="preserve">ου βαθμού εξ αίματος σε ευθεία γραμμή ή β΄ βαθμού εξ αίματος σε πλάγια γραμμή, ο οποίος επήλθε εντός του μήνα που προηγείται του μήνα έναρξης των εξετάσεων και μέχρι τη λήξη αυτών». </w:t>
      </w:r>
    </w:p>
    <w:p w14:paraId="34409C64" w14:textId="77777777" w:rsidR="00705D54" w:rsidRDefault="00C74CB8">
      <w:pPr>
        <w:spacing w:line="600" w:lineRule="auto"/>
        <w:ind w:firstLine="720"/>
        <w:jc w:val="both"/>
        <w:rPr>
          <w:rFonts w:eastAsia="Times New Roman"/>
          <w:szCs w:val="24"/>
        </w:rPr>
      </w:pPr>
      <w:r>
        <w:rPr>
          <w:rFonts w:eastAsia="Times New Roman"/>
          <w:szCs w:val="24"/>
        </w:rPr>
        <w:t xml:space="preserve">Και εντάξει, είναι αντιληπτό να γίνεται για λόγους ψυχικής υγείας. Όμως, </w:t>
      </w:r>
      <w:r>
        <w:rPr>
          <w:rFonts w:eastAsia="Times New Roman"/>
          <w:szCs w:val="24"/>
        </w:rPr>
        <w:t>για σοβαρούς λόγους υγείας; Πώς προσδιορίζονται, κατά τη γνώμη του Υπουργού, οι σοβαροί λόγοι υγείας; Ποιος πιστοποιεί τον σοβαρό λόγο υγείας;</w:t>
      </w:r>
    </w:p>
    <w:p w14:paraId="34409C65" w14:textId="77777777" w:rsidR="00705D54" w:rsidRDefault="00C74CB8">
      <w:pPr>
        <w:spacing w:line="600" w:lineRule="auto"/>
        <w:ind w:firstLine="720"/>
        <w:jc w:val="both"/>
        <w:rPr>
          <w:rFonts w:eastAsia="Times New Roman"/>
          <w:szCs w:val="24"/>
        </w:rPr>
      </w:pPr>
      <w:r>
        <w:rPr>
          <w:rFonts w:eastAsia="Times New Roman"/>
          <w:szCs w:val="24"/>
        </w:rPr>
        <w:t xml:space="preserve">Δυστυχώς με την τακτικής σας ανοίγετε τρύπες στο αδιάβλητο σύστημα των πανελληνίων εξετάσεων. Δείχνετε τον δρόμο </w:t>
      </w:r>
      <w:r>
        <w:rPr>
          <w:rFonts w:eastAsia="Times New Roman"/>
          <w:szCs w:val="24"/>
        </w:rPr>
        <w:t xml:space="preserve">σε αυτούς που δεν θέλουν να διαγωνιστούν επί </w:t>
      </w:r>
      <w:proofErr w:type="spellStart"/>
      <w:r>
        <w:rPr>
          <w:rFonts w:eastAsia="Times New Roman"/>
          <w:szCs w:val="24"/>
        </w:rPr>
        <w:t>ίσοις</w:t>
      </w:r>
      <w:proofErr w:type="spellEnd"/>
      <w:r>
        <w:rPr>
          <w:rFonts w:eastAsia="Times New Roman"/>
          <w:szCs w:val="24"/>
        </w:rPr>
        <w:t xml:space="preserve"> </w:t>
      </w:r>
      <w:proofErr w:type="spellStart"/>
      <w:r>
        <w:rPr>
          <w:rFonts w:eastAsia="Times New Roman"/>
          <w:szCs w:val="24"/>
        </w:rPr>
        <w:t>όροις</w:t>
      </w:r>
      <w:proofErr w:type="spellEnd"/>
      <w:r>
        <w:rPr>
          <w:rFonts w:eastAsia="Times New Roman"/>
          <w:szCs w:val="24"/>
        </w:rPr>
        <w:t>. Και αυτό αν δεν υποκρύπτει μικροπολιτικές σκοπιμότητες, είναι χαρακτηριστικό της ανευθυνότητάς σας. Και το κόστος αυτής της ανευθυνότητας καλούνται να πληρώσουν τα νέα παιδιά</w:t>
      </w:r>
      <w:r>
        <w:rPr>
          <w:rFonts w:eastAsia="Times New Roman"/>
          <w:szCs w:val="24"/>
        </w:rPr>
        <w:t xml:space="preserve">, </w:t>
      </w:r>
      <w:r>
        <w:rPr>
          <w:rFonts w:eastAsia="Times New Roman"/>
          <w:szCs w:val="24"/>
        </w:rPr>
        <w:t xml:space="preserve">τα οποία είναι και τα </w:t>
      </w:r>
      <w:r>
        <w:rPr>
          <w:rFonts w:eastAsia="Times New Roman"/>
          <w:szCs w:val="24"/>
        </w:rPr>
        <w:t xml:space="preserve">μεγάλα θύματα της πολιτικής σας για την παιδεία. </w:t>
      </w:r>
    </w:p>
    <w:p w14:paraId="34409C66" w14:textId="77777777" w:rsidR="00705D54" w:rsidRDefault="00C74CB8">
      <w:pPr>
        <w:spacing w:line="600" w:lineRule="auto"/>
        <w:ind w:firstLine="720"/>
        <w:jc w:val="both"/>
        <w:rPr>
          <w:rFonts w:eastAsia="Times New Roman"/>
          <w:szCs w:val="24"/>
        </w:rPr>
      </w:pPr>
      <w:r>
        <w:rPr>
          <w:rFonts w:eastAsia="Times New Roman"/>
          <w:szCs w:val="24"/>
        </w:rPr>
        <w:t xml:space="preserve">Σας ευχαριστώ πολύ. </w:t>
      </w:r>
    </w:p>
    <w:p w14:paraId="34409C67" w14:textId="77777777" w:rsidR="00705D54" w:rsidRDefault="00C74CB8">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34409C68" w14:textId="77777777" w:rsidR="00705D54" w:rsidRDefault="00C74CB8">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Ευχαριστούμε, κυρία συνάδελφε. </w:t>
      </w:r>
    </w:p>
    <w:p w14:paraId="34409C69" w14:textId="77777777" w:rsidR="00705D54" w:rsidRDefault="00C74CB8">
      <w:pPr>
        <w:spacing w:line="600" w:lineRule="auto"/>
        <w:ind w:firstLine="720"/>
        <w:jc w:val="both"/>
        <w:rPr>
          <w:rFonts w:eastAsia="Times New Roman"/>
          <w:szCs w:val="24"/>
        </w:rPr>
      </w:pPr>
      <w:r>
        <w:rPr>
          <w:rFonts w:eastAsia="Times New Roman"/>
          <w:szCs w:val="24"/>
        </w:rPr>
        <w:t>Τον λόγο έχει τώρα για δώδεκα λεπτά ο Κοινοβουλευτικός Εκπρόσωπος τ</w:t>
      </w:r>
      <w:r>
        <w:rPr>
          <w:rFonts w:eastAsia="Times New Roman"/>
          <w:szCs w:val="24"/>
        </w:rPr>
        <w:t xml:space="preserve">ης Νέας Δημοκρατίας κ. Κωνσταντίνος Τζαβάρας. </w:t>
      </w:r>
    </w:p>
    <w:p w14:paraId="34409C6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Ευχαριστώ πολύ, κύριε Πρόεδρε. </w:t>
      </w:r>
    </w:p>
    <w:p w14:paraId="34409C6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αυτό το </w:t>
      </w:r>
      <w:r>
        <w:rPr>
          <w:rFonts w:eastAsia="Times New Roman" w:cs="Times New Roman"/>
          <w:szCs w:val="24"/>
        </w:rPr>
        <w:t>«</w:t>
      </w:r>
      <w:r>
        <w:rPr>
          <w:rFonts w:eastAsia="Times New Roman" w:cs="Times New Roman"/>
          <w:szCs w:val="24"/>
        </w:rPr>
        <w:t>αυτονόητο νομοσχέδιο</w:t>
      </w:r>
      <w:r>
        <w:rPr>
          <w:rFonts w:eastAsia="Times New Roman" w:cs="Times New Roman"/>
          <w:szCs w:val="24"/>
        </w:rPr>
        <w:t>»</w:t>
      </w:r>
      <w:r>
        <w:rPr>
          <w:rFonts w:eastAsia="Times New Roman" w:cs="Times New Roman"/>
          <w:szCs w:val="24"/>
        </w:rPr>
        <w:t>, όπως ακούσαμε προηγουμένως, εκτός των άλλων για τα οποία θα μπορούσε να γίνει λόγος, είνα</w:t>
      </w:r>
      <w:r>
        <w:rPr>
          <w:rFonts w:eastAsia="Times New Roman" w:cs="Times New Roman"/>
          <w:szCs w:val="24"/>
        </w:rPr>
        <w:t>ι πολύ σημαντικό ότι έχουμε την ευκαιρία να αντιμετωπίσουμε τρεις τροπολογίες της Υπουργού Εργασίας. Και σε αυτές τις τρεις τροπολογίες κυριολεκτικά είναι που αναδύεται ανάγλυφα όλη η πολιτική φυσιογνωμία της Κυβέρνησης, αυτή δηλαδή η φυσιογνωμία που τα τε</w:t>
      </w:r>
      <w:r>
        <w:rPr>
          <w:rFonts w:eastAsia="Times New Roman" w:cs="Times New Roman"/>
          <w:szCs w:val="24"/>
        </w:rPr>
        <w:t>λευταία δυόμισι χρόνια δεν κάνει τίποτε άλλο από το να παίρνει φόρα για να σκοτώσει το θεριό και τελικά στο τέλος να κλαίει, γιατί απέτυχε να επιτύχει τον σκοπό της.</w:t>
      </w:r>
    </w:p>
    <w:p w14:paraId="34409C6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Στα εργασιακά θέματα, ιδιαιτέρως αυτό, έχει μια μεγάλη σημασία, γιατί επί δυόμισι χρόνια τ</w:t>
      </w:r>
      <w:r>
        <w:rPr>
          <w:rFonts w:eastAsia="Times New Roman" w:cs="Times New Roman"/>
          <w:szCs w:val="24"/>
        </w:rPr>
        <w:t xml:space="preserve">ώρα ακούμε ότι αυτή η Κυβέρνηση παρέλαβε ένα σύστημα </w:t>
      </w:r>
      <w:proofErr w:type="spellStart"/>
      <w:r>
        <w:rPr>
          <w:rFonts w:eastAsia="Times New Roman" w:cs="Times New Roman"/>
          <w:szCs w:val="24"/>
        </w:rPr>
        <w:t>απο</w:t>
      </w:r>
      <w:r>
        <w:rPr>
          <w:rFonts w:eastAsia="Times New Roman" w:cs="Times New Roman"/>
          <w:szCs w:val="24"/>
        </w:rPr>
        <w:t>ρ</w:t>
      </w:r>
      <w:r>
        <w:rPr>
          <w:rFonts w:eastAsia="Times New Roman" w:cs="Times New Roman"/>
          <w:szCs w:val="24"/>
        </w:rPr>
        <w:t>ρυθμισμένων</w:t>
      </w:r>
      <w:proofErr w:type="spellEnd"/>
      <w:r>
        <w:rPr>
          <w:rFonts w:eastAsia="Times New Roman" w:cs="Times New Roman"/>
          <w:szCs w:val="24"/>
        </w:rPr>
        <w:t xml:space="preserve"> εργασιακών σχέσεων, παρέλαβε κυριολεκτικά έναν εργασιακό μεσαίωνα</w:t>
      </w:r>
      <w:r>
        <w:rPr>
          <w:rFonts w:eastAsia="Times New Roman" w:cs="Times New Roman"/>
          <w:szCs w:val="24"/>
        </w:rPr>
        <w:t>,</w:t>
      </w:r>
      <w:r>
        <w:rPr>
          <w:rFonts w:eastAsia="Times New Roman" w:cs="Times New Roman"/>
          <w:szCs w:val="24"/>
        </w:rPr>
        <w:t xml:space="preserve"> τον οποίο από την πρώτη στιγμή έθεσε σαν καθήκον τιμής, για την ίδια και την ιδεολογία του ΣΥΡΙΖΑ που την υποστηρίζει κοινοβουλευτικά, να δώσει μια πλήρη ικανοποίηση όλων των αιτημάτων των συνδικαλιστικών οργανώσεων σε τέτοιο βαθμό που να ζήσουμε την εργα</w:t>
      </w:r>
      <w:r>
        <w:rPr>
          <w:rFonts w:eastAsia="Times New Roman" w:cs="Times New Roman"/>
          <w:szCs w:val="24"/>
        </w:rPr>
        <w:t xml:space="preserve">σιακή αναγέννηση. Και ερωτάται, μέχρι σήμερα ποιο μέτρο εργασιακής αναβάθμισης, ποιο μέτρο εργασιακής ρύθμισης, ποιο μέτρο που να έχει ουσιαστικά θέση στο περιθώριο όλο εκείνο το σύστημα των </w:t>
      </w:r>
      <w:proofErr w:type="spellStart"/>
      <w:r>
        <w:rPr>
          <w:rFonts w:eastAsia="Times New Roman" w:cs="Times New Roman"/>
          <w:szCs w:val="24"/>
        </w:rPr>
        <w:t>απο</w:t>
      </w:r>
      <w:r>
        <w:rPr>
          <w:rFonts w:eastAsia="Times New Roman" w:cs="Times New Roman"/>
          <w:szCs w:val="24"/>
        </w:rPr>
        <w:t>ρ</w:t>
      </w:r>
      <w:r>
        <w:rPr>
          <w:rFonts w:eastAsia="Times New Roman" w:cs="Times New Roman"/>
          <w:szCs w:val="24"/>
        </w:rPr>
        <w:t>ρυθμισμένων</w:t>
      </w:r>
      <w:proofErr w:type="spellEnd"/>
      <w:r>
        <w:rPr>
          <w:rFonts w:eastAsia="Times New Roman" w:cs="Times New Roman"/>
          <w:szCs w:val="24"/>
        </w:rPr>
        <w:t xml:space="preserve"> εργασιακών σχέσεων, έφερε αυτή η Κυβέρνηση; Το μό</w:t>
      </w:r>
      <w:r>
        <w:rPr>
          <w:rFonts w:eastAsia="Times New Roman" w:cs="Times New Roman"/>
          <w:szCs w:val="24"/>
        </w:rPr>
        <w:t xml:space="preserve">νο που μπορεί κανένας να της αναγνωρίσει είναι ότι με χειρότερους όρους προσχώρησε στις πιο σκληρές </w:t>
      </w:r>
      <w:proofErr w:type="spellStart"/>
      <w:r>
        <w:rPr>
          <w:rFonts w:eastAsia="Times New Roman" w:cs="Times New Roman"/>
          <w:szCs w:val="24"/>
        </w:rPr>
        <w:t>μνημονιακές</w:t>
      </w:r>
      <w:proofErr w:type="spellEnd"/>
      <w:r>
        <w:rPr>
          <w:rFonts w:eastAsia="Times New Roman" w:cs="Times New Roman"/>
          <w:szCs w:val="24"/>
        </w:rPr>
        <w:t xml:space="preserve"> απαιτήσεις.</w:t>
      </w:r>
    </w:p>
    <w:p w14:paraId="34409C6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Όμως, δεν πρέπει να έχουν σταματήσει να ηχούν στα αυτιά μας οι πανηγυρισμοί της κυρίας Υπουργού, όταν μετά από τη Σύμβαση της Μάλτας</w:t>
      </w:r>
      <w:r>
        <w:rPr>
          <w:rFonts w:eastAsia="Times New Roman" w:cs="Times New Roman"/>
          <w:szCs w:val="24"/>
        </w:rPr>
        <w:t xml:space="preserve">, όπου έγινε η κατ’ αρχήν συμφωνία, την οποία μέχρι στιγμής δεν έχουμε δει να ολοκληρώνει την αξιολόγηση -είναι μια κατ’ αρχήν συμφωνία, τι σημαίνει, τουλάχιστον </w:t>
      </w:r>
      <w:r>
        <w:rPr>
          <w:rFonts w:eastAsia="Times New Roman" w:cs="Times New Roman"/>
          <w:szCs w:val="24"/>
        </w:rPr>
        <w:lastRenderedPageBreak/>
        <w:t>στην πράξη, δεν το έχουμε διαπιστώσει ακόμη- προσπαθούσαμε όμως, να αντιληφθούμε μέσα από τα λ</w:t>
      </w:r>
      <w:r>
        <w:rPr>
          <w:rFonts w:eastAsia="Times New Roman" w:cs="Times New Roman"/>
          <w:szCs w:val="24"/>
        </w:rPr>
        <w:t>όγια και τις περιγραφές το πανηγυρικό στοιχείο, που ανήκει βέβαια στην υπερηφάνεια αυτής της Κυβέρνησης και πληροφορηθήκαμε ότι τα θέματα των ομαδικών απολύσεων έχουν τακτοποιηθεί κατά τους στόχους της Κυβέρνησης. Είχαμε, επίσης, πληροφορηθεί ότι και η απο</w:t>
      </w:r>
      <w:r>
        <w:rPr>
          <w:rFonts w:eastAsia="Times New Roman" w:cs="Times New Roman"/>
          <w:szCs w:val="24"/>
        </w:rPr>
        <w:t xml:space="preserve">κατάσταση των συλλογικών διαπραγματεύσεων, οι οποίες έχουν καταργηθεί και αυτές, θα συμπεριληφθούν στο οπλοστάσιο που έχει η Κυβέρνηση για να κατατροπώσει τους εχθρούς του λαού, τους δανειστές. </w:t>
      </w:r>
    </w:p>
    <w:p w14:paraId="34409C6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αυτό που </w:t>
      </w:r>
      <w:proofErr w:type="spellStart"/>
      <w:r>
        <w:rPr>
          <w:rFonts w:eastAsia="Times New Roman" w:cs="Times New Roman"/>
          <w:szCs w:val="24"/>
        </w:rPr>
        <w:t>πληροφορούμεθα</w:t>
      </w:r>
      <w:proofErr w:type="spellEnd"/>
      <w:r>
        <w:rPr>
          <w:rFonts w:eastAsia="Times New Roman" w:cs="Times New Roman"/>
          <w:szCs w:val="24"/>
        </w:rPr>
        <w:t xml:space="preserve"> σήμερα είναι ότι όχι μόνο δεν αλλάζει τίποτα, αλλά συμφωνεί η Κυβέρνηση να παραιτηθεί, ουσιαστικά να καταργηθεί το προνόμιο του βέτο που είχε ο Υπουργός Εργασίας για τις ομαδικές απολύσεις που διαπίστωνε ή διαπιστώνει ότι δεν πληρο</w:t>
      </w:r>
      <w:r>
        <w:rPr>
          <w:rFonts w:eastAsia="Times New Roman" w:cs="Times New Roman"/>
          <w:szCs w:val="24"/>
        </w:rPr>
        <w:t xml:space="preserve">ύν τους όρους του νόμου. Και διερωτάται ο οποιοσδήποτε πλέον: Αυτό σε ποιον, επιτέλους, υπεύθυνο πολίτη αυτής της χώρας μπορεί να απευθύνεται και να έχει την απαίτηση η Κυβέρνηση να τον πείθει ότι η Κυβέρνηση αυτή είναι εκείνη που τους εργαζόμενους και τα </w:t>
      </w:r>
      <w:r>
        <w:rPr>
          <w:rFonts w:eastAsia="Times New Roman" w:cs="Times New Roman"/>
          <w:szCs w:val="24"/>
        </w:rPr>
        <w:t xml:space="preserve">συνδικάτα τα περιθάλπει και τα αγκαλιάζει με στοργή; Προφανώς, κανένας. </w:t>
      </w:r>
    </w:p>
    <w:p w14:paraId="34409C6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Εδώ, όμως, σήμερα υπάρχει και ένα άλλο ζήτημα κύριε Υπουργέ. </w:t>
      </w:r>
    </w:p>
    <w:p w14:paraId="34409C7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Φέρνετε μια τροπολογία, με την οποία η Βουλή θα αποφασίσει τη χορήγηση δανείου από τον ΕΦΚΑ στο </w:t>
      </w:r>
      <w:r>
        <w:rPr>
          <w:rFonts w:eastAsia="Times New Roman" w:cs="Times New Roman"/>
          <w:szCs w:val="24"/>
        </w:rPr>
        <w:t>ε</w:t>
      </w:r>
      <w:r>
        <w:rPr>
          <w:rFonts w:eastAsia="Times New Roman" w:cs="Times New Roman"/>
          <w:szCs w:val="24"/>
        </w:rPr>
        <w:t xml:space="preserve">πικουρικό </w:t>
      </w:r>
      <w:r>
        <w:rPr>
          <w:rFonts w:eastAsia="Times New Roman" w:cs="Times New Roman"/>
          <w:szCs w:val="24"/>
        </w:rPr>
        <w:t>τ</w:t>
      </w:r>
      <w:r>
        <w:rPr>
          <w:rFonts w:eastAsia="Times New Roman" w:cs="Times New Roman"/>
          <w:szCs w:val="24"/>
        </w:rPr>
        <w:t>αμείο των δημ</w:t>
      </w:r>
      <w:r>
        <w:rPr>
          <w:rFonts w:eastAsia="Times New Roman" w:cs="Times New Roman"/>
          <w:szCs w:val="24"/>
        </w:rPr>
        <w:t>οσιογράφων. Αυτό για το οποίο υπάρχει η πρώτη αντίρρηση δεν είναι τόσο ένα ζήτημα που αφορά τη δεινή θέση</w:t>
      </w:r>
      <w:r>
        <w:rPr>
          <w:rFonts w:eastAsia="Times New Roman" w:cs="Times New Roman"/>
          <w:szCs w:val="24"/>
        </w:rPr>
        <w:t>,</w:t>
      </w:r>
      <w:r>
        <w:rPr>
          <w:rFonts w:eastAsia="Times New Roman" w:cs="Times New Roman"/>
          <w:szCs w:val="24"/>
        </w:rPr>
        <w:t xml:space="preserve"> στην οποία πράγματι έχουν περιέλθει οι δημοσιογράφοι μετά από την κατάργηση του αγγελιοσήμου, το οποίο βεβαίως αγγελιόσημο κατήργησε η δικιά σας Κυβέ</w:t>
      </w:r>
      <w:r>
        <w:rPr>
          <w:rFonts w:eastAsia="Times New Roman" w:cs="Times New Roman"/>
          <w:szCs w:val="24"/>
        </w:rPr>
        <w:t xml:space="preserve">ρνηση με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αλλά αυτό που έχει μεγάλη σημασία είναι το γεγονός ότι θέλετε νομοθέτηση μιας διαδικασίας που μπορεί να την κάνει ο ίδιος ο Υπουργός Εργασίας. </w:t>
      </w:r>
    </w:p>
    <w:p w14:paraId="34409C7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Γιατί πράγματι, η διάταξη, στην οποία παραπέμπεται, η διάταξη, δηλαδή, της παραγ</w:t>
      </w:r>
      <w:r>
        <w:rPr>
          <w:rFonts w:eastAsia="Times New Roman" w:cs="Times New Roman"/>
          <w:szCs w:val="24"/>
        </w:rPr>
        <w:t>ράφου 9 του άρθρου 4 του ν</w:t>
      </w:r>
      <w:r>
        <w:rPr>
          <w:rFonts w:eastAsia="Times New Roman" w:cs="Times New Roman"/>
          <w:szCs w:val="24"/>
        </w:rPr>
        <w:t>.</w:t>
      </w:r>
      <w:r>
        <w:rPr>
          <w:rFonts w:eastAsia="Times New Roman" w:cs="Times New Roman"/>
          <w:szCs w:val="24"/>
        </w:rPr>
        <w:t xml:space="preserve">3586/2007, προβλέπει τη δυνατότητα να δώσει ο ΕΦΚΑ, αφού είναι ασφαλιστικός φορέας, δάνειο σε άλλον ασφαλιστικό φορέα υπό τον όρο ότι αυτή η συμφωνία θα αποφασιστεί από τα διοικητικά συμβούλια και τους εκπροσώπους των φορέων και </w:t>
      </w:r>
      <w:r>
        <w:rPr>
          <w:rFonts w:eastAsia="Times New Roman" w:cs="Times New Roman"/>
          <w:szCs w:val="24"/>
        </w:rPr>
        <w:t xml:space="preserve">θα εγκριθεί με απόφαση του Υπουργού Εργασίας, η οποία θα περιλαμβάνει τη διάρκεια, τους όρους και τον τρόπο αποπληρωμής. Γιατί </w:t>
      </w:r>
      <w:r>
        <w:rPr>
          <w:rFonts w:eastAsia="Times New Roman" w:cs="Times New Roman"/>
          <w:szCs w:val="24"/>
        </w:rPr>
        <w:lastRenderedPageBreak/>
        <w:t>θα πρέπει να αποφασίσει για αυτό η Βουλή; Γιατί η Κυβέρνηση προφανώς θέλει να διαλύσει τις ενοχές της ή την απροθυμία της μέσα σε</w:t>
      </w:r>
      <w:r>
        <w:rPr>
          <w:rFonts w:eastAsia="Times New Roman" w:cs="Times New Roman"/>
          <w:szCs w:val="24"/>
        </w:rPr>
        <w:t xml:space="preserve"> αυτό το γενικό διάλειμμα της απόφασης του αντιπροσωπευτικού Σώματος</w:t>
      </w:r>
      <w:r>
        <w:rPr>
          <w:rFonts w:eastAsia="Times New Roman" w:cs="Times New Roman"/>
          <w:szCs w:val="24"/>
        </w:rPr>
        <w:t xml:space="preserve">, </w:t>
      </w:r>
      <w:r>
        <w:rPr>
          <w:rFonts w:eastAsia="Times New Roman" w:cs="Times New Roman"/>
          <w:szCs w:val="24"/>
        </w:rPr>
        <w:t>στο οποίο ασκείται η λαϊκή κυριαρχία.</w:t>
      </w:r>
    </w:p>
    <w:p w14:paraId="34409C7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Μα, αυτό δεν είναι σοβαρή νομοθέτηση. Μα, αυτό δεν αποτελεί σοβαρή άσκηση της διακυβέρνησης από ένα μέλος της Κυβέρνησης, που ουσιαστικά δεν κάνει τ</w:t>
      </w:r>
      <w:r>
        <w:rPr>
          <w:rFonts w:eastAsia="Times New Roman" w:cs="Times New Roman"/>
          <w:szCs w:val="24"/>
        </w:rPr>
        <w:t>ίποτε άλλο από το να αποποιείται την αρμοδιότητα και την ευθύνη που έχει και να την παραπέμπει σε ένα άλλο Σώμα, το οποίο νομίζει ότι έχει την αρμοδιότητα της αρμοδιότητας. Η Βουλή δεν διαθέτει την αρμοδιότητα της αρμοδιότητας. Η Βουλή έχει την υποχρέωση ν</w:t>
      </w:r>
      <w:r>
        <w:rPr>
          <w:rFonts w:eastAsia="Times New Roman" w:cs="Times New Roman"/>
          <w:szCs w:val="24"/>
        </w:rPr>
        <w:t>α νομοθετεί. Και να νομοθετεί, βέβαια, μέσα στα όρια και στο πλαίσιο του Συντάγματος, μέσα στα όρια και στο πλαίσιο που το Σύνταγμα ορίζει, ώστε όλες οι αρμοδιότητες σε αυτή την πολιτεία, που για αυτό</w:t>
      </w:r>
      <w:r>
        <w:rPr>
          <w:rFonts w:eastAsia="Times New Roman" w:cs="Times New Roman"/>
          <w:szCs w:val="24"/>
        </w:rPr>
        <w:t>ν</w:t>
      </w:r>
      <w:r>
        <w:rPr>
          <w:rFonts w:eastAsia="Times New Roman" w:cs="Times New Roman"/>
          <w:szCs w:val="24"/>
        </w:rPr>
        <w:t xml:space="preserve"> τον λόγο θεωρείται συντεταγμένη, να κατανέμονται σε δι</w:t>
      </w:r>
      <w:r>
        <w:rPr>
          <w:rFonts w:eastAsia="Times New Roman" w:cs="Times New Roman"/>
          <w:szCs w:val="24"/>
        </w:rPr>
        <w:t>αφορετικά κρατικά όργανα. Στο κρατικό όργανο, λοιπόν, που λέγεται Υπουργός Εργασίας το Σύνταγμα και η ισχύουσα νομοθεσία έχει αναθέσει αυτή ακριβώς τη διαδικασία, που σήμερα με την τροπολογία τη φέρνετε στη Βουλή.</w:t>
      </w:r>
    </w:p>
    <w:p w14:paraId="34409C7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Άκουσα τον Υφυπουργό Κοινωνικών Ασφαλίσεων</w:t>
      </w:r>
      <w:r>
        <w:rPr>
          <w:rFonts w:eastAsia="Times New Roman" w:cs="Times New Roman"/>
          <w:szCs w:val="24"/>
        </w:rPr>
        <w:t xml:space="preserve"> να λέει πράγματα τα οποία όχι μόνο δεν </w:t>
      </w:r>
      <w:proofErr w:type="spellStart"/>
      <w:r>
        <w:rPr>
          <w:rFonts w:eastAsia="Times New Roman" w:cs="Times New Roman"/>
          <w:szCs w:val="24"/>
        </w:rPr>
        <w:t>ευσταθούν</w:t>
      </w:r>
      <w:proofErr w:type="spellEnd"/>
      <w:r>
        <w:rPr>
          <w:rFonts w:eastAsia="Times New Roman" w:cs="Times New Roman"/>
          <w:szCs w:val="24"/>
        </w:rPr>
        <w:t>, αλλά ουσιαστικά, προφανώς με μεγάλη ευκολία, απευθύνεται σε μέλη του Κοινοβουλίου γιατί έχει την εντύπωση ή ότι κανένας δεν τον παρακολουθεί ή ότι δεν θα υπάρξει κάποιος που θα τον ακούει προσεκτικά και θα</w:t>
      </w:r>
      <w:r>
        <w:rPr>
          <w:rFonts w:eastAsia="Times New Roman" w:cs="Times New Roman"/>
          <w:szCs w:val="24"/>
        </w:rPr>
        <w:t xml:space="preserve"> καταλάβει ότι αυτά που λέει είναι αβάσιμα. Δεν υπάρχει, λοιπόν, άλλη εξήγηση. Γιατί; Γιατί μας είπε ότι αυτό το </w:t>
      </w:r>
      <w:r>
        <w:rPr>
          <w:rFonts w:eastAsia="Times New Roman" w:cs="Times New Roman"/>
          <w:szCs w:val="24"/>
        </w:rPr>
        <w:t>ε</w:t>
      </w:r>
      <w:r>
        <w:rPr>
          <w:rFonts w:eastAsia="Times New Roman" w:cs="Times New Roman"/>
          <w:szCs w:val="24"/>
        </w:rPr>
        <w:t xml:space="preserve">πικουρικό </w:t>
      </w:r>
      <w:r>
        <w:rPr>
          <w:rFonts w:eastAsia="Times New Roman" w:cs="Times New Roman"/>
          <w:szCs w:val="24"/>
        </w:rPr>
        <w:t>τ</w:t>
      </w:r>
      <w:r>
        <w:rPr>
          <w:rFonts w:eastAsia="Times New Roman" w:cs="Times New Roman"/>
          <w:szCs w:val="24"/>
        </w:rPr>
        <w:t>αμείο των δημοσιογράφων συμπεριλαμβάνεται ή τουλάχιστον καλύπτεται ως προς τις υποχρεώσεις και τα χρέη που αναλαμβάνει από το Ενιαί</w:t>
      </w:r>
      <w:r>
        <w:rPr>
          <w:rFonts w:eastAsia="Times New Roman" w:cs="Times New Roman"/>
          <w:szCs w:val="24"/>
        </w:rPr>
        <w:t xml:space="preserve">ο Ταμείο Επικουρικής Ασφάλισης και Εφάπαξ που έχει ιδρύσει ο νόμος του </w:t>
      </w:r>
      <w:proofErr w:type="spellStart"/>
      <w:r>
        <w:rPr>
          <w:rFonts w:eastAsia="Times New Roman" w:cs="Times New Roman"/>
          <w:szCs w:val="24"/>
        </w:rPr>
        <w:t>Κατρούγκαλου</w:t>
      </w:r>
      <w:proofErr w:type="spellEnd"/>
      <w:r>
        <w:rPr>
          <w:rFonts w:eastAsia="Times New Roman" w:cs="Times New Roman"/>
          <w:szCs w:val="24"/>
        </w:rPr>
        <w:t xml:space="preserve">. Αυτό είναι ψέμα. Το συγκεκριμένο </w:t>
      </w:r>
      <w:r>
        <w:rPr>
          <w:rFonts w:eastAsia="Times New Roman" w:cs="Times New Roman"/>
          <w:szCs w:val="24"/>
        </w:rPr>
        <w:t>τ</w:t>
      </w:r>
      <w:r>
        <w:rPr>
          <w:rFonts w:eastAsia="Times New Roman" w:cs="Times New Roman"/>
          <w:szCs w:val="24"/>
        </w:rPr>
        <w:t xml:space="preserve">αμείο, το οποίο είναι σωματείο αλληλοβοήθειας, δεν περιλαμβάνεται στο Ενιαίο Επικουρικό Ταμείο. </w:t>
      </w:r>
    </w:p>
    <w:p w14:paraId="34409C7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w:t>
      </w:r>
      <w:r>
        <w:rPr>
          <w:rFonts w:eastAsia="Times New Roman" w:cs="Times New Roman"/>
          <w:szCs w:val="24"/>
        </w:rPr>
        <w:t xml:space="preserve"> αφού πήρατε την απόφαση να ενι</w:t>
      </w:r>
      <w:r>
        <w:rPr>
          <w:rFonts w:eastAsia="Times New Roman" w:cs="Times New Roman"/>
          <w:szCs w:val="24"/>
        </w:rPr>
        <w:t xml:space="preserve">σχύσετε αυτό το </w:t>
      </w:r>
      <w:r>
        <w:rPr>
          <w:rFonts w:eastAsia="Times New Roman" w:cs="Times New Roman"/>
          <w:szCs w:val="24"/>
        </w:rPr>
        <w:t>τ</w:t>
      </w:r>
      <w:r>
        <w:rPr>
          <w:rFonts w:eastAsia="Times New Roman" w:cs="Times New Roman"/>
          <w:szCs w:val="24"/>
        </w:rPr>
        <w:t>αμείο με το συγκεκριμένο δάνειο, θα πρέπει οπωσδήποτε να έχετε την πρόνοια -γιατί αυτή είναι η ευθύνη που αναλαμβάνετε- να δώσετε όχι αυτού του είδους τις διαβεβαιώσεις που ακούσαμε από τα χείλη του Υφυπουργού προηγουμένως, οι οποίες δεν α</w:t>
      </w:r>
      <w:r>
        <w:rPr>
          <w:rFonts w:eastAsia="Times New Roman" w:cs="Times New Roman"/>
          <w:szCs w:val="24"/>
        </w:rPr>
        <w:t xml:space="preserve">νταποκρίνονται σε κανένα νομοθετικό πλαίσιο, αλλά </w:t>
      </w:r>
      <w:r>
        <w:rPr>
          <w:rFonts w:eastAsia="Times New Roman" w:cs="Times New Roman"/>
          <w:szCs w:val="24"/>
        </w:rPr>
        <w:lastRenderedPageBreak/>
        <w:t xml:space="preserve">κυρίως σε αυτή τη τροπολογία που φέρνετε -επειδή κάνετε διάθεση των ασφαλιστικών πόρων, που δεν είναι πόροι μόνο του </w:t>
      </w:r>
      <w:r>
        <w:rPr>
          <w:rFonts w:eastAsia="Times New Roman" w:cs="Times New Roman"/>
          <w:szCs w:val="24"/>
        </w:rPr>
        <w:t>δ</w:t>
      </w:r>
      <w:r>
        <w:rPr>
          <w:rFonts w:eastAsia="Times New Roman" w:cs="Times New Roman"/>
          <w:szCs w:val="24"/>
        </w:rPr>
        <w:t>ημοσίου, αλλά είναι και πόροι των ασφαλισμένων πολιτών αυτής της χώρας- να κάνετε τουλάχ</w:t>
      </w:r>
      <w:r>
        <w:rPr>
          <w:rFonts w:eastAsia="Times New Roman" w:cs="Times New Roman"/>
          <w:szCs w:val="24"/>
        </w:rPr>
        <w:t>ιστον και μια πρόβλεψη για τον τρόπο με τον οποίο θα εξασφαλιστεί η επιστροφή αυτού του δανείου.</w:t>
      </w:r>
    </w:p>
    <w:p w14:paraId="34409C7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Και εδώ εμείς τουλάχιστον έχουμε να σας προτείνουμε ένα πάρα πολύ απλό μέσο, γιατί πληροφορούμαι -και άκουσα και από σοβαρούς δημοσιογράφους- ότι ενώ αυτό το </w:t>
      </w:r>
      <w:r>
        <w:rPr>
          <w:rFonts w:eastAsia="Times New Roman" w:cs="Times New Roman"/>
          <w:szCs w:val="24"/>
        </w:rPr>
        <w:t>τ</w:t>
      </w:r>
      <w:r>
        <w:rPr>
          <w:rFonts w:eastAsia="Times New Roman" w:cs="Times New Roman"/>
          <w:szCs w:val="24"/>
        </w:rPr>
        <w:t xml:space="preserve">αμείο έχει απαιτήσεις, αυτές οι απαιτήσεις κατά των οφειλετών είναι ανενεργές, γιατί δεν έχει μέσα καταναγκασμού στην πληρωμή, στην είσπραξη αυτών των συγκεκριμένων οφειλών. </w:t>
      </w:r>
    </w:p>
    <w:p w14:paraId="34409C7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Άρα, μπορείτε να συμπεριλάβετε σε αυτή τη διάταξη ή τουλάχιστον η κυρία Υπουργός </w:t>
      </w:r>
      <w:r>
        <w:rPr>
          <w:rFonts w:eastAsia="Times New Roman" w:cs="Times New Roman"/>
          <w:szCs w:val="24"/>
        </w:rPr>
        <w:t xml:space="preserve">Εργασίας θα μπορούσε, εφόσον έκρινε ότι όφειλε να ανταποκριθεί στην αρμοδιότητα που έχει, να συμπεριλάβει στην υπουργική της απόφαση ότι ισόποσης αξίας απαίτηση που έχει το συγκεκριμένο </w:t>
      </w:r>
      <w:r>
        <w:rPr>
          <w:rFonts w:eastAsia="Times New Roman" w:cs="Times New Roman"/>
          <w:szCs w:val="24"/>
        </w:rPr>
        <w:t>ε</w:t>
      </w:r>
      <w:r>
        <w:rPr>
          <w:rFonts w:eastAsia="Times New Roman" w:cs="Times New Roman"/>
          <w:szCs w:val="24"/>
        </w:rPr>
        <w:t xml:space="preserve">πικουρικό </w:t>
      </w:r>
      <w:r>
        <w:rPr>
          <w:rFonts w:eastAsia="Times New Roman" w:cs="Times New Roman"/>
          <w:szCs w:val="24"/>
        </w:rPr>
        <w:t>τ</w:t>
      </w:r>
      <w:r>
        <w:rPr>
          <w:rFonts w:eastAsia="Times New Roman" w:cs="Times New Roman"/>
          <w:szCs w:val="24"/>
        </w:rPr>
        <w:t xml:space="preserve">αμείο των </w:t>
      </w:r>
      <w:r>
        <w:rPr>
          <w:rFonts w:eastAsia="Times New Roman" w:cs="Times New Roman"/>
          <w:szCs w:val="24"/>
        </w:rPr>
        <w:t>δ</w:t>
      </w:r>
      <w:r>
        <w:rPr>
          <w:rFonts w:eastAsia="Times New Roman" w:cs="Times New Roman"/>
          <w:szCs w:val="24"/>
        </w:rPr>
        <w:t>ημοσιογράφων την εκχωρεί στον ΕΦΚΑ</w:t>
      </w:r>
      <w:r>
        <w:rPr>
          <w:rFonts w:eastAsia="Times New Roman" w:cs="Times New Roman"/>
          <w:szCs w:val="24"/>
        </w:rPr>
        <w:t>,</w:t>
      </w:r>
      <w:r>
        <w:rPr>
          <w:rFonts w:eastAsia="Times New Roman" w:cs="Times New Roman"/>
          <w:szCs w:val="24"/>
        </w:rPr>
        <w:t xml:space="preserve"> ούτως ώστε </w:t>
      </w:r>
      <w:r>
        <w:rPr>
          <w:rFonts w:eastAsia="Times New Roman" w:cs="Times New Roman"/>
          <w:szCs w:val="24"/>
        </w:rPr>
        <w:t xml:space="preserve">ο ΕΦΚΑ ως </w:t>
      </w:r>
      <w:proofErr w:type="spellStart"/>
      <w:r>
        <w:rPr>
          <w:rFonts w:eastAsia="Times New Roman" w:cs="Times New Roman"/>
          <w:szCs w:val="24"/>
        </w:rPr>
        <w:t>εκδοχέας</w:t>
      </w:r>
      <w:proofErr w:type="spellEnd"/>
      <w:r>
        <w:rPr>
          <w:rFonts w:eastAsia="Times New Roman" w:cs="Times New Roman"/>
          <w:szCs w:val="24"/>
        </w:rPr>
        <w:t xml:space="preserve"> της συγκεκριμένης απαίτησης, να μπορεί να χρησιμοποιήσει όλα τα μέσα καταναγκασμού που έχει για την είσπραξη </w:t>
      </w:r>
      <w:r>
        <w:rPr>
          <w:rFonts w:eastAsia="Times New Roman" w:cs="Times New Roman"/>
          <w:szCs w:val="24"/>
        </w:rPr>
        <w:lastRenderedPageBreak/>
        <w:t>των συγκεκριμένων απαιτήσεων και με αυτόν τον τρόπο, βεβαίως, να μην τεθεί σε διακινδύνευση το κεφάλαιο που αποτελεί διαθέσιμα χ</w:t>
      </w:r>
      <w:r>
        <w:rPr>
          <w:rFonts w:eastAsia="Times New Roman" w:cs="Times New Roman"/>
          <w:szCs w:val="24"/>
        </w:rPr>
        <w:t xml:space="preserve">ρήματα του ΕΦΚΑ. </w:t>
      </w:r>
    </w:p>
    <w:p w14:paraId="34409C7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Δυστυχώς, αντ’ αυτού, δεν βλέπουμε να κάνετε κα</w:t>
      </w:r>
      <w:r>
        <w:rPr>
          <w:rFonts w:eastAsia="Times New Roman" w:cs="Times New Roman"/>
          <w:szCs w:val="24"/>
        </w:rPr>
        <w:t>μ</w:t>
      </w:r>
      <w:r>
        <w:rPr>
          <w:rFonts w:eastAsia="Times New Roman" w:cs="Times New Roman"/>
          <w:szCs w:val="24"/>
        </w:rPr>
        <w:t>μία προσπάθεια. Αντιθέτως, έτσι όπως είναι διατυπωμένη η συγκεκριμένη διάταξη, ότι δηλαδή θα είναι τέσσερις μηνιαίες δόσεις που αρχίζουν τον Μάιο και ουσιαστικά θα τελειώσουν τον Σεπτέμβριο, αναλαμβάνοντας την υποχρέωση να επιστρέψει τα 10 εκατομμύρια το σ</w:t>
      </w:r>
      <w:r>
        <w:rPr>
          <w:rFonts w:eastAsia="Times New Roman" w:cs="Times New Roman"/>
          <w:szCs w:val="24"/>
        </w:rPr>
        <w:t xml:space="preserve">υγκεκριμένο </w:t>
      </w:r>
      <w:r>
        <w:rPr>
          <w:rFonts w:eastAsia="Times New Roman" w:cs="Times New Roman"/>
          <w:szCs w:val="24"/>
        </w:rPr>
        <w:t>τ</w:t>
      </w:r>
      <w:r>
        <w:rPr>
          <w:rFonts w:eastAsia="Times New Roman" w:cs="Times New Roman"/>
          <w:szCs w:val="24"/>
        </w:rPr>
        <w:t xml:space="preserve">αμείο στις 31-12-2017, είναι δεδομένο ότι δημιουργείτε από αυτή τη συγκεκριμένη τουλάχιστον διατύπωση τη χαριστική διάθεση αυτού του ποσού. </w:t>
      </w:r>
    </w:p>
    <w:p w14:paraId="34409C7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Πράγματι υπάρχει η ανάγκη να προστατευθούν οι δημοσιογράφοι και λέω «να προστατευθούν» γιατί εάν σήμερ</w:t>
      </w:r>
      <w:r>
        <w:rPr>
          <w:rFonts w:eastAsia="Times New Roman" w:cs="Times New Roman"/>
          <w:szCs w:val="24"/>
        </w:rPr>
        <w:t xml:space="preserve">α είναι εκτεθειμένοι οι δημοσιογράφοι σε αυτόν τον κίνδυνο, που έρχεστε να καλύψετε με τη συγκεκριμένη πρότασή σας, σε αυτόν ακριβώς τον κίνδυνο τούς εξέθεσε ο νόμος </w:t>
      </w:r>
      <w:proofErr w:type="spellStart"/>
      <w:r>
        <w:rPr>
          <w:rFonts w:eastAsia="Times New Roman" w:cs="Times New Roman"/>
          <w:szCs w:val="24"/>
        </w:rPr>
        <w:t>Κατρούγκαλου</w:t>
      </w:r>
      <w:proofErr w:type="spellEnd"/>
      <w:r>
        <w:rPr>
          <w:rFonts w:eastAsia="Times New Roman" w:cs="Times New Roman"/>
          <w:szCs w:val="24"/>
        </w:rPr>
        <w:t xml:space="preserve">, που ενώ είχε προβλέψει την κατάργηση του αγγελιοσήμου -και πολύ καλά έκανε- </w:t>
      </w:r>
      <w:r>
        <w:rPr>
          <w:rFonts w:eastAsia="Times New Roman" w:cs="Times New Roman"/>
          <w:szCs w:val="24"/>
        </w:rPr>
        <w:t>δεν είχε λάβει πρόνοια</w:t>
      </w:r>
      <w:r>
        <w:rPr>
          <w:rFonts w:eastAsia="Times New Roman" w:cs="Times New Roman"/>
          <w:szCs w:val="24"/>
        </w:rPr>
        <w:t>,</w:t>
      </w:r>
      <w:r>
        <w:rPr>
          <w:rFonts w:eastAsia="Times New Roman" w:cs="Times New Roman"/>
          <w:szCs w:val="24"/>
        </w:rPr>
        <w:t xml:space="preserve"> ώστε αυτός ο πόρος ο κοινωνικός -όπως έχει πει το Συμβούλιο της Επικρατείας, ήταν πράγματι κοινωνικός πόρος- να αναπληρωθεί, να αντικατασταθεί </w:t>
      </w:r>
      <w:r>
        <w:rPr>
          <w:rFonts w:eastAsia="Times New Roman" w:cs="Times New Roman"/>
          <w:szCs w:val="24"/>
        </w:rPr>
        <w:lastRenderedPageBreak/>
        <w:t xml:space="preserve">από κάποιον άλλον πόρο. Θα μπορούσατε, λοιπόν, να έχετε επιβάλει εισφορές, θα μπορούσατε </w:t>
      </w:r>
      <w:r>
        <w:rPr>
          <w:rFonts w:eastAsia="Times New Roman" w:cs="Times New Roman"/>
          <w:szCs w:val="24"/>
        </w:rPr>
        <w:t>να έχετε επιβάλει κάποιον άλλον πόρο, ώστε σήμερα να μη βρίσκεστε σε αυτή την ανάγκη της νομοθέτησης.</w:t>
      </w:r>
    </w:p>
    <w:p w14:paraId="34409C7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Και τελειώνοντας θα ήθελα να κάνω δύο σχόλια, αν μου επιτρέπετε, κύριε Πρόεδρε.</w:t>
      </w:r>
    </w:p>
    <w:p w14:paraId="34409C7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πρώτο αφορά αυτή τη διάταξη που φέρνετε για την με νομοθετικό τρόπο καθ</w:t>
      </w:r>
      <w:r>
        <w:rPr>
          <w:rFonts w:eastAsia="Times New Roman" w:cs="Times New Roman"/>
          <w:szCs w:val="24"/>
        </w:rPr>
        <w:t>ιέρωση της αργίας της 1</w:t>
      </w:r>
      <w:r>
        <w:rPr>
          <w:rFonts w:eastAsia="Times New Roman" w:cs="Times New Roman"/>
          <w:szCs w:val="24"/>
          <w:vertAlign w:val="superscript"/>
        </w:rPr>
        <w:t>ης</w:t>
      </w:r>
      <w:r>
        <w:rPr>
          <w:rFonts w:eastAsia="Times New Roman" w:cs="Times New Roman"/>
          <w:szCs w:val="24"/>
        </w:rPr>
        <w:t xml:space="preserve"> Μαΐου. Μα, πράγματι είναι τουλάχιστον οξύμωρο να νομοθετείτε ή να εισηγείστε μια τέτοια ρύθμιση από τη στιγμή που στη διάρκεια της Μεταπολίτευσης ένας νόμος που είχε χουντική προέλευση είχε καταφέρει να αποδίδει πολύ καλύτερα το π</w:t>
      </w:r>
      <w:r>
        <w:rPr>
          <w:rFonts w:eastAsia="Times New Roman" w:cs="Times New Roman"/>
          <w:szCs w:val="24"/>
        </w:rPr>
        <w:t>νεύμα του εορτασμού και το πνεύμα της συμβολικής ενατένισης των αγώνων της εργατικής τάξης μέσα από τη ρύθμιση που υπήρχε. Και αυτή η ρύθμιση έδινε το δικαίωμα στον κάθε εργαζόμενο, για λόγους που έχουν σχέση με την αποτίμηση και την απόδοση τιμής στους αγ</w:t>
      </w:r>
      <w:r>
        <w:rPr>
          <w:rFonts w:eastAsia="Times New Roman" w:cs="Times New Roman"/>
          <w:szCs w:val="24"/>
        </w:rPr>
        <w:t>ώνες της εργατικής τάξης, να λέει ότι δεν έχει απλώς αργία, αλλά συμμετέχει σε απεργία κάθε 1</w:t>
      </w:r>
      <w:r>
        <w:rPr>
          <w:rFonts w:eastAsia="Times New Roman" w:cs="Times New Roman"/>
          <w:szCs w:val="24"/>
          <w:vertAlign w:val="superscript"/>
        </w:rPr>
        <w:t>η</w:t>
      </w:r>
      <w:r>
        <w:rPr>
          <w:rFonts w:eastAsia="Times New Roman" w:cs="Times New Roman"/>
          <w:szCs w:val="24"/>
        </w:rPr>
        <w:t xml:space="preserve"> του Μάη.</w:t>
      </w:r>
    </w:p>
    <w:p w14:paraId="34409C7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Εσείς, λοιπόν, σήμερα απομυθοποιείτε, ουσιαστικά απογυμνώνετε από κάθε συμβολικό περιεχόμενο και νόημα αυτή τη </w:t>
      </w:r>
      <w:r>
        <w:rPr>
          <w:rFonts w:eastAsia="Times New Roman" w:cs="Times New Roman"/>
          <w:szCs w:val="24"/>
        </w:rPr>
        <w:lastRenderedPageBreak/>
        <w:t>συγκεκριμένη εορταστική ημέρα έχοντας, λο</w:t>
      </w:r>
      <w:r>
        <w:rPr>
          <w:rFonts w:eastAsia="Times New Roman" w:cs="Times New Roman"/>
          <w:szCs w:val="24"/>
        </w:rPr>
        <w:t>ιπόν, ως καθήκον, όπως λέτε, να δημιουργήσετε συνθήκες επίσημου εορτασμού σε μια επέτειο που όλος ο κόσμος της εργασίας ήθελε να την αισθάνεται με τον τρόπο που σας περιέγραψα και τον ξέρετε πολύ καλύτερα από εμένα.</w:t>
      </w:r>
    </w:p>
    <w:p w14:paraId="34409C7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Και το τρίτο σημείο είναι αυτό το Ανώτατ</w:t>
      </w:r>
      <w:r>
        <w:rPr>
          <w:rFonts w:eastAsia="Times New Roman" w:cs="Times New Roman"/>
          <w:szCs w:val="24"/>
        </w:rPr>
        <w:t>ο Συμβούλιο Εργασίας. Θα μου επιτρέψετε να ρωτήσω: αυτό το Ανώτατο Συμβούλιο Εργασίας τι κύρος μπορεί να διαχειρίζεται και ποια αποτελεσματικότητα μπορεί να έχει</w:t>
      </w:r>
      <w:r>
        <w:rPr>
          <w:rFonts w:eastAsia="Times New Roman" w:cs="Times New Roman"/>
          <w:szCs w:val="24"/>
        </w:rPr>
        <w:t>,</w:t>
      </w:r>
      <w:r>
        <w:rPr>
          <w:rFonts w:eastAsia="Times New Roman" w:cs="Times New Roman"/>
          <w:szCs w:val="24"/>
        </w:rPr>
        <w:t xml:space="preserve"> όταν είναι ουσιαστικά μια υπηρεσιακή δομή του Υπουργείου Εργασίας, που προβλέπεται από το </w:t>
      </w:r>
      <w:r>
        <w:rPr>
          <w:rFonts w:eastAsia="Times New Roman" w:cs="Times New Roman"/>
          <w:szCs w:val="24"/>
        </w:rPr>
        <w:t>π</w:t>
      </w:r>
      <w:r>
        <w:rPr>
          <w:rFonts w:eastAsia="Times New Roman" w:cs="Times New Roman"/>
          <w:szCs w:val="24"/>
        </w:rPr>
        <w:t>ρο</w:t>
      </w:r>
      <w:r>
        <w:rPr>
          <w:rFonts w:eastAsia="Times New Roman" w:cs="Times New Roman"/>
          <w:szCs w:val="24"/>
        </w:rPr>
        <w:t xml:space="preserve">εδρικό </w:t>
      </w:r>
      <w:r>
        <w:rPr>
          <w:rFonts w:eastAsia="Times New Roman" w:cs="Times New Roman"/>
          <w:szCs w:val="24"/>
        </w:rPr>
        <w:t>δ</w:t>
      </w:r>
      <w:r>
        <w:rPr>
          <w:rFonts w:eastAsia="Times New Roman" w:cs="Times New Roman"/>
          <w:szCs w:val="24"/>
        </w:rPr>
        <w:t>ιάταγμα του 1989, που αποτελεί οργανισμό του συγκεκριμένου Υπουργείου και βέβαια σε αυτό συμμετέχουν επτά μέλη; Από αυτά τα επτά μέλη εκείνοι που εκπροσωπούν την κοινωνία είναι ο εκπρόσωπος των εργαζομένων και ο εκπρόσωπος των εργοδοτών. Οι υπόλοιπ</w:t>
      </w:r>
      <w:r>
        <w:rPr>
          <w:rFonts w:eastAsia="Times New Roman" w:cs="Times New Roman"/>
          <w:szCs w:val="24"/>
        </w:rPr>
        <w:t>οι πέντε είναι κρατικοί λειτουργοί και μάλιστα κρατικοί λειτουργοί που συνδέονται αμέσως, λειτουργικά, οργανικά με το γραφείο του εκάστοτε Υπουργού Εργασίας. Και διερωτώμαι: Γιατί κάνετε αυτή τη δομή; Για να αναπτύξετε κατά έναν τρόπο μιας μεγαλοπρέπειας κ</w:t>
      </w:r>
      <w:r>
        <w:rPr>
          <w:rFonts w:eastAsia="Times New Roman" w:cs="Times New Roman"/>
          <w:szCs w:val="24"/>
        </w:rPr>
        <w:t xml:space="preserve">αι μιας επισημότητας τη </w:t>
      </w:r>
      <w:r>
        <w:rPr>
          <w:rFonts w:eastAsia="Times New Roman" w:cs="Times New Roman"/>
          <w:szCs w:val="24"/>
        </w:rPr>
        <w:lastRenderedPageBreak/>
        <w:t>σκέψη, την έγνοια και την πρόνοια που πρέπει να έχει ως υπεύθυνος υπουργός ο κάθε Υπουργός Εργασίας για τα ζητήματα που έχουν να κάνουν με την καταστολή του φαινομένου της άδηλης εργασίας;</w:t>
      </w:r>
    </w:p>
    <w:p w14:paraId="34409C7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Αυτό είναι υποχρέωσή σας. Αυτό είναι πολιτι</w:t>
      </w:r>
      <w:r>
        <w:rPr>
          <w:rFonts w:eastAsia="Times New Roman" w:cs="Times New Roman"/>
          <w:szCs w:val="24"/>
        </w:rPr>
        <w:t>κή την οποία πρέπει ο Υπουργός Εργασίας και να την αποφασίσει, αλλά και να την εφαρμόσει. Δυστυχώς, μέχρι σήμερα έχει αποδειχθεί αναποτελεσματική κάθε προσπάθεια, γι’ αυτό με αυτόν τον τρόπο προφανώς ανατίθεται αυτή η αρμοδιότητα, έστω και με την έννοια τη</w:t>
      </w:r>
      <w:r>
        <w:rPr>
          <w:rFonts w:eastAsia="Times New Roman" w:cs="Times New Roman"/>
          <w:szCs w:val="24"/>
        </w:rPr>
        <w:t>ς εισήγησης ή της μελέτης, σε ένα άλλο –υποτίθεται- πολυπρόσωπο όργανο κατά το παραδοσιακά πλέον δεκτό αξίωμα, ότι όταν θέλεις να μη λύσεις ένα πρόβλημα, να το αναθέτεις σε μια επιτροπή.</w:t>
      </w:r>
    </w:p>
    <w:p w14:paraId="34409C7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Ευχαριστώ πολύ.</w:t>
      </w:r>
    </w:p>
    <w:p w14:paraId="34409C7F" w14:textId="77777777" w:rsidR="00705D54" w:rsidRDefault="00C74C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4409C8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34409C81" w14:textId="77777777" w:rsidR="00705D54" w:rsidRDefault="00C74CB8">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w:t>
      </w:r>
      <w:r>
        <w:rPr>
          <w:rFonts w:eastAsia="Times New Roman" w:cs="Times New Roman"/>
        </w:rPr>
        <w:t xml:space="preserve">για τον </w:t>
      </w:r>
      <w:r>
        <w:rPr>
          <w:rFonts w:eastAsia="Times New Roman" w:cs="Times New Roman"/>
        </w:rPr>
        <w:t>Καποδίστρια που οργανώνει το Ίδρυμα της Βουλής, δεκαοκτώ μαθητές και μαθήτριες και δύο εκπαιδευτικοί συνοδοί από το 12</w:t>
      </w:r>
      <w:r>
        <w:rPr>
          <w:rFonts w:eastAsia="Times New Roman" w:cs="Times New Roman"/>
          <w:vertAlign w:val="superscript"/>
        </w:rPr>
        <w:t>ο</w:t>
      </w:r>
      <w:r>
        <w:rPr>
          <w:rFonts w:eastAsia="Times New Roman" w:cs="Times New Roman"/>
        </w:rPr>
        <w:t xml:space="preserve"> Γυμνάσιο Καλλιθέας.</w:t>
      </w:r>
    </w:p>
    <w:p w14:paraId="34409C82" w14:textId="77777777" w:rsidR="00705D54" w:rsidRDefault="00C74CB8">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34409C83" w14:textId="77777777" w:rsidR="00705D54" w:rsidRDefault="00C74CB8">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4409C8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Τον λόγο έχει ο συνάδελφος κ. Αντώνιος </w:t>
      </w:r>
      <w:r>
        <w:rPr>
          <w:rFonts w:eastAsia="Times New Roman" w:cs="Times New Roman"/>
          <w:szCs w:val="24"/>
        </w:rPr>
        <w:t>Γρέγος από την Χρυσή Αυγή, για επτά λεπτά.</w:t>
      </w:r>
    </w:p>
    <w:p w14:paraId="34409C8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Ευχαριστώ, κύριε Πρόεδρε. </w:t>
      </w:r>
    </w:p>
    <w:p w14:paraId="34409C8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Καλωσορίζουμε τους μαθητές.</w:t>
      </w:r>
    </w:p>
    <w:p w14:paraId="34409C8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Συνεχίζετε να νομοθετείτε όπως και οι προκάτοχοί σας ως προς τον τρόπο και ως προς την ουσία. Με το παρόν σχέδιο νόμου τίθεται προς ψήφιση η </w:t>
      </w:r>
      <w:r>
        <w:rPr>
          <w:rFonts w:eastAsia="Times New Roman" w:cs="Times New Roman"/>
          <w:szCs w:val="24"/>
        </w:rPr>
        <w:t xml:space="preserve">σύσταση του Εθνικού Συστήματος Διαπίστευσης. Το ΕΣΥΔ είχε συσταθεί με τον ν.3066/2002 και μέχρι τούδε αποτελούσε αυτοτελή λειτουργική μονάδα, η οποία ήταν ενταγμένη στο νομικό πρόσωπο ιδιωτικού δικαίου με την επωνυμία Εθνικό Σύστημα Υποδομών Ποιότητας, το </w:t>
      </w:r>
      <w:r>
        <w:rPr>
          <w:rFonts w:eastAsia="Times New Roman" w:cs="Times New Roman"/>
          <w:szCs w:val="24"/>
        </w:rPr>
        <w:t xml:space="preserve">ΕΣΥΠ. Στο </w:t>
      </w:r>
      <w:r>
        <w:rPr>
          <w:rFonts w:eastAsia="Times New Roman" w:cs="Times New Roman"/>
          <w:szCs w:val="24"/>
        </w:rPr>
        <w:lastRenderedPageBreak/>
        <w:t>ΕΣΥΠ εντάσσονταν επίσης το Ελληνικό Ινστιτούτο Μετρολογίας και ο ΕΛΟΤ, ο Ελληνικός Οργανισμός Τυποποίησης.</w:t>
      </w:r>
    </w:p>
    <w:p w14:paraId="34409C8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 ΕΣΥΠ είχε συσταθεί με τον ν.</w:t>
      </w:r>
      <w:r>
        <w:rPr>
          <w:rFonts w:eastAsia="Times New Roman" w:cs="Times New Roman"/>
          <w:szCs w:val="24"/>
        </w:rPr>
        <w:t xml:space="preserve">4109/2013 και στο πλαίσιο αυτού του Εθνικού Συστήματος Υποδομών Ποιότητας επιτελούσε τον σκοπό του και ο ΕΣΥΔ με διαχειριστική, οικονομική και λογιστική αυτοτέλεια. </w:t>
      </w:r>
    </w:p>
    <w:p w14:paraId="34409C8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Σήμερα η Κυβέρνηση ουσιαστικά υποχρεώνεται και προβαίνει στην κατάθεση του σχεδίου νόμου ε</w:t>
      </w:r>
      <w:r>
        <w:rPr>
          <w:rFonts w:eastAsia="Times New Roman" w:cs="Times New Roman"/>
          <w:szCs w:val="24"/>
        </w:rPr>
        <w:t xml:space="preserve">ξαιτίας των καταγγελιών περί αναστολής των εξαγωγών της χώρας λόγω απώλειας της αναγνώρισης του Εθνικού Συστήματος Διαπίστευσης από τον ευρωπαϊκό φορέα διαπίστευσης, </w:t>
      </w:r>
      <w:proofErr w:type="spellStart"/>
      <w:r>
        <w:rPr>
          <w:rFonts w:eastAsia="Times New Roman" w:cs="Times New Roman"/>
          <w:szCs w:val="24"/>
        </w:rPr>
        <w:t>όπερ</w:t>
      </w:r>
      <w:proofErr w:type="spellEnd"/>
      <w:r>
        <w:rPr>
          <w:rFonts w:eastAsia="Times New Roman" w:cs="Times New Roman"/>
          <w:szCs w:val="24"/>
        </w:rPr>
        <w:t xml:space="preserve"> σημαίνει ότι το παρόν σχέδιο νόμου αποτελεί τρόπο συμμόρφωσης του ΕΣΥΔ με την ευρωπαϊ</w:t>
      </w:r>
      <w:r>
        <w:rPr>
          <w:rFonts w:eastAsia="Times New Roman" w:cs="Times New Roman"/>
          <w:szCs w:val="24"/>
        </w:rPr>
        <w:t>κή νομοθεσία και όχι μια μελετημένη, εθνικού ενδιαφέροντος και συμφέροντος νομοθετική πρόταση.</w:t>
      </w:r>
    </w:p>
    <w:p w14:paraId="34409C8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Εν ολίγοις, το </w:t>
      </w:r>
      <w:r>
        <w:rPr>
          <w:rFonts w:eastAsia="Times New Roman" w:cs="Times New Roman"/>
          <w:szCs w:val="24"/>
        </w:rPr>
        <w:t>ε</w:t>
      </w:r>
      <w:r>
        <w:rPr>
          <w:rFonts w:eastAsia="Times New Roman" w:cs="Times New Roman"/>
          <w:szCs w:val="24"/>
        </w:rPr>
        <w:t xml:space="preserve">λληνικό Κοινοβούλιο για πολλοστή φορά αναγκάζεται να νομοθετήσει κατ’ επιταγήν των </w:t>
      </w:r>
      <w:proofErr w:type="spellStart"/>
      <w:r>
        <w:rPr>
          <w:rFonts w:eastAsia="Times New Roman" w:cs="Times New Roman"/>
          <w:szCs w:val="24"/>
        </w:rPr>
        <w:t>εξωχώριων</w:t>
      </w:r>
      <w:proofErr w:type="spellEnd"/>
      <w:r>
        <w:rPr>
          <w:rFonts w:eastAsia="Times New Roman" w:cs="Times New Roman"/>
          <w:szCs w:val="24"/>
        </w:rPr>
        <w:t xml:space="preserve"> κέντρων. Αυτή η τακτική, την οποία εσείς οι ίδιοι </w:t>
      </w:r>
      <w:r>
        <w:rPr>
          <w:rFonts w:eastAsia="Times New Roman" w:cs="Times New Roman"/>
          <w:szCs w:val="24"/>
        </w:rPr>
        <w:t xml:space="preserve">καυτηριάζατε </w:t>
      </w:r>
      <w:proofErr w:type="spellStart"/>
      <w:r>
        <w:rPr>
          <w:rFonts w:eastAsia="Times New Roman" w:cs="Times New Roman"/>
          <w:szCs w:val="24"/>
        </w:rPr>
        <w:t>πολλάκις</w:t>
      </w:r>
      <w:proofErr w:type="spellEnd"/>
      <w:r>
        <w:rPr>
          <w:rFonts w:eastAsia="Times New Roman" w:cs="Times New Roman"/>
          <w:szCs w:val="24"/>
        </w:rPr>
        <w:t>,</w:t>
      </w:r>
      <w:r>
        <w:rPr>
          <w:rFonts w:eastAsia="Times New Roman" w:cs="Times New Roman"/>
          <w:szCs w:val="24"/>
        </w:rPr>
        <w:t xml:space="preserve"> όταν βρισκόσασταν στην </w:t>
      </w:r>
      <w:r>
        <w:rPr>
          <w:rFonts w:eastAsia="Times New Roman" w:cs="Times New Roman"/>
          <w:szCs w:val="24"/>
        </w:rPr>
        <w:t>Α</w:t>
      </w:r>
      <w:r>
        <w:rPr>
          <w:rFonts w:eastAsia="Times New Roman" w:cs="Times New Roman"/>
          <w:szCs w:val="24"/>
        </w:rPr>
        <w:t xml:space="preserve">ντιπολίτευση, έχει γίνει η προσφιλή σας τακτική. </w:t>
      </w:r>
    </w:p>
    <w:p w14:paraId="34409C8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Επί της αρχής, τοποθετούμαστε «</w:t>
      </w:r>
      <w:r>
        <w:rPr>
          <w:rFonts w:eastAsia="Times New Roman" w:cs="Times New Roman"/>
          <w:szCs w:val="24"/>
        </w:rPr>
        <w:t>κατά</w:t>
      </w:r>
      <w:r>
        <w:rPr>
          <w:rFonts w:eastAsia="Times New Roman" w:cs="Times New Roman"/>
          <w:szCs w:val="24"/>
        </w:rPr>
        <w:t>», τηρώντας την πάγια πολιτική μας θέση έναντι των θεσμικών υποχρεώσεων του κράτους στις ξένων συμφερόντων και αιτιάσεων πολ</w:t>
      </w:r>
      <w:r>
        <w:rPr>
          <w:rFonts w:eastAsia="Times New Roman" w:cs="Times New Roman"/>
          <w:szCs w:val="24"/>
        </w:rPr>
        <w:t>ιτικές διαταγές.</w:t>
      </w:r>
    </w:p>
    <w:p w14:paraId="34409C8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Όμως, είναι προφανές ότι οφείλει το ελληνικό κράτος να συμμετέχει στους διεθνείς οργανισμούς διαπίστευσης, για δύο βασικούς λόγους: Πρώτον, να εξυπηρετούνται τα συμφέροντα που εγείρονται δυνάμει των εξαγωγικών και εμπορικών δραστηριοτήτων </w:t>
      </w:r>
      <w:r>
        <w:rPr>
          <w:rFonts w:eastAsia="Times New Roman" w:cs="Times New Roman"/>
          <w:szCs w:val="24"/>
        </w:rPr>
        <w:t xml:space="preserve">διαφόρων εταιρειών και δεύτερον, να καταστήσει πρόσφορο το έδαφος αναφορικά με τις σχετικές νομικές διατάξεις και να βληθούν οι γραφειοκρατικές λοβιτούρες, που ταλανίζουν τον ευρύτερο δημόσιο τομέα. </w:t>
      </w:r>
    </w:p>
    <w:p w14:paraId="34409C8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Αφορμής δοθείσης της εκπρόθεσμης τροπολογίας 1023/11 -τώ</w:t>
      </w:r>
      <w:r>
        <w:rPr>
          <w:rFonts w:eastAsia="Times New Roman" w:cs="Times New Roman"/>
          <w:szCs w:val="24"/>
        </w:rPr>
        <w:t>ρα το θυμηθήκατε!-, που αφορά το σχέδιο νόμου</w:t>
      </w:r>
      <w:r>
        <w:rPr>
          <w:rFonts w:eastAsia="Times New Roman" w:cs="Times New Roman"/>
          <w:szCs w:val="24"/>
        </w:rPr>
        <w:t>:</w:t>
      </w:r>
      <w:r>
        <w:rPr>
          <w:rFonts w:eastAsia="Times New Roman" w:cs="Times New Roman"/>
          <w:szCs w:val="24"/>
        </w:rPr>
        <w:t xml:space="preserve"> «Σύσταση νομικού προσώπου ιδιωτικού δικαίου με την επωνυμία «Εθνικό Σύστημα Διαπίστευσης» και άλλες διατάξεις», θα αναφερθώ σε αυτή προκειμένου να σταματήσει η χρόνια καπηλεία της Αριστεράς και να ενημερωθεί β</w:t>
      </w:r>
      <w:r>
        <w:rPr>
          <w:rFonts w:eastAsia="Times New Roman" w:cs="Times New Roman"/>
          <w:szCs w:val="24"/>
        </w:rPr>
        <w:t>άσει ιστορικών στοιχείων ο ελληνικός λαός.</w:t>
      </w:r>
    </w:p>
    <w:p w14:paraId="34409C8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Μιλάμε για την καθιέρωση της 1</w:t>
      </w:r>
      <w:r>
        <w:rPr>
          <w:rFonts w:eastAsia="Times New Roman" w:cs="Times New Roman"/>
          <w:szCs w:val="24"/>
          <w:vertAlign w:val="superscript"/>
        </w:rPr>
        <w:t>ης</w:t>
      </w:r>
      <w:r>
        <w:rPr>
          <w:rFonts w:eastAsia="Times New Roman" w:cs="Times New Roman"/>
          <w:szCs w:val="24"/>
        </w:rPr>
        <w:t xml:space="preserve"> Μαΐου ως ημέρα υποχρεωτικής αργίας. Την Πρωτομαγιά, που καπηλεύονται οι πάσης φύσεως μαρξιστές και δήθεν εργατοπατέρες, την καθιέρωσε για πρώτη φορά ο εθνικός κυβερνήτης Ιωάννης Με</w:t>
      </w:r>
      <w:r>
        <w:rPr>
          <w:rFonts w:eastAsia="Times New Roman" w:cs="Times New Roman"/>
          <w:szCs w:val="24"/>
        </w:rPr>
        <w:t>ταξάς, ο αποκαλούμενος από τους Έλληνες εργάτες «πρώτος εργάτης». Κέρδισε έτσι με το σπαθί του αυτόν τον εξαιρετικά τιμητικό τίτλο, καθώς επί των ημερών του, πρώτον, καθιερώθηκε το οκτάωρο ημερησίως και το σαρανταοκτάωρο εβδομαδιαίως, καθώς και η πληρωμή τ</w:t>
      </w:r>
      <w:r>
        <w:rPr>
          <w:rFonts w:eastAsia="Times New Roman" w:cs="Times New Roman"/>
          <w:szCs w:val="24"/>
        </w:rPr>
        <w:t xml:space="preserve">ων υπερωριών. Δεύτερον, καθιερώθηκε η υποχρεωτική αργία της Κυριακής. Τρίτον, απαγορεύθηκε αυστηρώς και διά ροπάλου η παιδική εργασία. Τέταρτον, καθορίστηκαν κατώτατα όρια μισθών και ημερομισθίων, το λεγόμενο «ελάχιστο εγγυημένο εισόδημα», και υπογράφηκαν </w:t>
      </w:r>
      <w:r>
        <w:rPr>
          <w:rFonts w:eastAsia="Times New Roman" w:cs="Times New Roman"/>
          <w:szCs w:val="24"/>
        </w:rPr>
        <w:t xml:space="preserve">οι πρώτες συλλογικές συμβάσεις εργασίας. </w:t>
      </w:r>
      <w:proofErr w:type="spellStart"/>
      <w:r>
        <w:rPr>
          <w:rFonts w:eastAsia="Times New Roman" w:cs="Times New Roman"/>
          <w:szCs w:val="24"/>
        </w:rPr>
        <w:t>Πέμπτον</w:t>
      </w:r>
      <w:proofErr w:type="spellEnd"/>
      <w:r>
        <w:rPr>
          <w:rFonts w:eastAsia="Times New Roman" w:cs="Times New Roman"/>
          <w:szCs w:val="24"/>
        </w:rPr>
        <w:t xml:space="preserve">, ιδρύθηκε το ΙΚΑ. </w:t>
      </w:r>
      <w:proofErr w:type="spellStart"/>
      <w:r>
        <w:rPr>
          <w:rFonts w:eastAsia="Times New Roman" w:cs="Times New Roman"/>
          <w:szCs w:val="24"/>
        </w:rPr>
        <w:t>Έκτον</w:t>
      </w:r>
      <w:proofErr w:type="spellEnd"/>
      <w:r>
        <w:rPr>
          <w:rFonts w:eastAsia="Times New Roman" w:cs="Times New Roman"/>
          <w:szCs w:val="24"/>
        </w:rPr>
        <w:t xml:space="preserve">, ιδρύθηκε η Εργατική Εστία, με αυξημένες δραστηριότητες για τη μετά την εργασία ψυχαγωγία των εργατών και την εξασφάλιση στέγης σε αυτούς. </w:t>
      </w:r>
    </w:p>
    <w:p w14:paraId="34409C8F" w14:textId="77777777" w:rsidR="00705D54" w:rsidRDefault="00C74CB8">
      <w:pPr>
        <w:spacing w:line="600" w:lineRule="auto"/>
        <w:ind w:firstLine="720"/>
        <w:jc w:val="both"/>
        <w:rPr>
          <w:rFonts w:eastAsia="Times New Roman" w:cs="Times New Roman"/>
          <w:szCs w:val="24"/>
        </w:rPr>
      </w:pPr>
      <w:proofErr w:type="spellStart"/>
      <w:r>
        <w:rPr>
          <w:rFonts w:eastAsia="Times New Roman" w:cs="Times New Roman"/>
          <w:szCs w:val="24"/>
        </w:rPr>
        <w:t>Έβδομον</w:t>
      </w:r>
      <w:proofErr w:type="spellEnd"/>
      <w:r>
        <w:rPr>
          <w:rFonts w:eastAsia="Times New Roman" w:cs="Times New Roman"/>
          <w:szCs w:val="24"/>
        </w:rPr>
        <w:t>, καθιερώθηκε η υποχρεωτική διαιτησί</w:t>
      </w:r>
      <w:r>
        <w:rPr>
          <w:rFonts w:eastAsia="Times New Roman" w:cs="Times New Roman"/>
          <w:szCs w:val="24"/>
        </w:rPr>
        <w:t xml:space="preserve">α, μεταξύ εργοδοτών και εργαζομένων. </w:t>
      </w:r>
      <w:proofErr w:type="spellStart"/>
      <w:r>
        <w:rPr>
          <w:rFonts w:eastAsia="Times New Roman" w:cs="Times New Roman"/>
          <w:szCs w:val="24"/>
        </w:rPr>
        <w:t>Όγδοον</w:t>
      </w:r>
      <w:proofErr w:type="spellEnd"/>
      <w:r>
        <w:rPr>
          <w:rFonts w:eastAsia="Times New Roman" w:cs="Times New Roman"/>
          <w:szCs w:val="24"/>
        </w:rPr>
        <w:t xml:space="preserve">, καθιερώθηκε η άδεια μετ’ </w:t>
      </w:r>
      <w:r>
        <w:rPr>
          <w:rFonts w:eastAsia="Times New Roman" w:cs="Times New Roman"/>
          <w:szCs w:val="24"/>
        </w:rPr>
        <w:lastRenderedPageBreak/>
        <w:t xml:space="preserve">αποδοχών. </w:t>
      </w:r>
      <w:proofErr w:type="spellStart"/>
      <w:r>
        <w:rPr>
          <w:rFonts w:eastAsia="Times New Roman" w:cs="Times New Roman"/>
          <w:szCs w:val="24"/>
        </w:rPr>
        <w:t>Ένατον</w:t>
      </w:r>
      <w:proofErr w:type="spellEnd"/>
      <w:r>
        <w:rPr>
          <w:rFonts w:eastAsia="Times New Roman" w:cs="Times New Roman"/>
          <w:szCs w:val="24"/>
        </w:rPr>
        <w:t xml:space="preserve">, ιδρύθηκαν κρατικοί παιδικοί σταθμοί. </w:t>
      </w:r>
      <w:proofErr w:type="spellStart"/>
      <w:r>
        <w:rPr>
          <w:rFonts w:eastAsia="Times New Roman" w:cs="Times New Roman"/>
          <w:szCs w:val="24"/>
        </w:rPr>
        <w:t>Δέκατον</w:t>
      </w:r>
      <w:proofErr w:type="spellEnd"/>
      <w:r>
        <w:rPr>
          <w:rFonts w:eastAsia="Times New Roman" w:cs="Times New Roman"/>
          <w:szCs w:val="24"/>
        </w:rPr>
        <w:t>, η ανεργία εξαφανίστηκε. Για τους ελάχιστους ανέργους δημιουργήθηκε η Εργατική Οργάνωση Μετακινήσεως και Προστασίας Ανέργων</w:t>
      </w:r>
      <w:r>
        <w:rPr>
          <w:rFonts w:eastAsia="Times New Roman" w:cs="Times New Roman"/>
          <w:szCs w:val="24"/>
        </w:rPr>
        <w:t xml:space="preserve"> -είναι ο πρόδρομος του ΟΑΕΔ-, η οποία παρείχε επιδόματα ανεργίας και φρόντιζε για την οργανωμένη μετακίνηση των ανέργων σε περιοχές που υπήρχε εργασία. </w:t>
      </w:r>
    </w:p>
    <w:p w14:paraId="34409C9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Είναι λοιπόν, εξοργιστικό, ειρωνικό, ταπεινωτικό, προσβλητικό να μιλάει αυτή η Κυβέρνηση, όπως και οι </w:t>
      </w:r>
      <w:r>
        <w:rPr>
          <w:rFonts w:eastAsia="Times New Roman" w:cs="Times New Roman"/>
          <w:szCs w:val="24"/>
        </w:rPr>
        <w:t xml:space="preserve">προηγούμενες, για εργασιακά δικαιώματα, τη στιγμή που τηρώντας πιστά τις εντολές των τοκογλύφων οδηγεί εκατοντάδες χιλιάδες Έλληνες στην ανεργία και στην εξαθλίωση, ακόμα και στην αυτοκτονία. «Μαύρη εργασία», λαθρεμπόριο, </w:t>
      </w:r>
      <w:proofErr w:type="spellStart"/>
      <w:r>
        <w:rPr>
          <w:rFonts w:eastAsia="Times New Roman" w:cs="Times New Roman"/>
          <w:szCs w:val="24"/>
        </w:rPr>
        <w:t>παρεμπόριο</w:t>
      </w:r>
      <w:proofErr w:type="spellEnd"/>
      <w:r>
        <w:rPr>
          <w:rFonts w:eastAsia="Times New Roman" w:cs="Times New Roman"/>
          <w:szCs w:val="24"/>
        </w:rPr>
        <w:t xml:space="preserve">, περιστασιακή εργασία, </w:t>
      </w:r>
      <w:r>
        <w:rPr>
          <w:rFonts w:eastAsia="Times New Roman" w:cs="Times New Roman"/>
          <w:szCs w:val="24"/>
        </w:rPr>
        <w:t>απάνθρωπες συνθήκες συνθέτουν το σκηνικό της εξαθλίωσης των Ελλήνων εργαζομένων. Οι μόνοι κερδισμένοι είναι οι γνωστοί μεγαλοεργολάβοι, οι εργατοπατέρες που εξαργυρώνουν τις υπηρεσίες τους ακόμη και με βουλευτικά έδρανα –όλοι ξέρουμε ποιους εννοούμε- και φ</w:t>
      </w:r>
      <w:r>
        <w:rPr>
          <w:rFonts w:eastAsia="Times New Roman" w:cs="Times New Roman"/>
          <w:szCs w:val="24"/>
        </w:rPr>
        <w:t xml:space="preserve">υσικά τα πιστά μαντρόσκυλα του συστήματος της κόκκινης παράταξης, αυτούς που ξεπουλάνε συστηματικά εδώ και χρόνια κάθε δίκαιο αίτημα των Ελλήνων εργατών. Σαφώς, ροζ και κόκκινοι, είστε οι τελευταίοι που δικαιούστε </w:t>
      </w:r>
      <w:r>
        <w:rPr>
          <w:rFonts w:eastAsia="Times New Roman" w:cs="Times New Roman"/>
          <w:szCs w:val="24"/>
        </w:rPr>
        <w:lastRenderedPageBreak/>
        <w:t>να μιλάτε για τα δικαιώματα των εργαζομένω</w:t>
      </w:r>
      <w:r>
        <w:rPr>
          <w:rFonts w:eastAsia="Times New Roman" w:cs="Times New Roman"/>
          <w:szCs w:val="24"/>
        </w:rPr>
        <w:t>ν. Για αγώνες και θυσίες της εργατικής τάξης, επίσης, δεν μπορείτε να μιλάτε. Καθίστε, λοιπόν, αναπαυτικά στις υπουργικές σας πολυθρόνες, συνεχίστε να παίρνετε επτά και ο</w:t>
      </w:r>
      <w:r>
        <w:rPr>
          <w:rFonts w:eastAsia="Times New Roman" w:cs="Times New Roman"/>
          <w:szCs w:val="24"/>
        </w:rPr>
        <w:t>κ</w:t>
      </w:r>
      <w:r>
        <w:rPr>
          <w:rFonts w:eastAsia="Times New Roman" w:cs="Times New Roman"/>
          <w:szCs w:val="24"/>
        </w:rPr>
        <w:t>τώ χιλιάδες ευρώ τον μήνα, για όσο θα είστε ακόμα φυσικά σε αυτές τις θέσεις, και αφή</w:t>
      </w:r>
      <w:r>
        <w:rPr>
          <w:rFonts w:eastAsia="Times New Roman" w:cs="Times New Roman"/>
          <w:szCs w:val="24"/>
        </w:rPr>
        <w:t>στε κατά μέρος τα εργασιακά δικαιώματα. Ούτως ή άλλως, μεγαλοεργολάβους και μεγαλοτραπεζίτες στηρίζετε και από αυτούς στηρίζεστε.</w:t>
      </w:r>
    </w:p>
    <w:p w14:paraId="34409C9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Η Χρυσή Αυγή πάντα πιστή στις θέσεις της και στο πρόγραμμά της και με την αμέριστη στήριξη των Ελλήνων εργαζομένων, όσων έχουν</w:t>
      </w:r>
      <w:r>
        <w:rPr>
          <w:rFonts w:eastAsia="Times New Roman" w:cs="Times New Roman"/>
          <w:szCs w:val="24"/>
        </w:rPr>
        <w:t xml:space="preserve"> απομείνει, είναι η μόνη που ασχολείται έμπρακτα και βρίσκεται καθημερινά στο πλευρό τους.</w:t>
      </w:r>
    </w:p>
    <w:p w14:paraId="34409C9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Συστήσαμε δεκάδες φορείς γι’ αυτόν τον σκοπό και ευχαριστούμε όσους προσφέρουν και σ</w:t>
      </w:r>
      <w:r>
        <w:rPr>
          <w:rFonts w:eastAsia="Times New Roman" w:cs="Times New Roman"/>
          <w:szCs w:val="24"/>
        </w:rPr>
        <w:t>ε</w:t>
      </w:r>
      <w:r>
        <w:rPr>
          <w:rFonts w:eastAsia="Times New Roman" w:cs="Times New Roman"/>
          <w:szCs w:val="24"/>
        </w:rPr>
        <w:t xml:space="preserve"> αυτό το έργο. Θα συνεχίσουμε με αμείωτο ρυθμό και με τη λαϊκή εντολή που έχουμε</w:t>
      </w:r>
      <w:r>
        <w:rPr>
          <w:rFonts w:eastAsia="Times New Roman" w:cs="Times New Roman"/>
          <w:szCs w:val="24"/>
        </w:rPr>
        <w:t xml:space="preserve"> να αγωνιζόμαστε για τον Έλληνα εργάτη, όσο και αν αυτό σας ακούγεται ρατσιστικό. Οι μόνοι, λοιπόν, οι οποίοι δικαιούνται να γιορτάζουν την εργατική Πρωτομαγιά είναι ο Έλληνες εθνικιστές της Χρυσής Αυγής. Οι υπόλοιποι δεν δικαιούνται να μιλούν περί αυτής κ</w:t>
      </w:r>
      <w:r>
        <w:rPr>
          <w:rFonts w:eastAsia="Times New Roman" w:cs="Times New Roman"/>
          <w:szCs w:val="24"/>
        </w:rPr>
        <w:t xml:space="preserve">αι να την καπηλεύονται, γιατί σε κάθε συγκέντρωσή μας, το </w:t>
      </w:r>
      <w:r>
        <w:rPr>
          <w:rFonts w:eastAsia="Times New Roman" w:cs="Times New Roman"/>
          <w:szCs w:val="24"/>
        </w:rPr>
        <w:lastRenderedPageBreak/>
        <w:t xml:space="preserve">σύνθημα που φωνάζουμε πάντα και είναι επίκαιρο όσο ποτέ, είναι αυτό που λέει: «Δουλειά, δουλειά στον Έλληνα εργάτη». </w:t>
      </w:r>
    </w:p>
    <w:p w14:paraId="34409C9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Ευχαριστώ.</w:t>
      </w:r>
    </w:p>
    <w:p w14:paraId="34409C94" w14:textId="77777777" w:rsidR="00705D54" w:rsidRDefault="00C74CB8">
      <w:pPr>
        <w:spacing w:line="600" w:lineRule="auto"/>
        <w:ind w:firstLine="720"/>
        <w:jc w:val="center"/>
        <w:rPr>
          <w:rFonts w:eastAsia="Times New Roman"/>
          <w:bCs/>
        </w:rPr>
      </w:pPr>
      <w:r>
        <w:rPr>
          <w:rFonts w:eastAsia="Times New Roman"/>
          <w:bCs/>
        </w:rPr>
        <w:t>(Χειροκροτήματα από την πτέρυγα της Χρυσής Αυγής)</w:t>
      </w:r>
    </w:p>
    <w:p w14:paraId="34409C9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ΠΡΟΕΔΡΕΥΩΝ (Σπυρίδω</w:t>
      </w:r>
      <w:r>
        <w:rPr>
          <w:rFonts w:eastAsia="Times New Roman" w:cs="Times New Roman"/>
          <w:b/>
          <w:szCs w:val="24"/>
        </w:rPr>
        <w:t>ν Λυκούδης):</w:t>
      </w:r>
      <w:r>
        <w:rPr>
          <w:rFonts w:eastAsia="Times New Roman" w:cs="Times New Roman"/>
          <w:szCs w:val="24"/>
        </w:rPr>
        <w:t xml:space="preserve"> Ευχαριστούμε κύριε συνάδελφε. </w:t>
      </w:r>
    </w:p>
    <w:p w14:paraId="34409C9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Ο συνάδελφος κ. Χρήστος </w:t>
      </w:r>
      <w:proofErr w:type="spellStart"/>
      <w:r>
        <w:rPr>
          <w:rFonts w:eastAsia="Times New Roman" w:cs="Times New Roman"/>
          <w:szCs w:val="24"/>
        </w:rPr>
        <w:t>Κατσώτης</w:t>
      </w:r>
      <w:proofErr w:type="spellEnd"/>
      <w:r>
        <w:rPr>
          <w:rFonts w:eastAsia="Times New Roman" w:cs="Times New Roman"/>
          <w:szCs w:val="24"/>
        </w:rPr>
        <w:t>, από το ΚΚΕ έχει τον λόγο για επτά λεπτά.</w:t>
      </w:r>
    </w:p>
    <w:p w14:paraId="34409C97"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34409C9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Αντιπαρέρχομαι όσα ακούστηκαν προηγουμένως. Είναι γνωστό ότι ο Μεταξάς έδινε ρετσινόλαδο στου</w:t>
      </w:r>
      <w:r>
        <w:rPr>
          <w:rFonts w:eastAsia="Times New Roman" w:cs="Times New Roman"/>
          <w:szCs w:val="24"/>
        </w:rPr>
        <w:t xml:space="preserve">ς κομμουνιστές, έκανε ξερονήσια, εξορίες, φυλακές, και ποτάμι αίματος υπήρξε από τους αγώνες που έγιναν. Και βέβαια η Χρυσή Αυτή σήμερα πρωτοστατεί στην ίδρυση των γκεμπελικών γραφείων, στέλνοντας εργάτες με τρεις και εξήντα σε εφοπλιστές και σε διάφορους </w:t>
      </w:r>
      <w:r>
        <w:rPr>
          <w:rFonts w:eastAsia="Times New Roman" w:cs="Times New Roman"/>
          <w:szCs w:val="24"/>
        </w:rPr>
        <w:t>άλλους εργοδότες. Αυτή είναι η Χρυσή Αυγή, γι’ αυτό και πρέπει να απομονωθεί από την ίδια την εργατική τάξη.</w:t>
      </w:r>
    </w:p>
    <w:p w14:paraId="34409C9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Έρχομαι να τοποθετηθώ σε δύο τροπολογίες από τις τρεις του Υπουργείου Εργασίας, γιατί συνολικά ο εισηγητής μας αναφέρθηκε στο σχέδιο νόμου που σήμε</w:t>
      </w:r>
      <w:r>
        <w:rPr>
          <w:rFonts w:eastAsia="Times New Roman" w:cs="Times New Roman"/>
          <w:szCs w:val="24"/>
        </w:rPr>
        <w:t xml:space="preserve">ρα συζητούμε. </w:t>
      </w:r>
    </w:p>
    <w:p w14:paraId="34409C9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Η πρώτη αφορά τη νομοθετική ρύθμιση της υποχρεωτικής αργίας της 1</w:t>
      </w:r>
      <w:r w:rsidRPr="00CC4753">
        <w:rPr>
          <w:rFonts w:eastAsia="Times New Roman" w:cs="Times New Roman"/>
          <w:szCs w:val="24"/>
          <w:vertAlign w:val="superscript"/>
        </w:rPr>
        <w:t>ης</w:t>
      </w:r>
      <w:r>
        <w:rPr>
          <w:rFonts w:eastAsia="Times New Roman" w:cs="Times New Roman"/>
          <w:szCs w:val="24"/>
        </w:rPr>
        <w:t xml:space="preserve"> Μάη και η δεύτερη αφορά τη σύσταση τμήματος στο πλαίσιο του Ανώτατου Συμβουλίου Εργασίας, για την αντιμετώπιση της αδήλωτης εργασίας.</w:t>
      </w:r>
    </w:p>
    <w:p w14:paraId="34409C9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Για την ιστορία πρέπει να πούμε ότι την</w:t>
      </w:r>
      <w:r>
        <w:rPr>
          <w:rFonts w:eastAsia="Times New Roman" w:cs="Times New Roman"/>
          <w:szCs w:val="24"/>
        </w:rPr>
        <w:t xml:space="preserve"> 1</w:t>
      </w:r>
      <w:r w:rsidRPr="00CC4753">
        <w:rPr>
          <w:rFonts w:eastAsia="Times New Roman" w:cs="Times New Roman"/>
          <w:szCs w:val="24"/>
          <w:vertAlign w:val="superscript"/>
        </w:rPr>
        <w:t>η</w:t>
      </w:r>
      <w:r>
        <w:rPr>
          <w:rFonts w:eastAsia="Times New Roman" w:cs="Times New Roman"/>
          <w:szCs w:val="24"/>
        </w:rPr>
        <w:t xml:space="preserve"> Μάη την καθιέρωσε το εργατικό κίνημα ως παγκόσμια ημέρα της εργατικής τάξης. Στις 20 Ιουλίου του 1889 το ιδρυτικό συνέδριο της 2</w:t>
      </w:r>
      <w:r>
        <w:rPr>
          <w:rFonts w:eastAsia="Times New Roman" w:cs="Times New Roman"/>
          <w:szCs w:val="24"/>
          <w:vertAlign w:val="superscript"/>
        </w:rPr>
        <w:t>ης</w:t>
      </w:r>
      <w:r>
        <w:rPr>
          <w:rFonts w:eastAsia="Times New Roman" w:cs="Times New Roman"/>
          <w:szCs w:val="24"/>
        </w:rPr>
        <w:t xml:space="preserve"> Διεθνούς πήρε την απόφαση να οργανωθεί μια μεγάλη διεθνής εκδήλωση σε μια καθορισμένη ημερομηνία με τέτοιον τρόπο</w:t>
      </w:r>
      <w:r>
        <w:rPr>
          <w:rFonts w:eastAsia="Times New Roman" w:cs="Times New Roman"/>
          <w:szCs w:val="24"/>
        </w:rPr>
        <w:t>,</w:t>
      </w:r>
      <w:r>
        <w:rPr>
          <w:rFonts w:eastAsia="Times New Roman" w:cs="Times New Roman"/>
          <w:szCs w:val="24"/>
        </w:rPr>
        <w:t xml:space="preserve"> ώστε ο</w:t>
      </w:r>
      <w:r>
        <w:rPr>
          <w:rFonts w:eastAsia="Times New Roman" w:cs="Times New Roman"/>
          <w:szCs w:val="24"/>
        </w:rPr>
        <w:t>ι εργάτες σ</w:t>
      </w:r>
      <w:r>
        <w:rPr>
          <w:rFonts w:eastAsia="Times New Roman" w:cs="Times New Roman"/>
          <w:szCs w:val="24"/>
        </w:rPr>
        <w:t xml:space="preserve">ε </w:t>
      </w:r>
      <w:r>
        <w:rPr>
          <w:rFonts w:eastAsia="Times New Roman" w:cs="Times New Roman"/>
          <w:szCs w:val="24"/>
        </w:rPr>
        <w:t>όλες τις χώρες και σ</w:t>
      </w:r>
      <w:r>
        <w:rPr>
          <w:rFonts w:eastAsia="Times New Roman" w:cs="Times New Roman"/>
          <w:szCs w:val="24"/>
        </w:rPr>
        <w:t>ε</w:t>
      </w:r>
      <w:r>
        <w:rPr>
          <w:rFonts w:eastAsia="Times New Roman" w:cs="Times New Roman"/>
          <w:szCs w:val="24"/>
        </w:rPr>
        <w:t xml:space="preserve"> όλες τις πόλεις να απευθύνουν ταυτόχρονα μια συγκεκριμένη μέρα προς τις δημόσιες αρχές ένα αίτημα και να καθοριστεί η εργάσιμη μέρα σε ο</w:t>
      </w:r>
      <w:r>
        <w:rPr>
          <w:rFonts w:eastAsia="Times New Roman" w:cs="Times New Roman"/>
          <w:szCs w:val="24"/>
        </w:rPr>
        <w:t>κ</w:t>
      </w:r>
      <w:r>
        <w:rPr>
          <w:rFonts w:eastAsia="Times New Roman" w:cs="Times New Roman"/>
          <w:szCs w:val="24"/>
        </w:rPr>
        <w:t>τώ ώρες και να τεθούν σε ισχύ και άλλες αποφάσεις που είχε πάρει το Διεθνές Συνέδριο</w:t>
      </w:r>
      <w:r>
        <w:rPr>
          <w:rFonts w:eastAsia="Times New Roman" w:cs="Times New Roman"/>
          <w:szCs w:val="24"/>
        </w:rPr>
        <w:t xml:space="preserve"> στο Παρίσι.</w:t>
      </w:r>
    </w:p>
    <w:p w14:paraId="34409C9C" w14:textId="77777777" w:rsidR="00705D54" w:rsidRDefault="00C74CB8">
      <w:pPr>
        <w:spacing w:line="600" w:lineRule="auto"/>
        <w:ind w:firstLine="720"/>
        <w:jc w:val="both"/>
        <w:rPr>
          <w:rFonts w:eastAsia="Times New Roman" w:cs="Times New Roman"/>
          <w:szCs w:val="24"/>
        </w:rPr>
      </w:pPr>
      <w:r w:rsidRPr="00C61FB6">
        <w:rPr>
          <w:rFonts w:eastAsia="Times New Roman" w:cs="Times New Roman"/>
          <w:color w:val="000000" w:themeColor="text1"/>
          <w:szCs w:val="24"/>
        </w:rPr>
        <w:t>Η 1</w:t>
      </w:r>
      <w:r w:rsidRPr="00C61FB6">
        <w:rPr>
          <w:rFonts w:eastAsia="Times New Roman" w:cs="Times New Roman"/>
          <w:color w:val="000000" w:themeColor="text1"/>
          <w:szCs w:val="24"/>
          <w:vertAlign w:val="superscript"/>
        </w:rPr>
        <w:t>η</w:t>
      </w:r>
      <w:r w:rsidRPr="00C61FB6">
        <w:rPr>
          <w:rFonts w:eastAsia="Times New Roman" w:cs="Times New Roman"/>
          <w:color w:val="000000" w:themeColor="text1"/>
          <w:szCs w:val="24"/>
        </w:rPr>
        <w:t xml:space="preserve"> Μάη ήταν η μέρα της μεγάλης απεργίας στο Σικάγο</w:t>
      </w:r>
      <w:r w:rsidRPr="00C61FB6">
        <w:rPr>
          <w:rFonts w:eastAsia="Times New Roman" w:cs="Times New Roman"/>
          <w:color w:val="000000" w:themeColor="text1"/>
          <w:szCs w:val="24"/>
        </w:rPr>
        <w:t>,</w:t>
      </w:r>
      <w:r w:rsidRPr="00C61FB6">
        <w:rPr>
          <w:rFonts w:eastAsia="Times New Roman" w:cs="Times New Roman"/>
          <w:color w:val="000000" w:themeColor="text1"/>
          <w:szCs w:val="24"/>
        </w:rPr>
        <w:t xml:space="preserve"> που βάφτηκε με το αίμα των εργατών και καθιερώθηκε ως μέρα κορύφωσης του αγώνα της εργατικής τάξης απέναντι στην αστική </w:t>
      </w:r>
      <w:r w:rsidRPr="00C61FB6">
        <w:rPr>
          <w:rFonts w:eastAsia="Times New Roman" w:cs="Times New Roman"/>
          <w:color w:val="000000" w:themeColor="text1"/>
          <w:szCs w:val="24"/>
        </w:rPr>
        <w:lastRenderedPageBreak/>
        <w:t xml:space="preserve">τάξη για την κατάργηση της </w:t>
      </w:r>
      <w:r>
        <w:rPr>
          <w:rFonts w:eastAsia="Times New Roman" w:cs="Times New Roman"/>
          <w:szCs w:val="24"/>
        </w:rPr>
        <w:t>εκμετάλλευσης ανθρώπου από άνθρωπο. Εκμετά</w:t>
      </w:r>
      <w:r>
        <w:rPr>
          <w:rFonts w:eastAsia="Times New Roman" w:cs="Times New Roman"/>
          <w:szCs w:val="24"/>
        </w:rPr>
        <w:t>λλευση η οποία βαθαίνει. Οι εργαζόμενοι βιώνουν επώδυνες συνθήκες δουλειάς και ζωής από την εξουσία της αστικής τάξης. Η φτώχεια διευρύνεται.</w:t>
      </w:r>
    </w:p>
    <w:p w14:paraId="34409C9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Η πολιτική της σημερινής Κυβέρνησης, η οποία στηρίζει τις ανάγκες του μεγάλου κεφαλαίου, δεν αλλάζει με το ότι έρχ</w:t>
      </w:r>
      <w:r>
        <w:rPr>
          <w:rFonts w:eastAsia="Times New Roman" w:cs="Times New Roman"/>
          <w:szCs w:val="24"/>
        </w:rPr>
        <w:t>εται να νομοθετήσει την αργία της 1</w:t>
      </w:r>
      <w:r w:rsidRPr="00DD5D58">
        <w:rPr>
          <w:rFonts w:eastAsia="Times New Roman" w:cs="Times New Roman"/>
          <w:szCs w:val="24"/>
          <w:vertAlign w:val="superscript"/>
        </w:rPr>
        <w:t xml:space="preserve">ης </w:t>
      </w:r>
      <w:r>
        <w:rPr>
          <w:rFonts w:eastAsia="Times New Roman" w:cs="Times New Roman"/>
          <w:szCs w:val="24"/>
        </w:rPr>
        <w:t>του Μάη. Συνεχίζει να υλοποιεί όλες τις απαιτήσεις του μεγάλου κεφαλαίου και μάλιστα τέτοιες που δεν μπορούσαν να κάνουν οι προηγούμενες κυβερνήσεις, όπως στο ασφαλιστικό, στις εργασιακές σχέσεις, στην , στην , στα όπο</w:t>
      </w:r>
      <w:r>
        <w:rPr>
          <w:rFonts w:eastAsia="Times New Roman" w:cs="Times New Roman"/>
          <w:szCs w:val="24"/>
        </w:rPr>
        <w:t xml:space="preserve">ια δικαιώματα έχουν απομείνει. </w:t>
      </w:r>
    </w:p>
    <w:p w14:paraId="34409C9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Συζητάτε και έχετε ήδη συμφωνήσει, όπως όλα ομολογούν, εκτός όλων των άλλων μέτρων και την αλλαγή στον συνδικαλιστικό νόμο, με μεγαλύτερα εμπόδια στην οργάνωση της πάλης των εργαζομένων, με μεγαλύτερα εμπόδια στην κήρυξη απε</w:t>
      </w:r>
      <w:r>
        <w:rPr>
          <w:rFonts w:eastAsia="Times New Roman" w:cs="Times New Roman"/>
          <w:szCs w:val="24"/>
        </w:rPr>
        <w:t xml:space="preserve">ργίας, πέρα απ’ αυτά που βάζει σήμερα η αδίστακτη εργοδοσία με την τρομοκρατία, τις απολύσεις, με την αξιοποίηση των μηχανισμών καταστολής αλλά και με τη </w:t>
      </w:r>
      <w:r>
        <w:rPr>
          <w:rFonts w:eastAsia="Times New Roman" w:cs="Times New Roman"/>
          <w:szCs w:val="24"/>
        </w:rPr>
        <w:t>δ</w:t>
      </w:r>
      <w:r>
        <w:rPr>
          <w:rFonts w:eastAsia="Times New Roman" w:cs="Times New Roman"/>
          <w:szCs w:val="24"/>
        </w:rPr>
        <w:t xml:space="preserve">ικαιοσύνη, διότι είναι </w:t>
      </w:r>
      <w:r>
        <w:rPr>
          <w:rFonts w:eastAsia="Times New Roman" w:cs="Times New Roman"/>
          <w:szCs w:val="24"/>
        </w:rPr>
        <w:lastRenderedPageBreak/>
        <w:t>γνωστό ότι ακόμα και η Πρωτομαγιά έχει κηρυχθεί από τα δικαστήρια παράνομη, πέ</w:t>
      </w:r>
      <w:r>
        <w:rPr>
          <w:rFonts w:eastAsia="Times New Roman" w:cs="Times New Roman"/>
          <w:szCs w:val="24"/>
        </w:rPr>
        <w:t>ρα απ’ όλες τις άλλες, που βέβαια κατά μεγάλη πλειοψηφία είναι παράνομες.</w:t>
      </w:r>
    </w:p>
    <w:p w14:paraId="34409C9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Σήμερα κιόλας, κύριε Υπουργέ, μου τηλεφώνησαν από τη Ρόδο, από το ξενοδοχείο </w:t>
      </w:r>
      <w:r>
        <w:rPr>
          <w:rFonts w:eastAsia="Times New Roman" w:cs="Times New Roman"/>
          <w:szCs w:val="24"/>
        </w:rPr>
        <w:t>«</w:t>
      </w:r>
      <w:r>
        <w:rPr>
          <w:rFonts w:eastAsia="Times New Roman" w:cs="Times New Roman"/>
          <w:szCs w:val="24"/>
        </w:rPr>
        <w:t>Α</w:t>
      </w:r>
      <w:r>
        <w:rPr>
          <w:rFonts w:eastAsia="Times New Roman" w:cs="Times New Roman"/>
          <w:szCs w:val="24"/>
          <w:lang w:val="en-US"/>
        </w:rPr>
        <w:t>MILIA</w:t>
      </w:r>
      <w:r>
        <w:rPr>
          <w:rFonts w:eastAsia="Times New Roman" w:cs="Times New Roman"/>
          <w:szCs w:val="24"/>
        </w:rPr>
        <w:t xml:space="preserve"> </w:t>
      </w:r>
      <w:r>
        <w:rPr>
          <w:rFonts w:eastAsia="Times New Roman" w:cs="Times New Roman"/>
          <w:szCs w:val="24"/>
          <w:lang w:val="en-US"/>
        </w:rPr>
        <w:t>MARE</w:t>
      </w:r>
      <w:r>
        <w:rPr>
          <w:rFonts w:eastAsia="Times New Roman" w:cs="Times New Roman"/>
          <w:szCs w:val="24"/>
        </w:rPr>
        <w:t>»</w:t>
      </w:r>
      <w:r>
        <w:rPr>
          <w:rFonts w:eastAsia="Times New Roman" w:cs="Times New Roman"/>
          <w:szCs w:val="24"/>
        </w:rPr>
        <w:t xml:space="preserve"> και με ενημέρωσαν </w:t>
      </w:r>
      <w:r>
        <w:rPr>
          <w:rFonts w:eastAsia="Times New Roman" w:cs="Times New Roman"/>
          <w:szCs w:val="24"/>
        </w:rPr>
        <w:t>ότι ανακοίνωσε ο εργοδότης στους εργαζόμενους ότι η Πρωτομαγιά είναι αργί</w:t>
      </w:r>
      <w:r>
        <w:rPr>
          <w:rFonts w:eastAsia="Times New Roman" w:cs="Times New Roman"/>
          <w:szCs w:val="24"/>
        </w:rPr>
        <w:t>α και δεν μπορούν να απεργήσουν, παρ’ όλο που έχουν πάρει αποφάσεις βέβαια τα όργανα του συνδικαλιστικού κινήματος. Καταλαβαίνετε, λοιπόν, ότι το να νομοθετηθεί σαν αργία η 1</w:t>
      </w:r>
      <w:r w:rsidRPr="00D24667">
        <w:rPr>
          <w:rFonts w:eastAsia="Times New Roman" w:cs="Times New Roman"/>
          <w:szCs w:val="24"/>
          <w:vertAlign w:val="superscript"/>
        </w:rPr>
        <w:t>η</w:t>
      </w:r>
      <w:r>
        <w:rPr>
          <w:rFonts w:eastAsia="Times New Roman" w:cs="Times New Roman"/>
          <w:szCs w:val="24"/>
        </w:rPr>
        <w:t xml:space="preserve"> του Μάη δεν αρκεί, όταν όλα τα υπόλοιπα πάνε πίσω, όταν οι ελευθερίες, αυτές οι </w:t>
      </w:r>
      <w:r>
        <w:rPr>
          <w:rFonts w:eastAsia="Times New Roman" w:cs="Times New Roman"/>
          <w:szCs w:val="24"/>
        </w:rPr>
        <w:t xml:space="preserve">οποίες έχουν κατακτηθεί με ποταμούς αίματος, δεν διασφαλίζονται, αλλά παραχωρούνται στο κεφάλαιο, γιατί έτσι επιτάσσουν ο απώτερος στόχος των κερδών, η ανταγωνιστικότητα, η κερδοφορία των επιχειρήσεων. </w:t>
      </w:r>
    </w:p>
    <w:p w14:paraId="34409CA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Η Κυβέρνηση, κυρίες και κύριοι, ψήφισε τον </w:t>
      </w:r>
      <w:proofErr w:type="spellStart"/>
      <w:r>
        <w:rPr>
          <w:rFonts w:eastAsia="Times New Roman" w:cs="Times New Roman"/>
          <w:szCs w:val="24"/>
        </w:rPr>
        <w:t>αντιασφαλι</w:t>
      </w:r>
      <w:r>
        <w:rPr>
          <w:rFonts w:eastAsia="Times New Roman" w:cs="Times New Roman"/>
          <w:szCs w:val="24"/>
        </w:rPr>
        <w:t>στικό</w:t>
      </w:r>
      <w:proofErr w:type="spellEnd"/>
      <w:r>
        <w:rPr>
          <w:rFonts w:eastAsia="Times New Roman" w:cs="Times New Roman"/>
          <w:szCs w:val="24"/>
        </w:rPr>
        <w:t xml:space="preserve"> νόμο και ευθυγραμμίστηκε πλήρως με τις απαιτήσεις και τις ανάγκες του μονοπωλιακού κεφαλαίου. Αποδέχθηκε και μονιμοποίησε όλους τους προηγούμενους </w:t>
      </w:r>
      <w:proofErr w:type="spellStart"/>
      <w:r>
        <w:rPr>
          <w:rFonts w:eastAsia="Times New Roman" w:cs="Times New Roman"/>
          <w:szCs w:val="24"/>
        </w:rPr>
        <w:t>αντιασφαλιστικούς</w:t>
      </w:r>
      <w:proofErr w:type="spellEnd"/>
      <w:r>
        <w:rPr>
          <w:rFonts w:eastAsia="Times New Roman" w:cs="Times New Roman"/>
          <w:szCs w:val="24"/>
        </w:rPr>
        <w:t xml:space="preserve"> νόμους και προώθησε αποφασιστικά την ανταποδοτικότητα στην </w:t>
      </w:r>
      <w:r>
        <w:rPr>
          <w:rFonts w:eastAsia="Times New Roman" w:cs="Times New Roman"/>
          <w:szCs w:val="24"/>
        </w:rPr>
        <w:lastRenderedPageBreak/>
        <w:t>κοινωνική ασφάλιση, ουσιασ</w:t>
      </w:r>
      <w:r>
        <w:rPr>
          <w:rFonts w:eastAsia="Times New Roman" w:cs="Times New Roman"/>
          <w:szCs w:val="24"/>
        </w:rPr>
        <w:t xml:space="preserve">τικά καταργώντας τον κοινωνικό χαρακτήρα. </w:t>
      </w:r>
    </w:p>
    <w:p w14:paraId="34409CA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Στο όνομα της βιωσιμότητας του ασφαλιστικού μείωσε δραστικά τις συντάξεις με νέες περικοπές που έχει ήδη συμφωνήσει, καταργώντας την προσωπική διαφορά που θα προκύψει από τον </w:t>
      </w:r>
      <w:proofErr w:type="spellStart"/>
      <w:r>
        <w:rPr>
          <w:rFonts w:eastAsia="Times New Roman" w:cs="Times New Roman"/>
          <w:szCs w:val="24"/>
        </w:rPr>
        <w:t>επανυπολογισμό</w:t>
      </w:r>
      <w:proofErr w:type="spellEnd"/>
      <w:r>
        <w:rPr>
          <w:rFonts w:eastAsia="Times New Roman" w:cs="Times New Roman"/>
          <w:szCs w:val="24"/>
        </w:rPr>
        <w:t xml:space="preserve">. Άλλαξε τον συντελεστή </w:t>
      </w:r>
      <w:r>
        <w:rPr>
          <w:rFonts w:eastAsia="Times New Roman" w:cs="Times New Roman"/>
          <w:szCs w:val="24"/>
        </w:rPr>
        <w:t xml:space="preserve">αναπλήρωσης, τον τρόπο υπολογισμού των συντάξεων, ενισχύει την ιδιωτική ασφάλιση, υπονομεύει την </w:t>
      </w:r>
      <w:proofErr w:type="spellStart"/>
      <w:r>
        <w:rPr>
          <w:rFonts w:eastAsia="Times New Roman" w:cs="Times New Roman"/>
          <w:szCs w:val="24"/>
        </w:rPr>
        <w:t>υποχρεωτικότητα</w:t>
      </w:r>
      <w:proofErr w:type="spellEnd"/>
      <w:r>
        <w:rPr>
          <w:rFonts w:eastAsia="Times New Roman" w:cs="Times New Roman"/>
          <w:szCs w:val="24"/>
        </w:rPr>
        <w:t xml:space="preserve"> της ασφάλισης. Διατηρεί όλες εκείνες τις ανατροπές στις εργασιακές σχέσεις, γενικεύοντας την ευελιξία. Στηρίζει τα δουλεμπορικά γραφεία ευρέσεω</w:t>
      </w:r>
      <w:r>
        <w:rPr>
          <w:rFonts w:eastAsia="Times New Roman" w:cs="Times New Roman"/>
          <w:szCs w:val="24"/>
        </w:rPr>
        <w:t xml:space="preserve">ς εργασίας που διαφημίζουν το «φθηνό» εμπόρευμα. Διατηρεί «στο ψυγείο» κάθε μηχανισμό ελέγχου του Υπουργείου Εργασίας που υπάρχει </w:t>
      </w:r>
      <w:r>
        <w:rPr>
          <w:rFonts w:eastAsia="Times New Roman" w:cs="Times New Roman"/>
          <w:szCs w:val="24"/>
        </w:rPr>
        <w:t>-</w:t>
      </w:r>
      <w:r>
        <w:rPr>
          <w:rFonts w:eastAsia="Times New Roman" w:cs="Times New Roman"/>
          <w:szCs w:val="24"/>
        </w:rPr>
        <w:t>υποτίθεται</w:t>
      </w:r>
      <w:r>
        <w:rPr>
          <w:rFonts w:eastAsia="Times New Roman" w:cs="Times New Roman"/>
          <w:szCs w:val="24"/>
        </w:rPr>
        <w:t>-</w:t>
      </w:r>
      <w:r>
        <w:rPr>
          <w:rFonts w:eastAsia="Times New Roman" w:cs="Times New Roman"/>
          <w:szCs w:val="24"/>
        </w:rPr>
        <w:t xml:space="preserve"> για την τήρηση των όσων δικαιωμάτων έχουν απομείνει όσον αφορά στα εργασιακά και ασφαλιστικά δικαιώματα. Και αυτά</w:t>
      </w:r>
      <w:r>
        <w:rPr>
          <w:rFonts w:eastAsia="Times New Roman" w:cs="Times New Roman"/>
          <w:szCs w:val="24"/>
        </w:rPr>
        <w:t xml:space="preserve"> για να μη διαταράξει την αγορά εργασίας. </w:t>
      </w:r>
    </w:p>
    <w:p w14:paraId="34409CA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Φέρνει, λοιπόν, την τροπολογία για την αδήλωτη εργασία. Τι κάνει με αυτό; Αναθέτει σε τμήμα του ΑΣΕ, στην τριμερή έκφρασή του -γιατί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κοινωνικού διαλόγου- που αποτελείται από εκπροσώπους εργαζομένων, εργοδοτών και </w:t>
      </w:r>
      <w:r>
        <w:rPr>
          <w:rFonts w:eastAsia="Times New Roman" w:cs="Times New Roman"/>
          <w:szCs w:val="24"/>
        </w:rPr>
        <w:lastRenderedPageBreak/>
        <w:t xml:space="preserve">Κυβέρνησης, τη δήθεν μελέτη και τις προτάσεις για την αντιμετώπιση της αδήλωτης εργασίας. </w:t>
      </w:r>
    </w:p>
    <w:p w14:paraId="34409CA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Οι εργαζόμενοι έχουν συνηθίσει -και ο λαός μας βέβαια- να παρακολουθούν τη δημιο</w:t>
      </w:r>
      <w:r>
        <w:rPr>
          <w:rFonts w:eastAsia="Times New Roman" w:cs="Times New Roman"/>
          <w:szCs w:val="24"/>
        </w:rPr>
        <w:t>υργία επιτροπών, όπου παραπέμπονται για μελέτες και κατατίθενται προτάσεις για την αντιμετώπιση προβλημάτων.</w:t>
      </w:r>
    </w:p>
    <w:p w14:paraId="34409CA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Θα ψηφίσουμε «</w:t>
      </w:r>
      <w:r>
        <w:rPr>
          <w:rFonts w:eastAsia="Times New Roman" w:cs="Times New Roman"/>
          <w:szCs w:val="24"/>
        </w:rPr>
        <w:t>παρών</w:t>
      </w:r>
      <w:r>
        <w:rPr>
          <w:rFonts w:eastAsia="Times New Roman" w:cs="Times New Roman"/>
          <w:szCs w:val="24"/>
        </w:rPr>
        <w:t>» στη συγκεκριμένη τροπολογία, γιατί θεωρούμε ότι η Κυβέρνηση προσπαθεί να αποφύγει το χτύπημα της ανασφάλιστης εργασίας μέσα απ</w:t>
      </w:r>
      <w:r>
        <w:rPr>
          <w:rFonts w:eastAsia="Times New Roman" w:cs="Times New Roman"/>
          <w:szCs w:val="24"/>
        </w:rPr>
        <w:t>ό την ανάθεσή της στο ΑΣΕ.</w:t>
      </w:r>
    </w:p>
    <w:p w14:paraId="34409CA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Η εργατική τάξη δεν έχει άλλον δρόμο απ’ αυτόν της οργάνωσης της πάλης της μέσα από τα συνδικάτα, της ανασύνταξης του κινήματος, της οικοδόμησης ισχυρής συμμαχίας με τα άλλα λαϊκά στρώματα, της δυναμικής ανάπτυξης των αγώνων της </w:t>
      </w:r>
      <w:r>
        <w:rPr>
          <w:rFonts w:eastAsia="Times New Roman" w:cs="Times New Roman"/>
          <w:szCs w:val="24"/>
        </w:rPr>
        <w:t>ενάντια στα μονοπώλια και την εξουσία τους, ενάντια στον ιμπεριαλιστικό πόλεμο και τη δική της εξουσία, τη δική της μορφή οργάνωσης της οικονομίας, όπου τα μέσα παραγωγής θα γίνουν κοινωνικά. Η παραγωγή θα έχει ως στόχο την ικανοποίηση των αναγκών του λαού</w:t>
      </w:r>
      <w:r>
        <w:rPr>
          <w:rFonts w:eastAsia="Times New Roman" w:cs="Times New Roman"/>
          <w:szCs w:val="24"/>
        </w:rPr>
        <w:t xml:space="preserve"> και όχι τα κέρδη, όπως αυτό το σύστημα που </w:t>
      </w:r>
      <w:r>
        <w:rPr>
          <w:rFonts w:eastAsia="Times New Roman" w:cs="Times New Roman"/>
          <w:szCs w:val="24"/>
        </w:rPr>
        <w:lastRenderedPageBreak/>
        <w:t xml:space="preserve">επιβάλλουν η εξουσία του κεφαλαίου και το πολιτικό του προσωπικό. </w:t>
      </w:r>
    </w:p>
    <w:p w14:paraId="34409CA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Αυτόν τον δρόμο στηρίζει με την πρωτοπόρα δράση του, των κομματικών μελών του, των φίλων του, των οπαδών του το ΚΚΕ. Σε αυτόν τον δρόμο καλεί σε </w:t>
      </w:r>
      <w:r>
        <w:rPr>
          <w:rFonts w:eastAsia="Times New Roman" w:cs="Times New Roman"/>
          <w:szCs w:val="24"/>
        </w:rPr>
        <w:t>συμπόρευση την πλειοψηφία του λαού, για να απαλλαγεί από τα δεινά του σάπιου συστήματος και να αντιμετωπίσει οριστικά τα προβλήματα και να ζήσει πραγματικά, όπως το επιτρέπει η πρόοδος της τεχνικής επιστήμης, η αύξηση της παραγωγικότητας της εργασίας.</w:t>
      </w:r>
    </w:p>
    <w:p w14:paraId="34409CA7"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Σε α</w:t>
      </w:r>
      <w:r>
        <w:rPr>
          <w:rFonts w:eastAsia="Times New Roman" w:cs="Times New Roman"/>
          <w:bCs/>
          <w:shd w:val="clear" w:color="auto" w:fill="FFFFFF"/>
        </w:rPr>
        <w:t>υτό</w:t>
      </w:r>
      <w:r>
        <w:rPr>
          <w:rFonts w:eastAsia="Times New Roman" w:cs="Times New Roman"/>
          <w:bCs/>
          <w:shd w:val="clear" w:color="auto" w:fill="FFFFFF"/>
        </w:rPr>
        <w:t>ν</w:t>
      </w:r>
      <w:r>
        <w:rPr>
          <w:rFonts w:eastAsia="Times New Roman" w:cs="Times New Roman"/>
          <w:bCs/>
          <w:shd w:val="clear" w:color="auto" w:fill="FFFFFF"/>
        </w:rPr>
        <w:t xml:space="preserve"> τον δρόμο της ρήξης και της ανατροπής καλούμε τους εργαζόμενους να οργανωθούν, να δυναμώσουν τους αγώνες τους για να αναπληρωθούν οι μεγάλες απώλειες που είχαν όλη αυτή την περίοδο, να εμποδίσουν τα νέα μέτρα που </w:t>
      </w:r>
      <w:r>
        <w:rPr>
          <w:rFonts w:eastAsia="Times New Roman"/>
          <w:bCs/>
          <w:shd w:val="clear" w:color="auto" w:fill="FFFFFF"/>
        </w:rPr>
        <w:t>έχει</w:t>
      </w:r>
      <w:r>
        <w:rPr>
          <w:rFonts w:eastAsia="Times New Roman" w:cs="Times New Roman"/>
          <w:bCs/>
          <w:shd w:val="clear" w:color="auto" w:fill="FFFFFF"/>
        </w:rPr>
        <w:t xml:space="preserve"> αποφασίσει η </w:t>
      </w:r>
      <w:r>
        <w:rPr>
          <w:rFonts w:eastAsia="Times New Roman"/>
          <w:bCs/>
          <w:shd w:val="clear" w:color="auto" w:fill="FFFFFF"/>
        </w:rPr>
        <w:t>Κυβέρνηση</w:t>
      </w:r>
      <w:r>
        <w:rPr>
          <w:rFonts w:eastAsia="Times New Roman" w:cs="Times New Roman"/>
          <w:bCs/>
          <w:shd w:val="clear" w:color="auto" w:fill="FFFFFF"/>
        </w:rPr>
        <w:t xml:space="preserve"> με το κουα</w:t>
      </w:r>
      <w:r>
        <w:rPr>
          <w:rFonts w:eastAsia="Times New Roman" w:cs="Times New Roman"/>
          <w:bCs/>
          <w:shd w:val="clear" w:color="auto" w:fill="FFFFFF"/>
        </w:rPr>
        <w:t>ρτέτο και να διεκδικήσουν την ικανοποίηση των σύγχρονων αναγκών τους.</w:t>
      </w:r>
    </w:p>
    <w:p w14:paraId="34409CA8"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χρειάζεται να υπάρχει καμμιά αναμονή, καμμιά προσμονή. </w:t>
      </w:r>
      <w:r>
        <w:rPr>
          <w:rFonts w:eastAsia="Times New Roman"/>
          <w:bCs/>
          <w:shd w:val="clear" w:color="auto" w:fill="FFFFFF"/>
        </w:rPr>
        <w:t>Είναι</w:t>
      </w:r>
      <w:r>
        <w:rPr>
          <w:rFonts w:eastAsia="Times New Roman" w:cs="Times New Roman"/>
          <w:bCs/>
          <w:shd w:val="clear" w:color="auto" w:fill="FFFFFF"/>
        </w:rPr>
        <w:t xml:space="preserve"> εχθρός των αγώνων και της προοπτικής. Δεν μπορεί να έχουν τέτοιες αναμονές οι εργαζόμενοι, οι αυτοαπασχολούμενοι, οι φτωχ</w:t>
      </w:r>
      <w:r>
        <w:rPr>
          <w:rFonts w:eastAsia="Times New Roman" w:cs="Times New Roman"/>
          <w:bCs/>
          <w:shd w:val="clear" w:color="auto" w:fill="FFFFFF"/>
        </w:rPr>
        <w:t xml:space="preserve">οί αγρότες. </w:t>
      </w:r>
    </w:p>
    <w:p w14:paraId="34409CA9"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Η </w:t>
      </w:r>
      <w:r>
        <w:rPr>
          <w:rFonts w:eastAsia="Times New Roman"/>
          <w:bCs/>
          <w:shd w:val="clear" w:color="auto" w:fill="FFFFFF"/>
        </w:rPr>
        <w:t>Κυβέρνηση</w:t>
      </w:r>
      <w:r>
        <w:rPr>
          <w:rFonts w:eastAsia="Times New Roman" w:cs="Times New Roman"/>
          <w:bCs/>
          <w:shd w:val="clear" w:color="auto" w:fill="FFFFFF"/>
        </w:rPr>
        <w:t xml:space="preserve"> με όποιες παραλλαγές και αν ασκήσει τη διαχείριση των αναγκών του κεφαλαίου, δεν μπορεί να αντιμετωπίσει τα προβλήματα του λαού, τα οποία αυξάνονται. </w:t>
      </w:r>
    </w:p>
    <w:p w14:paraId="34409CAA" w14:textId="77777777" w:rsidR="00705D54" w:rsidRDefault="00C74CB8">
      <w:pPr>
        <w:spacing w:line="600" w:lineRule="auto"/>
        <w:ind w:firstLine="720"/>
        <w:jc w:val="both"/>
        <w:rPr>
          <w:rFonts w:eastAsia="Times New Roman"/>
          <w:b/>
          <w:bCs/>
          <w:shd w:val="clear" w:color="auto" w:fill="FFFFFF"/>
        </w:rPr>
      </w:pPr>
      <w:r>
        <w:rPr>
          <w:rFonts w:eastAsia="Times New Roman" w:cs="Times New Roman"/>
          <w:bCs/>
          <w:shd w:val="clear" w:color="auto" w:fill="FFFFFF"/>
        </w:rPr>
        <w:t>Εμείς, βέβαια, θα στηρίξουμε την τροπολογία για την 1</w:t>
      </w:r>
      <w:r>
        <w:rPr>
          <w:rFonts w:eastAsia="Times New Roman" w:cs="Times New Roman"/>
          <w:bCs/>
          <w:shd w:val="clear" w:color="auto" w:fill="FFFFFF"/>
          <w:vertAlign w:val="superscript"/>
        </w:rPr>
        <w:t>η</w:t>
      </w:r>
      <w:r>
        <w:rPr>
          <w:rFonts w:eastAsia="Times New Roman" w:cs="Times New Roman"/>
          <w:bCs/>
          <w:shd w:val="clear" w:color="auto" w:fill="FFFFFF"/>
        </w:rPr>
        <w:t xml:space="preserve"> του Μάη. Είπαμε, όμως, ότ</w:t>
      </w:r>
      <w:r>
        <w:rPr>
          <w:rFonts w:eastAsia="Times New Roman" w:cs="Times New Roman"/>
          <w:bCs/>
          <w:shd w:val="clear" w:color="auto" w:fill="FFFFFF"/>
        </w:rPr>
        <w:t>ι αυτή δεν αντιμετωπίζει τα προβλήματα των συνδικαλιστικών ελευθεριών και της οργάνωσης του λαού και δεν αντιμετωπίζει τα προβλήματα συνολικά του λαϊκού κινήματος. Αυτά θα αντιμετωπιστούν μόνο μέσα από την ανασύνταξη του κινήματος, από το περιεχόμενο της δ</w:t>
      </w:r>
      <w:r>
        <w:rPr>
          <w:rFonts w:eastAsia="Times New Roman" w:cs="Times New Roman"/>
          <w:bCs/>
          <w:shd w:val="clear" w:color="auto" w:fill="FFFFFF"/>
        </w:rPr>
        <w:t xml:space="preserve">ράσης τους, από την προοπτική ρήξης και ανατροπής αυτού του συστήματος, το οποίο όσο κυριαρχεί, θα δυναμώνει η εκμετάλλευση και θα αυξάνονται τα προβλήματα των εργαζομένων και του λαού. </w:t>
      </w:r>
    </w:p>
    <w:p w14:paraId="34409CAB" w14:textId="77777777" w:rsidR="00705D54" w:rsidRDefault="00C74CB8">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 xml:space="preserve">Ευχαριστώ, κύριε συνάδελφε. </w:t>
      </w:r>
    </w:p>
    <w:p w14:paraId="34409CAC"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Τον λόγο</w:t>
      </w:r>
      <w:r>
        <w:rPr>
          <w:rFonts w:eastAsia="Times New Roman" w:cs="Times New Roman"/>
          <w:bCs/>
          <w:shd w:val="clear" w:color="auto" w:fill="FFFFFF"/>
        </w:rPr>
        <w:t xml:space="preserve"> </w:t>
      </w:r>
      <w:r>
        <w:rPr>
          <w:rFonts w:eastAsia="Times New Roman"/>
          <w:bCs/>
          <w:shd w:val="clear" w:color="auto" w:fill="FFFFFF"/>
        </w:rPr>
        <w:t>έχει</w:t>
      </w:r>
      <w:r>
        <w:rPr>
          <w:rFonts w:eastAsia="Times New Roman" w:cs="Times New Roman"/>
          <w:bCs/>
          <w:shd w:val="clear" w:color="auto" w:fill="FFFFFF"/>
        </w:rPr>
        <w:t xml:space="preserve"> ο κύριος Υπουργός για κάποιες νομοτεχνικές βελτιώσεις. </w:t>
      </w:r>
    </w:p>
    <w:p w14:paraId="34409CAD"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ΑΛΕΞΑΝΔΡΟΣ ΧΑΡΙΤΣΗΣ (Αναπληρωτής Υπουργός Οικονομίας και Ανάπτυξης):</w:t>
      </w:r>
      <w:r>
        <w:rPr>
          <w:rFonts w:eastAsia="Times New Roman" w:cs="Times New Roman"/>
          <w:bCs/>
          <w:shd w:val="clear" w:color="auto" w:fill="FFFFFF"/>
        </w:rPr>
        <w:t xml:space="preserve"> Ευχαριστώ πολύ, κύριε Πρόεδρε. </w:t>
      </w:r>
    </w:p>
    <w:p w14:paraId="34409CAE"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Καταθέτουμε νομοτεχνικές βελτιώσεις στο νομοσχέδιο, εννέα τον αριθμό. Πρόκειται για λεκτικές αναδιατυπώσεις και κάποιες μικροδιορθώσεις. Μόνο μία </w:t>
      </w:r>
      <w:r>
        <w:rPr>
          <w:rFonts w:eastAsia="Times New Roman"/>
          <w:bCs/>
          <w:shd w:val="clear" w:color="auto" w:fill="FFFFFF"/>
        </w:rPr>
        <w:t>έχει</w:t>
      </w:r>
      <w:r>
        <w:rPr>
          <w:rFonts w:eastAsia="Times New Roman" w:cs="Times New Roman"/>
          <w:bCs/>
          <w:shd w:val="clear" w:color="auto" w:fill="FFFFFF"/>
        </w:rPr>
        <w:t xml:space="preserve"> ουσιαστικό περιεχόμενο και σας την αναφέρω. Το είπα και στην ομιλία μου. Αφορά στην προσθήκη στο Εθνικό Σ</w:t>
      </w:r>
      <w:r>
        <w:rPr>
          <w:rFonts w:eastAsia="Times New Roman" w:cs="Times New Roman"/>
          <w:bCs/>
          <w:shd w:val="clear" w:color="auto" w:fill="FFFFFF"/>
        </w:rPr>
        <w:t xml:space="preserve">υμβούλιο Διαπίστευσης εκπροσώπων της Ένωσης Ελλήνων Χημικών και της Επαγγελματικής Επιστημονικής Ένωσης Τεχνολογικής Εκπαίδευσης Μηχανικών, όπως προέκυψε μετά και τη </w:t>
      </w:r>
      <w:r>
        <w:rPr>
          <w:rFonts w:eastAsia="Times New Roman"/>
          <w:bCs/>
          <w:shd w:val="clear" w:color="auto" w:fill="FFFFFF"/>
        </w:rPr>
        <w:t>συζήτηση</w:t>
      </w:r>
      <w:r>
        <w:rPr>
          <w:rFonts w:eastAsia="Times New Roman" w:cs="Times New Roman"/>
          <w:bCs/>
          <w:shd w:val="clear" w:color="auto" w:fill="FFFFFF"/>
        </w:rPr>
        <w:t xml:space="preserve"> που έγινε στην αρμόδια </w:t>
      </w:r>
      <w:r>
        <w:rPr>
          <w:rFonts w:eastAsia="Times New Roman" w:cs="Times New Roman"/>
          <w:bCs/>
          <w:shd w:val="clear" w:color="auto" w:fill="FFFFFF"/>
        </w:rPr>
        <w:t>ε</w:t>
      </w:r>
      <w:r>
        <w:rPr>
          <w:rFonts w:eastAsia="Times New Roman" w:cs="Times New Roman"/>
          <w:bCs/>
          <w:shd w:val="clear" w:color="auto" w:fill="FFFFFF"/>
        </w:rPr>
        <w:t xml:space="preserve">πιτροπή. Αυτή </w:t>
      </w:r>
      <w:r>
        <w:rPr>
          <w:rFonts w:eastAsia="Times New Roman"/>
          <w:bCs/>
          <w:shd w:val="clear" w:color="auto" w:fill="FFFFFF"/>
        </w:rPr>
        <w:t>είναι</w:t>
      </w:r>
      <w:r>
        <w:rPr>
          <w:rFonts w:eastAsia="Times New Roman" w:cs="Times New Roman"/>
          <w:bCs/>
          <w:shd w:val="clear" w:color="auto" w:fill="FFFFFF"/>
        </w:rPr>
        <w:t xml:space="preserve"> η μόνη, νομίζω, η οποία </w:t>
      </w:r>
      <w:r>
        <w:rPr>
          <w:rFonts w:eastAsia="Times New Roman"/>
          <w:bCs/>
          <w:shd w:val="clear" w:color="auto" w:fill="FFFFFF"/>
        </w:rPr>
        <w:t>έχει</w:t>
      </w:r>
      <w:r>
        <w:rPr>
          <w:rFonts w:eastAsia="Times New Roman" w:cs="Times New Roman"/>
          <w:bCs/>
          <w:shd w:val="clear" w:color="auto" w:fill="FFFFFF"/>
        </w:rPr>
        <w:t xml:space="preserve"> κάποιο ο</w:t>
      </w:r>
      <w:r>
        <w:rPr>
          <w:rFonts w:eastAsia="Times New Roman" w:cs="Times New Roman"/>
          <w:bCs/>
          <w:shd w:val="clear" w:color="auto" w:fill="FFFFFF"/>
        </w:rPr>
        <w:t xml:space="preserve">υσιαστικό περιεχόμενο. Οι άλλες </w:t>
      </w:r>
      <w:r>
        <w:rPr>
          <w:rFonts w:eastAsia="Times New Roman"/>
          <w:bCs/>
          <w:shd w:val="clear" w:color="auto" w:fill="FFFFFF"/>
        </w:rPr>
        <w:t>είναι</w:t>
      </w:r>
      <w:r>
        <w:rPr>
          <w:rFonts w:eastAsia="Times New Roman" w:cs="Times New Roman"/>
          <w:bCs/>
          <w:shd w:val="clear" w:color="auto" w:fill="FFFFFF"/>
        </w:rPr>
        <w:t xml:space="preserve"> απλώς αναδιατυπώσεις και κάποιες μικροδιορθώσεις. Κάποιες μας επισημάνθηκαν μάλιστα και από την Αντιπολίτευση. </w:t>
      </w:r>
    </w:p>
    <w:p w14:paraId="34409CAF"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34409CB0" w14:textId="77777777" w:rsidR="00705D54" w:rsidRDefault="00C74CB8">
      <w:pPr>
        <w:spacing w:line="600" w:lineRule="auto"/>
        <w:ind w:firstLine="720"/>
        <w:jc w:val="both"/>
        <w:rPr>
          <w:rFonts w:eastAsia="Times New Roman" w:cs="Times New Roman"/>
        </w:rPr>
      </w:pPr>
      <w:r>
        <w:rPr>
          <w:rFonts w:eastAsia="Times New Roman" w:cs="Times New Roman"/>
        </w:rPr>
        <w:t xml:space="preserve">(Στο σημείο αυτό ο Αναπληρωτής Υπουργός κ. Αλέξανδρος </w:t>
      </w:r>
      <w:proofErr w:type="spellStart"/>
      <w:r>
        <w:rPr>
          <w:rFonts w:eastAsia="Times New Roman" w:cs="Times New Roman"/>
        </w:rPr>
        <w:t>Χαρίτσης</w:t>
      </w:r>
      <w:proofErr w:type="spellEnd"/>
      <w:r>
        <w:rPr>
          <w:rFonts w:eastAsia="Times New Roman" w:cs="Times New Roman"/>
        </w:rPr>
        <w:t xml:space="preserve"> καταθέτει για τα Πρακτικά τις π</w:t>
      </w:r>
      <w:r>
        <w:rPr>
          <w:rFonts w:eastAsia="Times New Roman" w:cs="Times New Roman"/>
        </w:rPr>
        <w:t xml:space="preserve">ροαναφερθείσες νομοτεχνικές βελτιώσεις, οι οποίες έχουν ως εξής: </w:t>
      </w:r>
    </w:p>
    <w:p w14:paraId="34409CB1" w14:textId="77777777" w:rsidR="00705D54" w:rsidRDefault="00C74CB8">
      <w:pPr>
        <w:spacing w:line="600" w:lineRule="auto"/>
        <w:ind w:firstLine="720"/>
        <w:jc w:val="center"/>
        <w:rPr>
          <w:rFonts w:eastAsia="Times New Roman"/>
          <w:color w:val="FF0000"/>
          <w:szCs w:val="24"/>
        </w:rPr>
      </w:pPr>
      <w:r w:rsidRPr="00ED223A">
        <w:rPr>
          <w:rFonts w:eastAsia="Times New Roman"/>
          <w:color w:val="FF0000"/>
          <w:szCs w:val="24"/>
        </w:rPr>
        <w:t>ΑΛΛΑΓΗ ΣΕΛΙΔΑΣ</w:t>
      </w:r>
    </w:p>
    <w:p w14:paraId="34409CB2" w14:textId="77777777" w:rsidR="00705D54" w:rsidRDefault="00C74CB8">
      <w:pPr>
        <w:spacing w:line="600" w:lineRule="auto"/>
        <w:ind w:firstLine="720"/>
        <w:jc w:val="center"/>
        <w:rPr>
          <w:rFonts w:eastAsia="Times New Roman"/>
          <w:color w:val="000000" w:themeColor="text1"/>
          <w:szCs w:val="24"/>
        </w:rPr>
      </w:pPr>
      <w:r>
        <w:rPr>
          <w:rFonts w:eastAsia="Times New Roman"/>
          <w:color w:val="000000" w:themeColor="text1"/>
          <w:szCs w:val="24"/>
        </w:rPr>
        <w:t>(Να μπουν οι σελ. 158-159</w:t>
      </w:r>
      <w:r w:rsidRPr="00ED223A">
        <w:rPr>
          <w:rFonts w:eastAsia="Times New Roman"/>
          <w:color w:val="000000" w:themeColor="text1"/>
          <w:szCs w:val="24"/>
        </w:rPr>
        <w:t>)</w:t>
      </w:r>
    </w:p>
    <w:p w14:paraId="34409CB3" w14:textId="77777777" w:rsidR="00705D54" w:rsidRDefault="00C74CB8">
      <w:pPr>
        <w:ind w:firstLine="720"/>
        <w:jc w:val="center"/>
        <w:rPr>
          <w:rFonts w:eastAsia="Times New Roman" w:cs="Times New Roman"/>
        </w:rPr>
      </w:pPr>
      <w:r w:rsidRPr="00ED223A">
        <w:rPr>
          <w:rFonts w:eastAsia="Times New Roman"/>
          <w:color w:val="FF0000"/>
          <w:szCs w:val="24"/>
        </w:rPr>
        <w:t>(ΑΛΛΑΓΗ ΣΕΛΙΔΑΣ)</w:t>
      </w:r>
    </w:p>
    <w:p w14:paraId="34409CB4" w14:textId="77777777" w:rsidR="00705D54" w:rsidRDefault="00C74CB8">
      <w:pPr>
        <w:spacing w:line="600" w:lineRule="auto"/>
        <w:ind w:firstLine="720"/>
        <w:jc w:val="both"/>
        <w:rPr>
          <w:rFonts w:eastAsia="Times New Roman" w:cs="Times New Roman"/>
        </w:rPr>
      </w:pPr>
      <w:r>
        <w:rPr>
          <w:rFonts w:eastAsia="Times New Roman"/>
          <w:b/>
          <w:bCs/>
          <w:shd w:val="clear" w:color="auto" w:fill="FFFFFF"/>
        </w:rPr>
        <w:lastRenderedPageBreak/>
        <w:t xml:space="preserve">ΠΡΟΕΔΡΕΥΩΝ (Σπυρίδων Λυκούδης): </w:t>
      </w:r>
      <w:r>
        <w:rPr>
          <w:rFonts w:eastAsia="Times New Roman" w:cs="Times New Roman"/>
        </w:rPr>
        <w:t xml:space="preserve">Παρακαλώ </w:t>
      </w:r>
      <w:r>
        <w:rPr>
          <w:rFonts w:eastAsia="Times New Roman" w:cs="Times New Roman"/>
        </w:rPr>
        <w:t xml:space="preserve">πολύ </w:t>
      </w:r>
      <w:r>
        <w:rPr>
          <w:rFonts w:eastAsia="Times New Roman" w:cs="Times New Roman"/>
        </w:rPr>
        <w:t xml:space="preserve">οι νομοτεχνικές βελτιώσεις </w:t>
      </w:r>
      <w:r>
        <w:rPr>
          <w:rFonts w:eastAsia="Times New Roman" w:cs="Times New Roman"/>
        </w:rPr>
        <w:t xml:space="preserve">να </w:t>
      </w:r>
      <w:r>
        <w:rPr>
          <w:rFonts w:eastAsia="Times New Roman" w:cs="Times New Roman"/>
        </w:rPr>
        <w:t xml:space="preserve">διανεμηθούν </w:t>
      </w:r>
      <w:r>
        <w:rPr>
          <w:rFonts w:eastAsia="Times New Roman" w:cs="Times New Roman"/>
        </w:rPr>
        <w:t>στους συναδέλφους</w:t>
      </w:r>
      <w:r>
        <w:rPr>
          <w:rFonts w:eastAsia="Times New Roman" w:cs="Times New Roman"/>
        </w:rPr>
        <w:t xml:space="preserve">. </w:t>
      </w:r>
    </w:p>
    <w:p w14:paraId="34409CB5" w14:textId="77777777" w:rsidR="00705D54" w:rsidRDefault="00C74CB8">
      <w:pPr>
        <w:spacing w:line="600" w:lineRule="auto"/>
        <w:ind w:firstLine="720"/>
        <w:jc w:val="both"/>
        <w:rPr>
          <w:rFonts w:eastAsia="Times New Roman" w:cs="Times New Roman"/>
        </w:rPr>
      </w:pPr>
      <w:r>
        <w:rPr>
          <w:rFonts w:eastAsia="Times New Roman" w:cs="Times New Roman"/>
        </w:rPr>
        <w:t xml:space="preserve">Ο συνάδελφος </w:t>
      </w:r>
      <w:r>
        <w:rPr>
          <w:rFonts w:eastAsia="Times New Roman"/>
          <w:bCs/>
        </w:rPr>
        <w:t xml:space="preserve">κ. </w:t>
      </w:r>
      <w:proofErr w:type="spellStart"/>
      <w:r>
        <w:rPr>
          <w:rFonts w:eastAsia="Times New Roman" w:cs="Times New Roman"/>
        </w:rPr>
        <w:t>Μηταράκης</w:t>
      </w:r>
      <w:proofErr w:type="spellEnd"/>
      <w:r>
        <w:rPr>
          <w:rFonts w:eastAsia="Times New Roman" w:cs="Times New Roman"/>
        </w:rPr>
        <w:t xml:space="preserve"> από τη Νέα Δημοκρατία </w:t>
      </w:r>
      <w:r>
        <w:rPr>
          <w:rFonts w:eastAsia="Times New Roman"/>
          <w:bCs/>
        </w:rPr>
        <w:t>έχει</w:t>
      </w:r>
      <w:r>
        <w:rPr>
          <w:rFonts w:eastAsia="Times New Roman" w:cs="Times New Roman"/>
        </w:rPr>
        <w:t xml:space="preserve"> τον λόγο για επτά λεπτά. </w:t>
      </w:r>
    </w:p>
    <w:p w14:paraId="34409CB6" w14:textId="77777777" w:rsidR="00705D54" w:rsidRDefault="00C74CB8">
      <w:pPr>
        <w:spacing w:line="600" w:lineRule="auto"/>
        <w:ind w:firstLine="720"/>
        <w:jc w:val="both"/>
        <w:rPr>
          <w:rFonts w:eastAsia="Times New Roman" w:cs="Times New Roman"/>
        </w:rPr>
      </w:pPr>
      <w:r>
        <w:rPr>
          <w:rFonts w:eastAsia="Times New Roman" w:cs="Times New Roman"/>
          <w:b/>
        </w:rPr>
        <w:t>ΠΑΝΑΓΙΩΤΗΣ ΜΗΤΑΡΑΚΗΣ:</w:t>
      </w:r>
      <w:r>
        <w:rPr>
          <w:rFonts w:eastAsia="Times New Roman" w:cs="Times New Roman"/>
        </w:rPr>
        <w:t xml:space="preserve"> Ευχαριστώ πολύ, κύριε Πρόεδρε. </w:t>
      </w:r>
    </w:p>
    <w:p w14:paraId="34409CB7" w14:textId="77777777" w:rsidR="00705D54" w:rsidRDefault="00C74CB8">
      <w:pPr>
        <w:spacing w:line="600" w:lineRule="auto"/>
        <w:ind w:firstLine="720"/>
        <w:jc w:val="both"/>
        <w:rPr>
          <w:rFonts w:eastAsia="Times New Roman" w:cs="Times New Roman"/>
        </w:rPr>
      </w:pPr>
      <w:r>
        <w:rPr>
          <w:rFonts w:eastAsia="Times New Roman" w:cs="Times New Roman"/>
        </w:rPr>
        <w:t>Κ</w:t>
      </w:r>
      <w:r>
        <w:rPr>
          <w:rFonts w:eastAsia="Times New Roman"/>
        </w:rPr>
        <w:t>υρίες και κύριοι συνάδελφοι</w:t>
      </w:r>
      <w:r>
        <w:rPr>
          <w:rFonts w:eastAsia="Times New Roman" w:cs="Times New Roman"/>
        </w:rPr>
        <w:t>, συζητάμε σήμερα στο πλαίσιο του νομοσχεδίου άλλη μία τροπολογία για το ασφαλιστικό νομοσχέδιο, η οποία κατατέ</w:t>
      </w:r>
      <w:r>
        <w:rPr>
          <w:rFonts w:eastAsia="Times New Roman" w:cs="Times New Roman"/>
        </w:rPr>
        <w:t xml:space="preserve">θηκε εχθές το βράδυ εκπρόθεσμα. Βέβαια, το αξιοσημείωτο θα ήταν να </w:t>
      </w:r>
      <w:r>
        <w:rPr>
          <w:rFonts w:eastAsia="Times New Roman"/>
          <w:bCs/>
        </w:rPr>
        <w:t>είναι</w:t>
      </w:r>
      <w:r>
        <w:rPr>
          <w:rFonts w:eastAsia="Times New Roman" w:cs="Times New Roman"/>
        </w:rPr>
        <w:t xml:space="preserve"> εμπρόθεσμες οι </w:t>
      </w:r>
      <w:r>
        <w:rPr>
          <w:rFonts w:eastAsia="Times New Roman"/>
        </w:rPr>
        <w:t>τροπολογίες</w:t>
      </w:r>
      <w:r>
        <w:rPr>
          <w:rFonts w:eastAsia="Times New Roman" w:cs="Times New Roman"/>
        </w:rPr>
        <w:t xml:space="preserve">. </w:t>
      </w:r>
    </w:p>
    <w:p w14:paraId="34409CB8" w14:textId="77777777" w:rsidR="00705D54" w:rsidRDefault="00C74CB8">
      <w:pPr>
        <w:spacing w:line="600" w:lineRule="auto"/>
        <w:ind w:firstLine="720"/>
        <w:jc w:val="both"/>
        <w:rPr>
          <w:rFonts w:eastAsia="Times New Roman" w:cs="Times New Roman"/>
        </w:rPr>
      </w:pPr>
      <w:r>
        <w:rPr>
          <w:rFonts w:eastAsia="Times New Roman" w:cs="Times New Roman"/>
        </w:rPr>
        <w:t>Με αυτή την τροπολογία χορηγείται βραχυπρόθεσμο δάνειο από τον ΕΦΚΑ στο Ταμείο Επικουρικής Ασφάλισης και Περίθαλψης των Δημοσιογράφων. Πρόκειται για δάνει</w:t>
      </w:r>
      <w:r>
        <w:rPr>
          <w:rFonts w:eastAsia="Times New Roman" w:cs="Times New Roman"/>
        </w:rPr>
        <w:t>ο ύψους 10 εκατομμυρίων ευρώ, το οποίο θα δοθεί σε τέσσερις μηνιαίες δόσεις και θα αποπληρωθεί εντόκως, σύμφωνα με την τροπολογία, εντός του έτους.</w:t>
      </w:r>
    </w:p>
    <w:p w14:paraId="34409CB9" w14:textId="77777777" w:rsidR="00705D54" w:rsidRDefault="00C74CB8">
      <w:pPr>
        <w:spacing w:line="600" w:lineRule="auto"/>
        <w:ind w:firstLine="720"/>
        <w:jc w:val="both"/>
        <w:rPr>
          <w:rFonts w:eastAsia="Times New Roman" w:cs="Times New Roman"/>
        </w:rPr>
      </w:pPr>
      <w:r>
        <w:rPr>
          <w:rFonts w:eastAsia="Times New Roman" w:cs="Times New Roman"/>
        </w:rPr>
        <w:lastRenderedPageBreak/>
        <w:t xml:space="preserve">Σύμφωνα με την τροπολογία, η χορήγηση του δανείου γίνεται βάσει των διατάξεων της </w:t>
      </w:r>
      <w:r>
        <w:rPr>
          <w:rFonts w:eastAsia="Times New Roman" w:cs="Times New Roman"/>
          <w:bCs/>
          <w:shd w:val="clear" w:color="auto" w:fill="FFFFFF"/>
        </w:rPr>
        <w:t>παραγράφου</w:t>
      </w:r>
      <w:r>
        <w:rPr>
          <w:rFonts w:eastAsia="Times New Roman" w:cs="Times New Roman"/>
        </w:rPr>
        <w:t xml:space="preserve"> 9 του </w:t>
      </w:r>
      <w:r>
        <w:rPr>
          <w:rFonts w:eastAsia="Times New Roman"/>
        </w:rPr>
        <w:t>άρθρο</w:t>
      </w:r>
      <w:r>
        <w:rPr>
          <w:rFonts w:eastAsia="Times New Roman" w:cs="Times New Roman"/>
        </w:rPr>
        <w:t xml:space="preserve">υ 4 </w:t>
      </w:r>
      <w:r>
        <w:rPr>
          <w:rFonts w:eastAsia="Times New Roman" w:cs="Times New Roman"/>
        </w:rPr>
        <w:t xml:space="preserve">του ν.3586/2007. Σύμφωνα, </w:t>
      </w:r>
      <w:r>
        <w:rPr>
          <w:rFonts w:eastAsia="Times New Roman" w:cs="Times New Roman"/>
          <w:bCs/>
          <w:shd w:val="clear" w:color="auto" w:fill="FFFFFF"/>
        </w:rPr>
        <w:t>όμως,</w:t>
      </w:r>
      <w:r>
        <w:rPr>
          <w:rFonts w:eastAsia="Times New Roman" w:cs="Times New Roman"/>
        </w:rPr>
        <w:t xml:space="preserve"> με αυτή τη </w:t>
      </w:r>
      <w:r>
        <w:rPr>
          <w:rFonts w:eastAsia="Times New Roman"/>
          <w:bCs/>
          <w:shd w:val="clear" w:color="auto" w:fill="FFFFFF"/>
        </w:rPr>
        <w:t>διάταξη</w:t>
      </w:r>
      <w:r>
        <w:rPr>
          <w:rFonts w:eastAsia="Times New Roman" w:cs="Times New Roman"/>
        </w:rPr>
        <w:t xml:space="preserve"> προβλέπεται ότι τέτοια δάνεια δίνονται με αποφάσεις των </w:t>
      </w:r>
      <w:r>
        <w:rPr>
          <w:rFonts w:eastAsia="Times New Roman" w:cs="Times New Roman"/>
        </w:rPr>
        <w:t>διοικητικών συμβουλίων</w:t>
      </w:r>
      <w:r>
        <w:rPr>
          <w:rFonts w:eastAsia="Times New Roman" w:cs="Times New Roman"/>
        </w:rPr>
        <w:t xml:space="preserve"> τους και οι φορείς κοινωνικής ασφάλισης δύνανται, μετά από σύμφωνη γνώμη, να διαθέτουν έντοκα δάνεια προς άλλους φορείς κοινων</w:t>
      </w:r>
      <w:r>
        <w:rPr>
          <w:rFonts w:eastAsia="Times New Roman" w:cs="Times New Roman"/>
        </w:rPr>
        <w:t>ικής ασφάλισης.</w:t>
      </w:r>
    </w:p>
    <w:p w14:paraId="34409CBA" w14:textId="77777777" w:rsidR="00705D54" w:rsidRDefault="00C74CB8">
      <w:pPr>
        <w:spacing w:line="600" w:lineRule="auto"/>
        <w:ind w:firstLine="720"/>
        <w:jc w:val="both"/>
        <w:rPr>
          <w:rFonts w:eastAsia="Times New Roman" w:cs="Times New Roman"/>
        </w:rPr>
      </w:pPr>
      <w:r>
        <w:rPr>
          <w:rFonts w:eastAsia="Times New Roman" w:cs="Times New Roman"/>
        </w:rPr>
        <w:t>Κατ</w:t>
      </w:r>
      <w:r>
        <w:rPr>
          <w:rFonts w:eastAsia="Times New Roman" w:cs="Times New Roman"/>
        </w:rPr>
        <w:t xml:space="preserve">’ </w:t>
      </w:r>
      <w:r>
        <w:rPr>
          <w:rFonts w:eastAsia="Times New Roman" w:cs="Times New Roman"/>
        </w:rPr>
        <w:t>αρχ</w:t>
      </w:r>
      <w:r>
        <w:rPr>
          <w:rFonts w:eastAsia="Times New Roman" w:cs="Times New Roman"/>
        </w:rPr>
        <w:t>άς,</w:t>
      </w:r>
      <w:r>
        <w:rPr>
          <w:rFonts w:eastAsia="Times New Roman" w:cs="Times New Roman"/>
        </w:rPr>
        <w:t xml:space="preserve"> ο κ. Πετρόπουλος στην παρέμβασή του είπε ότι η τροπολογία δεν δίνει δάνειο αλλά δυνατότητα δανείου. Αυτό </w:t>
      </w:r>
      <w:r>
        <w:rPr>
          <w:rFonts w:eastAsia="Times New Roman"/>
          <w:bCs/>
        </w:rPr>
        <w:t>είναι</w:t>
      </w:r>
      <w:r>
        <w:rPr>
          <w:rFonts w:eastAsia="Times New Roman" w:cs="Times New Roman"/>
        </w:rPr>
        <w:t xml:space="preserve"> λάθος. Η τροπολογία λέει ξεκάθαρα ότι χορηγείται έντοκο δάνειο και ορίζεται </w:t>
      </w:r>
      <w:r>
        <w:rPr>
          <w:rFonts w:eastAsia="Times New Roman"/>
          <w:bCs/>
        </w:rPr>
        <w:t>συγκεκριμένα</w:t>
      </w:r>
      <w:r>
        <w:rPr>
          <w:rFonts w:eastAsia="Times New Roman" w:cs="Times New Roman"/>
        </w:rPr>
        <w:t xml:space="preserve"> και το ποσό και πότε καταβάλ</w:t>
      </w:r>
      <w:r>
        <w:rPr>
          <w:rFonts w:eastAsia="Times New Roman" w:cs="Times New Roman"/>
        </w:rPr>
        <w:t xml:space="preserve">λεται και πότε αποπληρώνεται και το ακριβές επιτόκιο. </w:t>
      </w:r>
    </w:p>
    <w:p w14:paraId="34409CBB" w14:textId="77777777" w:rsidR="00705D54" w:rsidRDefault="00C74CB8">
      <w:pPr>
        <w:spacing w:line="600" w:lineRule="auto"/>
        <w:ind w:firstLine="720"/>
        <w:jc w:val="both"/>
        <w:rPr>
          <w:rFonts w:eastAsia="Times New Roman" w:cs="Times New Roman"/>
        </w:rPr>
      </w:pPr>
      <w:r>
        <w:rPr>
          <w:rFonts w:eastAsia="Times New Roman" w:cs="Times New Roman"/>
        </w:rPr>
        <w:t xml:space="preserve">Τίθεται, λοιπόν, το ερώτημα γιατί χρειάζεται αυτή η τροπολογία να παρακάμψει τα </w:t>
      </w:r>
      <w:r>
        <w:rPr>
          <w:rFonts w:eastAsia="Times New Roman" w:cs="Times New Roman"/>
        </w:rPr>
        <w:t>διοικητικά συμβούλια</w:t>
      </w:r>
      <w:r>
        <w:rPr>
          <w:rFonts w:eastAsia="Times New Roman" w:cs="Times New Roman"/>
        </w:rPr>
        <w:t xml:space="preserve"> των </w:t>
      </w:r>
      <w:r>
        <w:rPr>
          <w:rFonts w:eastAsia="Times New Roman" w:cs="Times New Roman"/>
        </w:rPr>
        <w:t>ταμείων</w:t>
      </w:r>
      <w:r>
        <w:rPr>
          <w:rFonts w:eastAsia="Times New Roman" w:cs="Times New Roman"/>
        </w:rPr>
        <w:t xml:space="preserve"> και δεν εφαρμόζεται ευθεία η </w:t>
      </w:r>
      <w:r>
        <w:rPr>
          <w:rFonts w:eastAsia="Times New Roman"/>
          <w:bCs/>
          <w:shd w:val="clear" w:color="auto" w:fill="FFFFFF"/>
        </w:rPr>
        <w:t>διάταξη</w:t>
      </w:r>
      <w:r>
        <w:rPr>
          <w:rFonts w:eastAsia="Times New Roman" w:cs="Times New Roman"/>
        </w:rPr>
        <w:t xml:space="preserve"> του ν.3586/2007. Μήπως με αυτή τη </w:t>
      </w:r>
      <w:r>
        <w:rPr>
          <w:rFonts w:eastAsia="Times New Roman"/>
          <w:bCs/>
          <w:shd w:val="clear" w:color="auto" w:fill="FFFFFF"/>
        </w:rPr>
        <w:t>διάταξη</w:t>
      </w:r>
      <w:r>
        <w:rPr>
          <w:rFonts w:eastAsia="Times New Roman" w:cs="Times New Roman"/>
        </w:rPr>
        <w:t xml:space="preserve"> προσπαθείτε να παρακάμψετε την αρμοδιότητα για να παρακάμψετε και ευθύνες, σε περίπτωση που δεν υπάρχει αποπληρωμή εντός του προβλεπόμενου χρονικού διαστήματος; Ρωτάω: </w:t>
      </w:r>
      <w:r>
        <w:rPr>
          <w:rFonts w:eastAsia="Times New Roman" w:cs="Times New Roman"/>
        </w:rPr>
        <w:t>ι</w:t>
      </w:r>
      <w:r>
        <w:rPr>
          <w:rFonts w:eastAsia="Times New Roman" w:cs="Times New Roman"/>
        </w:rPr>
        <w:t xml:space="preserve">σχύει αυτό; </w:t>
      </w:r>
    </w:p>
    <w:p w14:paraId="34409CBC" w14:textId="77777777" w:rsidR="00705D54" w:rsidRDefault="00C74CB8">
      <w:pPr>
        <w:spacing w:line="600" w:lineRule="auto"/>
        <w:ind w:firstLine="720"/>
        <w:jc w:val="both"/>
        <w:rPr>
          <w:rFonts w:eastAsia="Times New Roman" w:cs="Times New Roman"/>
        </w:rPr>
      </w:pPr>
      <w:r>
        <w:rPr>
          <w:rFonts w:eastAsia="Times New Roman" w:cs="Times New Roman"/>
          <w:bCs/>
          <w:shd w:val="clear" w:color="auto" w:fill="FFFFFF"/>
        </w:rPr>
        <w:lastRenderedPageBreak/>
        <w:t xml:space="preserve">Επίσης, </w:t>
      </w:r>
      <w:r>
        <w:rPr>
          <w:rFonts w:eastAsia="Times New Roman" w:cs="Times New Roman"/>
        </w:rPr>
        <w:t xml:space="preserve">στη μονόλεπτη παρέμβαση που έκανα, ρώτησα κατά πόσο </w:t>
      </w:r>
      <w:r>
        <w:rPr>
          <w:rFonts w:eastAsia="Times New Roman"/>
          <w:bCs/>
        </w:rPr>
        <w:t>έχει</w:t>
      </w:r>
      <w:r>
        <w:rPr>
          <w:rFonts w:eastAsia="Times New Roman" w:cs="Times New Roman"/>
        </w:rPr>
        <w:t xml:space="preserve"> εφαρμογή</w:t>
      </w:r>
      <w:r>
        <w:rPr>
          <w:rFonts w:eastAsia="Times New Roman" w:cs="Times New Roman"/>
        </w:rPr>
        <w:t xml:space="preserve"> εδώ ο μεταγενέστερος νόμος, ο ν.4111/2013, ο οποίος ορίζει </w:t>
      </w:r>
      <w:r>
        <w:rPr>
          <w:rFonts w:eastAsia="Times New Roman"/>
          <w:bCs/>
        </w:rPr>
        <w:t>συγκεκριμένους</w:t>
      </w:r>
      <w:r>
        <w:rPr>
          <w:rFonts w:eastAsia="Times New Roman" w:cs="Times New Roman"/>
        </w:rPr>
        <w:t xml:space="preserve"> κανόνες δημοσιονομικού πλαισίου για τη χορήγηση δανείων από φορείς της </w:t>
      </w:r>
      <w:r>
        <w:rPr>
          <w:rFonts w:eastAsia="Times New Roman" w:cs="Times New Roman"/>
        </w:rPr>
        <w:t xml:space="preserve">γενικής </w:t>
      </w:r>
      <w:r>
        <w:rPr>
          <w:rFonts w:eastAsia="Times New Roman"/>
          <w:bCs/>
        </w:rPr>
        <w:t>κυβέρνηση</w:t>
      </w:r>
      <w:r>
        <w:rPr>
          <w:rFonts w:eastAsia="Times New Roman" w:cs="Times New Roman"/>
        </w:rPr>
        <w:t>ς</w:t>
      </w:r>
      <w:r>
        <w:rPr>
          <w:rFonts w:eastAsia="Times New Roman" w:cs="Times New Roman"/>
        </w:rPr>
        <w:t xml:space="preserve">. Ορίζει </w:t>
      </w:r>
      <w:r>
        <w:rPr>
          <w:rFonts w:eastAsia="Times New Roman"/>
          <w:bCs/>
        </w:rPr>
        <w:t>συγκεκριμένες</w:t>
      </w:r>
      <w:r>
        <w:rPr>
          <w:rFonts w:eastAsia="Times New Roman" w:cs="Times New Roman"/>
        </w:rPr>
        <w:t xml:space="preserve"> περιπτώσεις και</w:t>
      </w:r>
      <w:r>
        <w:rPr>
          <w:rFonts w:eastAsia="Times New Roman" w:cs="Times New Roman"/>
        </w:rPr>
        <w:t>,</w:t>
      </w:r>
      <w:r>
        <w:rPr>
          <w:rFonts w:eastAsia="Times New Roman" w:cs="Times New Roman"/>
        </w:rPr>
        <w:t xml:space="preserve"> το σημαντικότερο, ορίζει την </w:t>
      </w:r>
      <w:r>
        <w:rPr>
          <w:rFonts w:eastAsia="Times New Roman" w:cs="Times New Roman"/>
          <w:bCs/>
          <w:shd w:val="clear" w:color="auto" w:fill="FFFFFF"/>
        </w:rPr>
        <w:t>ανάγκη</w:t>
      </w:r>
      <w:r>
        <w:rPr>
          <w:rFonts w:eastAsia="Times New Roman" w:cs="Times New Roman"/>
        </w:rPr>
        <w:t xml:space="preserve"> να συνυπογράψει και ο Υπουργός των Οικονομικών. </w:t>
      </w:r>
    </w:p>
    <w:p w14:paraId="34409CBD"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Όμως,</w:t>
      </w:r>
      <w:r>
        <w:rPr>
          <w:rFonts w:eastAsia="Times New Roman" w:cs="Times New Roman"/>
        </w:rPr>
        <w:t xml:space="preserve"> στην τροπολογία που συζητάμε σήμερα, δεν υπάρχει η υπογραφή του Υπουργού Οικονομικών και ο κ. Πετρόπουλος δεν </w:t>
      </w:r>
      <w:r>
        <w:rPr>
          <w:rFonts w:eastAsia="Times New Roman"/>
          <w:bCs/>
        </w:rPr>
        <w:t>ήταν σε θέση να μας πει γιατί. Είπε ότι στην καταβολή του δανείου θα συνηγορήσουν τα συναρ</w:t>
      </w:r>
      <w:r>
        <w:rPr>
          <w:rFonts w:eastAsia="Times New Roman"/>
          <w:bCs/>
        </w:rPr>
        <w:t xml:space="preserve">μόδια Υπουργεία. Όμως, η τροπολογία δεν προβλέπει παρέμβαση Υπουργείων. </w:t>
      </w:r>
    </w:p>
    <w:p w14:paraId="34409CB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Αντίθετα, η τροπολογία, με ευθεία διάταξη, χορηγεί το δάνειο και από εκεί και πέρα επαφίεται μόνο στον ΕΦΚΑ να κάνει τη διαδικαστική πράξη της πληρωμής του δανείου. </w:t>
      </w:r>
    </w:p>
    <w:p w14:paraId="34409CB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Άρα αυτό</w:t>
      </w:r>
      <w:r>
        <w:rPr>
          <w:rFonts w:eastAsia="Times New Roman" w:cs="Times New Roman"/>
          <w:szCs w:val="24"/>
        </w:rPr>
        <w:t>,</w:t>
      </w:r>
      <w:r>
        <w:rPr>
          <w:rFonts w:eastAsia="Times New Roman" w:cs="Times New Roman"/>
          <w:szCs w:val="24"/>
        </w:rPr>
        <w:t xml:space="preserve"> που είπ</w:t>
      </w:r>
      <w:r>
        <w:rPr>
          <w:rFonts w:eastAsia="Times New Roman" w:cs="Times New Roman"/>
          <w:szCs w:val="24"/>
        </w:rPr>
        <w:t>ε ο κ. Πετρόπουλος</w:t>
      </w:r>
      <w:r>
        <w:rPr>
          <w:rFonts w:eastAsia="Times New Roman" w:cs="Times New Roman"/>
          <w:szCs w:val="24"/>
        </w:rPr>
        <w:t>,</w:t>
      </w:r>
      <w:r>
        <w:rPr>
          <w:rFonts w:eastAsia="Times New Roman" w:cs="Times New Roman"/>
          <w:szCs w:val="24"/>
        </w:rPr>
        <w:t xml:space="preserve"> για άλλη μια φορά δεν ισχύει. </w:t>
      </w:r>
    </w:p>
    <w:p w14:paraId="34409CC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Αναφέρθηκε από τον </w:t>
      </w:r>
      <w:r>
        <w:rPr>
          <w:rFonts w:eastAsia="Times New Roman" w:cs="Times New Roman"/>
          <w:szCs w:val="24"/>
        </w:rPr>
        <w:t>εισ</w:t>
      </w:r>
      <w:r>
        <w:rPr>
          <w:rFonts w:eastAsia="Times New Roman" w:cs="Times New Roman"/>
          <w:szCs w:val="24"/>
        </w:rPr>
        <w:t xml:space="preserve">ηγητή της Νέας Δημοκρατίας ότι δεν προβλέφθηκε το έσοδο του ΕΦΚΑ από τους τόκους αυτού </w:t>
      </w:r>
      <w:r>
        <w:rPr>
          <w:rFonts w:eastAsia="Times New Roman" w:cs="Times New Roman"/>
          <w:szCs w:val="24"/>
        </w:rPr>
        <w:lastRenderedPageBreak/>
        <w:t xml:space="preserve">του δανείου. Αυτό είναι ένα κενό, το οποίο θα πρέπει να μας εξηγηθεί στην </w:t>
      </w:r>
      <w:r>
        <w:rPr>
          <w:rFonts w:eastAsia="Times New Roman" w:cs="Times New Roman"/>
          <w:szCs w:val="24"/>
        </w:rPr>
        <w:t>έ</w:t>
      </w:r>
      <w:r>
        <w:rPr>
          <w:rFonts w:eastAsia="Times New Roman" w:cs="Times New Roman"/>
          <w:szCs w:val="24"/>
        </w:rPr>
        <w:t>κθεση του Γενικού Λογ</w:t>
      </w:r>
      <w:r>
        <w:rPr>
          <w:rFonts w:eastAsia="Times New Roman" w:cs="Times New Roman"/>
          <w:szCs w:val="24"/>
        </w:rPr>
        <w:t xml:space="preserve">ιστηρίου του Κράτους. </w:t>
      </w:r>
    </w:p>
    <w:p w14:paraId="34409CC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σημαντικότερο ερώτημα, όμως, που το έθεσε ο Κοινοβουλευτικός μας Εκπρόσωπος, ο κ. Τζαβάρας, είναι το εξής: Τι εγγυήσεις προσφέρει το επικουρικό ταμείο, προκειμένου να εξασφαλιστεί η αποπληρωμή αυτού του δανείου; Γιατί, παραδείγματ</w:t>
      </w:r>
      <w:r>
        <w:rPr>
          <w:rFonts w:eastAsia="Times New Roman" w:cs="Times New Roman"/>
          <w:szCs w:val="24"/>
        </w:rPr>
        <w:t>ος χάρ</w:t>
      </w:r>
      <w:r>
        <w:rPr>
          <w:rFonts w:eastAsia="Times New Roman" w:cs="Times New Roman"/>
          <w:szCs w:val="24"/>
        </w:rPr>
        <w:t>ιν</w:t>
      </w:r>
      <w:r>
        <w:rPr>
          <w:rFonts w:eastAsia="Times New Roman" w:cs="Times New Roman"/>
          <w:szCs w:val="24"/>
        </w:rPr>
        <w:t xml:space="preserve">, δεν εκχωρεί απαιτήσεις του προς εργοδοτικούς φορείς μέσω του παλαιότερου κοινωνικού πόρου στον ΕΦΚΑ, ο οποίος ως φορέας της </w:t>
      </w:r>
      <w:r>
        <w:rPr>
          <w:rFonts w:eastAsia="Times New Roman" w:cs="Times New Roman"/>
          <w:szCs w:val="24"/>
        </w:rPr>
        <w:t>γενικής κ</w:t>
      </w:r>
      <w:r>
        <w:rPr>
          <w:rFonts w:eastAsia="Times New Roman" w:cs="Times New Roman"/>
          <w:szCs w:val="24"/>
        </w:rPr>
        <w:t xml:space="preserve">υβέρνησης είναι σε καλύτερη θέση, από άποψη νομικού οπλοστασίου, για να εισπράξει αυτά τα οφειλόμενα; </w:t>
      </w:r>
    </w:p>
    <w:p w14:paraId="34409CC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Βέβαια, κυ</w:t>
      </w:r>
      <w:r>
        <w:rPr>
          <w:rFonts w:eastAsia="Times New Roman" w:cs="Times New Roman"/>
          <w:szCs w:val="24"/>
        </w:rPr>
        <w:t>ρίες και κύριοι συνάδελφοι, πρέπει να δούμε και την ουσία. Δυστυχώς, η τροπολογία έρχεται να επισφραγίσει τα όσα ήδη γνωρίζουμε για την κακή κατάσταση του ΕΔΟΕΑΠ όχι απλώς μετά από την κατάργηση του βασικού του πόρου, αλλά κυρίως από την αδυναμία της Κυβέρ</w:t>
      </w:r>
      <w:r>
        <w:rPr>
          <w:rFonts w:eastAsia="Times New Roman" w:cs="Times New Roman"/>
          <w:szCs w:val="24"/>
        </w:rPr>
        <w:t>νησης να σχεδιάσει ένα νέο σύστημα εισφορών, το οποίο θα επέτρεπε στον ΕΔΟΕΑΠ να συνεχίσει εύρυθμα τη λειτουργία του. Εδώ, υπάρχει ευθύνη του Υπουργείου Εργασίας. Γι’ αυτό, λοιπόν, έρχεται τελευταία στιγμή αυτή η τροπολογία, χωρίς να υπάρχει σχεδιασμός και</w:t>
      </w:r>
      <w:r>
        <w:rPr>
          <w:rFonts w:eastAsia="Times New Roman" w:cs="Times New Roman"/>
          <w:szCs w:val="24"/>
        </w:rPr>
        <w:t xml:space="preserve"> μελέτη. </w:t>
      </w:r>
    </w:p>
    <w:p w14:paraId="34409CC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Βέβαια, όλο το ασφαλιστικό νομοσχέδιο, κυρίες και κύριοι συνάδελφοι, είναι γραμμένο στο γόνατο. Ακόμα, δεν είστε σε θέση να δώσετε λύσεις. Λέτε ότι αύριο θα γίνει μια συνάντηση για τον ΕΔΟΕΑΠ. Δεν μας είπε, όμως, ο κύριος Υπουργός ποια είναι η πρ</w:t>
      </w:r>
      <w:r>
        <w:rPr>
          <w:rFonts w:eastAsia="Times New Roman" w:cs="Times New Roman"/>
          <w:szCs w:val="24"/>
        </w:rPr>
        <w:t>όταση της Κυβέρνησης για τη βιωσιμότητα αυτού του ειδικού ταμείου. Πρόταση υπάρχει; Και αν υπάρχει, δεν θα έπρεπε να την ξέρει σήμερα η Βουλή</w:t>
      </w:r>
      <w:r>
        <w:rPr>
          <w:rFonts w:eastAsia="Times New Roman" w:cs="Times New Roman"/>
          <w:szCs w:val="24"/>
        </w:rPr>
        <w:t>,</w:t>
      </w:r>
      <w:r>
        <w:rPr>
          <w:rFonts w:eastAsia="Times New Roman" w:cs="Times New Roman"/>
          <w:szCs w:val="24"/>
        </w:rPr>
        <w:t xml:space="preserve"> πριν κληθεί να υπογράψει, πριν κληθεί να ψηφίσει την τροπολογία; </w:t>
      </w:r>
    </w:p>
    <w:p w14:paraId="34409CC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Βέβαια, κυρίες και κύριοι συνάδελφοι, ο ΕΔΟΕΑΠ </w:t>
      </w:r>
      <w:r>
        <w:rPr>
          <w:rFonts w:eastAsia="Times New Roman" w:cs="Times New Roman"/>
          <w:szCs w:val="24"/>
        </w:rPr>
        <w:t>είναι μια σταγόνα στον ωκεανό του ασφαλιστικού -αυτού που εσείς φτιάξατε και που εδώ και τέσσερις μήνες δεν μπορεί να ισορροπήσει- και είναι πηγή ταλαιπωρίας και σύγχυσης για ασφαλισμένους και συνταξιούχους. Το ασφαλιστικό σας σύστημα σκοτώνει την παραγωγι</w:t>
      </w:r>
      <w:r>
        <w:rPr>
          <w:rFonts w:eastAsia="Times New Roman" w:cs="Times New Roman"/>
          <w:szCs w:val="24"/>
        </w:rPr>
        <w:t>κή Ελλάδα, την Ελλάδα που ξυπνάει νωρίς, γιατί ιδεολογικά απωθείστε από την Ελλάδα που δουλεύει και που θέλει να πληρώνει ασφαλιστικές και φορολογικές υποχρεώσεις, χωρίς, όμως, να εξοντώνεται. Έχετε αλλοιώσει τον δεσμό της ανταποδοτικότητας μεταξύ εισφορών</w:t>
      </w:r>
      <w:r>
        <w:rPr>
          <w:rFonts w:eastAsia="Times New Roman" w:cs="Times New Roman"/>
          <w:szCs w:val="24"/>
        </w:rPr>
        <w:t xml:space="preserve"> και παροχών. </w:t>
      </w:r>
    </w:p>
    <w:p w14:paraId="34409CC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Συμφωνήσατε τώρα,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αξιολόγησης, στην περικοπή των κύριων συντάξεων με την κατάργηση της προσωπικής διαφοράς και ακούγεται ότι θα προχωρήσετε σε νέες περικοπές των επικουρικών συντάξεων, μέτρα που αναμένετε να φέρετε προς ψήφισ</w:t>
      </w:r>
      <w:r>
        <w:rPr>
          <w:rFonts w:eastAsia="Times New Roman" w:cs="Times New Roman"/>
          <w:szCs w:val="24"/>
        </w:rPr>
        <w:t>η τις επόμενες ημέρες. Βέβαια, στην πληθώρα των ερωτημάτων -έχω καταθέσει είκοσι δύο ερωτήσεις και αναφορές για ζητήματα του ΕΦΚΑ- κα</w:t>
      </w:r>
      <w:r>
        <w:rPr>
          <w:rFonts w:eastAsia="Times New Roman" w:cs="Times New Roman"/>
          <w:szCs w:val="24"/>
        </w:rPr>
        <w:t>μ</w:t>
      </w:r>
      <w:r>
        <w:rPr>
          <w:rFonts w:eastAsia="Times New Roman" w:cs="Times New Roman"/>
          <w:szCs w:val="24"/>
        </w:rPr>
        <w:t xml:space="preserve">μία απάντηση δεν δίνετε. Επιλέγετε τη σιωπή. </w:t>
      </w:r>
    </w:p>
    <w:p w14:paraId="34409CC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Σήμερα, </w:t>
      </w:r>
      <w:proofErr w:type="spellStart"/>
      <w:r>
        <w:rPr>
          <w:rFonts w:eastAsia="Times New Roman" w:cs="Times New Roman"/>
          <w:szCs w:val="24"/>
        </w:rPr>
        <w:t>εκατόν</w:t>
      </w:r>
      <w:proofErr w:type="spellEnd"/>
      <w:r>
        <w:rPr>
          <w:rFonts w:eastAsia="Times New Roman" w:cs="Times New Roman"/>
          <w:szCs w:val="24"/>
        </w:rPr>
        <w:t xml:space="preserve"> τριάντα χιλιάδες μελλοντικοί συνταξιούχοι περιμένουν την έκδο</w:t>
      </w:r>
      <w:r>
        <w:rPr>
          <w:rFonts w:eastAsia="Times New Roman" w:cs="Times New Roman"/>
          <w:szCs w:val="24"/>
        </w:rPr>
        <w:t>ση της κύριας σύνταξής τους. Και οι σαράντα χιλιάδες συντάξεις που ανακοινώσατε ότι δήθεν δώσατε, δεν είναι οριστικές συντάξεις αλλά προσωρινές</w:t>
      </w:r>
      <w:r>
        <w:rPr>
          <w:rFonts w:eastAsia="Times New Roman" w:cs="Times New Roman"/>
          <w:szCs w:val="24"/>
        </w:rPr>
        <w:t>,</w:t>
      </w:r>
      <w:r>
        <w:rPr>
          <w:rFonts w:eastAsia="Times New Roman" w:cs="Times New Roman"/>
          <w:szCs w:val="24"/>
        </w:rPr>
        <w:t xml:space="preserve"> γιατί ακόμα δεν έχετε κάνει τον υπολογισμό για κα</w:t>
      </w:r>
      <w:r>
        <w:rPr>
          <w:rFonts w:eastAsia="Times New Roman" w:cs="Times New Roman"/>
          <w:szCs w:val="24"/>
        </w:rPr>
        <w:t>μ</w:t>
      </w:r>
      <w:r>
        <w:rPr>
          <w:rFonts w:eastAsia="Times New Roman" w:cs="Times New Roman"/>
          <w:szCs w:val="24"/>
        </w:rPr>
        <w:t xml:space="preserve">μία νέα σύνταξη. </w:t>
      </w:r>
    </w:p>
    <w:p w14:paraId="34409CC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Χρεώνετε ασφαλιστικές εισφορές σε ελεύθερου</w:t>
      </w:r>
      <w:r>
        <w:rPr>
          <w:rFonts w:eastAsia="Times New Roman" w:cs="Times New Roman"/>
          <w:szCs w:val="24"/>
        </w:rPr>
        <w:t>ς επαγγελματίες και αυτοαπασχολούμενους βάσει των εισοδημάτων του 2015. Σήμερα είναι 25 Απριλίου και ακόμα δεν έχετε εκδώσει τα εκκαθαριστικά αυτού του μήνα, που πρέπει να πληρωθούν την Παρασκευή και δεν είστε σε θέση να προχωρήσετε με το νέο λογισμικό στη</w:t>
      </w:r>
      <w:r>
        <w:rPr>
          <w:rFonts w:eastAsia="Times New Roman" w:cs="Times New Roman"/>
          <w:szCs w:val="24"/>
        </w:rPr>
        <w:t xml:space="preserve">ν εκκαθάριση των ασφαλιστικών εισφορών μέσα στις προθεσμίες, που εσείς δεσμευθήκατε στη Βουλή. </w:t>
      </w:r>
    </w:p>
    <w:p w14:paraId="34409CC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μην πανηγυρίζετε για δήθεν επιτυχίες στο ασφαλιστικό. Και ο νόμος σας και η εφαρμογή του είναι μια αποτυχία. Και αυτό το βιώνουν καθημερινά οι Έλ</w:t>
      </w:r>
      <w:r>
        <w:rPr>
          <w:rFonts w:eastAsia="Times New Roman" w:cs="Times New Roman"/>
          <w:szCs w:val="24"/>
        </w:rPr>
        <w:t xml:space="preserve">ληνες πολίτες, παρά τα όσα παραπλανητικά τους λέτε. </w:t>
      </w:r>
    </w:p>
    <w:p w14:paraId="34409CC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Όσον αφορά το θέμα του ΕΔΟΕΑΠ, εμείς θα ψηφίσουμε «ναι» στην τροπολογία, γιατί αντιλαμβανόμαστε την αδυναμία της Κυβέρνησης να βρει εύρυθμα μια λύση για τον φορέα. Περιμένουμε, όμως -και ευελπιστώ πριν τ</w:t>
      </w:r>
      <w:r>
        <w:rPr>
          <w:rFonts w:eastAsia="Times New Roman" w:cs="Times New Roman"/>
          <w:szCs w:val="24"/>
        </w:rPr>
        <w:t xml:space="preserve">η λήξη της σημερινής συνεδρίασης, κύριε Υπουργέ- να ξαναέρθει ο κ. Πετρόπουλος και να μας πει συγκεκριμένα ποιο είναι το σχέδιο της Κυβέρνησης για τον </w:t>
      </w:r>
      <w:r>
        <w:rPr>
          <w:rFonts w:eastAsia="Times New Roman" w:cs="Times New Roman"/>
          <w:szCs w:val="24"/>
        </w:rPr>
        <w:t>φορέα επικουρικής ασφάλισης</w:t>
      </w:r>
      <w:r>
        <w:rPr>
          <w:rFonts w:eastAsia="Times New Roman" w:cs="Times New Roman"/>
          <w:szCs w:val="24"/>
        </w:rPr>
        <w:t xml:space="preserve"> των δημοσιογράφων, τον οποίο σήμερα δανειοδοτούμε. </w:t>
      </w:r>
    </w:p>
    <w:p w14:paraId="34409CC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4409CCB" w14:textId="77777777" w:rsidR="00705D54" w:rsidRDefault="00C74C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4409CC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34409CC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να δούμε την εξέλιξη της συζήτησης. Μένουν πέντε συνάδελφοι Βουλευτές και πέντε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κπρόσωποι</w:t>
      </w:r>
      <w:r>
        <w:rPr>
          <w:rFonts w:eastAsia="Times New Roman" w:cs="Times New Roman"/>
          <w:szCs w:val="24"/>
        </w:rPr>
        <w:t>.</w:t>
      </w:r>
      <w:r>
        <w:rPr>
          <w:rFonts w:eastAsia="Times New Roman" w:cs="Times New Roman"/>
          <w:szCs w:val="24"/>
        </w:rPr>
        <w:t xml:space="preserve"> Άρ</w:t>
      </w:r>
      <w:r>
        <w:rPr>
          <w:rFonts w:eastAsia="Times New Roman" w:cs="Times New Roman"/>
          <w:szCs w:val="24"/>
        </w:rPr>
        <w:t xml:space="preserve">α θα μιλάει </w:t>
      </w:r>
      <w:r>
        <w:rPr>
          <w:rFonts w:eastAsia="Times New Roman" w:cs="Times New Roman"/>
          <w:szCs w:val="24"/>
        </w:rPr>
        <w:t xml:space="preserve">από </w:t>
      </w:r>
      <w:r>
        <w:rPr>
          <w:rFonts w:eastAsia="Times New Roman" w:cs="Times New Roman"/>
          <w:szCs w:val="24"/>
        </w:rPr>
        <w:t xml:space="preserve">ένας </w:t>
      </w:r>
      <w:r>
        <w:rPr>
          <w:rFonts w:eastAsia="Times New Roman" w:cs="Times New Roman"/>
          <w:szCs w:val="24"/>
        </w:rPr>
        <w:t>εναλλάξ</w:t>
      </w:r>
      <w:r>
        <w:rPr>
          <w:rFonts w:eastAsia="Times New Roman" w:cs="Times New Roman"/>
          <w:szCs w:val="24"/>
        </w:rPr>
        <w:t>.</w:t>
      </w:r>
    </w:p>
    <w:p w14:paraId="34409CC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Ο Κοινοβουλευτικός Εκπρόσωπος του Λαϊκού Συνδέσμου – Χρυσή Αυγή κ. Ιωάννης </w:t>
      </w:r>
      <w:proofErr w:type="spellStart"/>
      <w:r>
        <w:rPr>
          <w:rFonts w:eastAsia="Times New Roman" w:cs="Times New Roman"/>
          <w:szCs w:val="24"/>
        </w:rPr>
        <w:t>Σαχινίδης</w:t>
      </w:r>
      <w:proofErr w:type="spellEnd"/>
      <w:r>
        <w:rPr>
          <w:rFonts w:eastAsia="Times New Roman" w:cs="Times New Roman"/>
          <w:szCs w:val="24"/>
        </w:rPr>
        <w:t xml:space="preserve"> έχει τον λόγο για δώδεκα λεπτά. </w:t>
      </w:r>
    </w:p>
    <w:p w14:paraId="34409CC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ΙΩΑΝΝΗΣ ΣΑΧΙΝΙΔΗΣ:</w:t>
      </w:r>
      <w:r>
        <w:rPr>
          <w:rFonts w:eastAsia="Times New Roman" w:cs="Times New Roman"/>
          <w:szCs w:val="24"/>
        </w:rPr>
        <w:t xml:space="preserve"> Ευχαριστώ, κύριε Πρόεδρε.</w:t>
      </w:r>
    </w:p>
    <w:p w14:paraId="34409CD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Ακούσαμε για αξιολογήσεις, ακούσαμε για τροπολογίες. Δεν ακούσα</w:t>
      </w:r>
      <w:r>
        <w:rPr>
          <w:rFonts w:eastAsia="Times New Roman" w:cs="Times New Roman"/>
          <w:szCs w:val="24"/>
        </w:rPr>
        <w:t xml:space="preserve">με, όμως, ότι στις αμέσως επόμενες ημέρες η σημερινή </w:t>
      </w:r>
      <w:r>
        <w:rPr>
          <w:rFonts w:eastAsia="Times New Roman" w:cs="Times New Roman"/>
          <w:szCs w:val="24"/>
        </w:rPr>
        <w:t>σ</w:t>
      </w:r>
      <w:r>
        <w:rPr>
          <w:rFonts w:eastAsia="Times New Roman" w:cs="Times New Roman"/>
          <w:szCs w:val="24"/>
        </w:rPr>
        <w:t>υγκυβέρνηση, αυτή που υπέγραψε το τρίτο μνημόνιο, θα υπογράψει άλλα δύο μνημόνια μαζί -και λέω δύο και θα εξηγήσω τον λόγο- ένα με την Ευρωπαϊκή Ένωση και ένα με το Διεθνές Νομισματικό Ταμείο. Θα πρέπει</w:t>
      </w:r>
      <w:r>
        <w:rPr>
          <w:rFonts w:eastAsia="Times New Roman" w:cs="Times New Roman"/>
          <w:szCs w:val="24"/>
        </w:rPr>
        <w:t xml:space="preserve"> να κλείσει, φυσικά, συμφωνία το οικονομικό επιτελείο μέσα στις συναντήσεις που θα ξεκινήσουν από αύριο στην Αθήνα, με στόχο να εξασφαλίσει τεχνική συμφωνία σε επίπεδο θεσμών.</w:t>
      </w:r>
    </w:p>
    <w:p w14:paraId="34409CD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 οδικός χάρτης που είχε συμφωνηθεί στις συναντήσεις</w:t>
      </w:r>
      <w:r>
        <w:rPr>
          <w:rFonts w:eastAsia="Times New Roman" w:cs="Times New Roman"/>
          <w:szCs w:val="24"/>
        </w:rPr>
        <w:t>,</w:t>
      </w:r>
      <w:r>
        <w:rPr>
          <w:rFonts w:eastAsia="Times New Roman" w:cs="Times New Roman"/>
          <w:szCs w:val="24"/>
        </w:rPr>
        <w:t xml:space="preserve"> οι οποίες είχαν γίνει τις </w:t>
      </w:r>
      <w:r>
        <w:rPr>
          <w:rFonts w:eastAsia="Times New Roman" w:cs="Times New Roman"/>
          <w:szCs w:val="24"/>
        </w:rPr>
        <w:t xml:space="preserve">προηγούμενες μέρες στην Ουάσιγκτον, </w:t>
      </w:r>
      <w:r>
        <w:rPr>
          <w:rFonts w:eastAsia="Times New Roman" w:cs="Times New Roman"/>
          <w:szCs w:val="24"/>
        </w:rPr>
        <w:lastRenderedPageBreak/>
        <w:t>έχουν την πορεία μέχρι και την επόμενη σύνοδο Υπουργών Οικονομικών της Ευρωζώνης, εκτός από τη δεύτερη αναθεώρηση του μνημονίου με την Ευρωπαϊκή Ένωση και το κείμενο που θα αποτελέσει το μνημόνιο με το Διεθνές Νομισματικ</w:t>
      </w:r>
      <w:r>
        <w:rPr>
          <w:rFonts w:eastAsia="Times New Roman" w:cs="Times New Roman"/>
          <w:szCs w:val="24"/>
        </w:rPr>
        <w:t xml:space="preserve">ό Ταμείο, το </w:t>
      </w:r>
      <w:r>
        <w:rPr>
          <w:rFonts w:eastAsia="Times New Roman" w:cs="Times New Roman"/>
          <w:szCs w:val="24"/>
          <w:lang w:val="en-US"/>
        </w:rPr>
        <w:t>Memorandum</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Economic</w:t>
      </w:r>
      <w:r>
        <w:rPr>
          <w:rFonts w:eastAsia="Times New Roman" w:cs="Times New Roman"/>
          <w:szCs w:val="24"/>
        </w:rPr>
        <w:t xml:space="preserve"> </w:t>
      </w:r>
      <w:r>
        <w:rPr>
          <w:rFonts w:eastAsia="Times New Roman" w:cs="Times New Roman"/>
          <w:szCs w:val="24"/>
          <w:lang w:val="en-US"/>
        </w:rPr>
        <w:t>and</w:t>
      </w:r>
      <w:r>
        <w:rPr>
          <w:rFonts w:eastAsia="Times New Roman" w:cs="Times New Roman"/>
          <w:szCs w:val="24"/>
        </w:rPr>
        <w:t xml:space="preserve"> </w:t>
      </w:r>
      <w:r>
        <w:rPr>
          <w:rFonts w:eastAsia="Times New Roman" w:cs="Times New Roman"/>
          <w:szCs w:val="24"/>
          <w:lang w:val="en-US"/>
        </w:rPr>
        <w:t>Financial</w:t>
      </w:r>
      <w:r>
        <w:rPr>
          <w:rFonts w:eastAsia="Times New Roman" w:cs="Times New Roman"/>
          <w:szCs w:val="24"/>
        </w:rPr>
        <w:t xml:space="preserve"> </w:t>
      </w:r>
      <w:r>
        <w:rPr>
          <w:rFonts w:eastAsia="Times New Roman" w:cs="Times New Roman"/>
          <w:szCs w:val="24"/>
          <w:lang w:val="en-US"/>
        </w:rPr>
        <w:t>Policies</w:t>
      </w:r>
      <w:r>
        <w:rPr>
          <w:rFonts w:eastAsia="Times New Roman" w:cs="Times New Roman"/>
          <w:szCs w:val="24"/>
        </w:rPr>
        <w:t>.</w:t>
      </w:r>
    </w:p>
    <w:p w14:paraId="34409CD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Τα δύο διαφορετικά κείμενα θα σταλούν στην Αθήνα πριν από την έναρξη των συζητήσεων. Σύμφωνα με αξιωματούχους του Υπουργείου Οικονομικών, τα μέτρα τα οποία θα περιλαμβάνουν τα δύο κείμενα, θα πρέπ</w:t>
      </w:r>
      <w:r>
        <w:rPr>
          <w:rFonts w:eastAsia="Times New Roman" w:cs="Times New Roman"/>
          <w:szCs w:val="24"/>
        </w:rPr>
        <w:t>ει να οριστικοποιηθούν σε διάστημα επτά έως δέκα ημερών. Τα δύο κείμενα θα έχουν ομοιότητες αλλά δεν θα είναι ταυτόσημα. Αυτό σημαίνει ότι το μνημόνιο του Διεθνούς Νομισματικού Ταμείου μπορεί να έχει διαφορετικές υποχρεώσεις από το αναθεωρημένο μνημόνιο τη</w:t>
      </w:r>
      <w:r>
        <w:rPr>
          <w:rFonts w:eastAsia="Times New Roman" w:cs="Times New Roman"/>
          <w:szCs w:val="24"/>
        </w:rPr>
        <w:t>ς Ευρωπαϊκής Ένωσης, για παράδειγμα τις αλλαγές στο εργασιακό, που, όπως φαίνεται, δεν έχουν οριστικοποιηθεί ακόμα από το Ταμείο.</w:t>
      </w:r>
    </w:p>
    <w:p w14:paraId="34409CD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Στελέχη, φυσικά, του Υπουργείου Οικονομικών τονίζουν ότι η ευθυγράμμιση των δύο κειμένων επιτυγχάνεται, ως ένα</w:t>
      </w:r>
      <w:r>
        <w:rPr>
          <w:rFonts w:eastAsia="Times New Roman" w:cs="Times New Roman"/>
          <w:szCs w:val="24"/>
        </w:rPr>
        <w:t>ν</w:t>
      </w:r>
      <w:r>
        <w:rPr>
          <w:rFonts w:eastAsia="Times New Roman" w:cs="Times New Roman"/>
          <w:szCs w:val="24"/>
        </w:rPr>
        <w:t xml:space="preserve"> βαθμό, από τη </w:t>
      </w:r>
      <w:r>
        <w:rPr>
          <w:rFonts w:eastAsia="Times New Roman" w:cs="Times New Roman"/>
          <w:szCs w:val="24"/>
        </w:rPr>
        <w:t>συμφωνία που έγινε στην Ουάσιγκτον για να κλείσουν τα μεγάλα θέματα οικονομικής πολιτικής</w:t>
      </w:r>
      <w:r>
        <w:rPr>
          <w:rFonts w:eastAsia="Times New Roman" w:cs="Times New Roman"/>
          <w:szCs w:val="24"/>
        </w:rPr>
        <w:t>,</w:t>
      </w:r>
      <w:r>
        <w:rPr>
          <w:rFonts w:eastAsia="Times New Roman" w:cs="Times New Roman"/>
          <w:szCs w:val="24"/>
        </w:rPr>
        <w:t xml:space="preserve"> που αφορούν τα </w:t>
      </w:r>
      <w:r>
        <w:rPr>
          <w:rFonts w:eastAsia="Times New Roman" w:cs="Times New Roman"/>
          <w:szCs w:val="24"/>
        </w:rPr>
        <w:lastRenderedPageBreak/>
        <w:t>δημοσιονομικά μέτρα, τις αλλαγές στις τράπεζες και τις αποκρατικοποιήσεις και να αφήσουν τα επιμέρους θέματα για αργότερα.</w:t>
      </w:r>
    </w:p>
    <w:p w14:paraId="34409CD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Αντιλαμβάνεστε ότι όλα αυτά</w:t>
      </w:r>
      <w:r>
        <w:rPr>
          <w:rFonts w:eastAsia="Times New Roman" w:cs="Times New Roman"/>
          <w:szCs w:val="24"/>
        </w:rPr>
        <w:t xml:space="preserve"> δείχνουν, σε συνάρτηση με τη νίκη της Ζαν Μαρί </w:t>
      </w:r>
      <w:proofErr w:type="spellStart"/>
      <w:r>
        <w:rPr>
          <w:rFonts w:eastAsia="Times New Roman" w:cs="Times New Roman"/>
          <w:szCs w:val="24"/>
        </w:rPr>
        <w:t>Λεπέν</w:t>
      </w:r>
      <w:proofErr w:type="spellEnd"/>
      <w:r>
        <w:rPr>
          <w:rFonts w:eastAsia="Times New Roman" w:cs="Times New Roman"/>
          <w:szCs w:val="24"/>
        </w:rPr>
        <w:t xml:space="preserve"> στη Γαλλία -εμείς ως Χρυσή Αυγή χαιρετίζουμε τη νίκη αυτή και ελπίζουμε στον δεύτερο γύρο να αναλάβει και την </w:t>
      </w:r>
      <w:r>
        <w:rPr>
          <w:rFonts w:eastAsia="Times New Roman" w:cs="Times New Roman"/>
          <w:szCs w:val="24"/>
        </w:rPr>
        <w:t>Π</w:t>
      </w:r>
      <w:r>
        <w:rPr>
          <w:rFonts w:eastAsia="Times New Roman" w:cs="Times New Roman"/>
          <w:szCs w:val="24"/>
        </w:rPr>
        <w:t>ροεδρία της Γαλλίας- ότι, πράγματι, πνέει ένας άνεμος αισιοδοξίας στην Ευρώπη. Ενώ, όμως, σ</w:t>
      </w:r>
      <w:r>
        <w:rPr>
          <w:rFonts w:eastAsia="Times New Roman" w:cs="Times New Roman"/>
          <w:szCs w:val="24"/>
        </w:rPr>
        <w:t xml:space="preserve">υμβαίνουν όλα αυτά, οι παρακρατικοί της Γαλλίας ξεκίνησαν την κατατρομοκράτηση του γαλλικού λαού για να μην ψηφίσει </w:t>
      </w:r>
      <w:proofErr w:type="spellStart"/>
      <w:r>
        <w:rPr>
          <w:rFonts w:eastAsia="Times New Roman" w:cs="Times New Roman"/>
          <w:szCs w:val="24"/>
        </w:rPr>
        <w:t>Λεπέν</w:t>
      </w:r>
      <w:proofErr w:type="spellEnd"/>
      <w:r>
        <w:rPr>
          <w:rFonts w:eastAsia="Times New Roman" w:cs="Times New Roman"/>
          <w:szCs w:val="24"/>
        </w:rPr>
        <w:t xml:space="preserve">, δημιουργώντας, μάλιστα, εκτεταμένα επεισόδια στο Παρίσι και όλες τις μεγάλες πόλεις. </w:t>
      </w:r>
    </w:p>
    <w:p w14:paraId="34409CD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Ο δε </w:t>
      </w:r>
      <w:proofErr w:type="spellStart"/>
      <w:r>
        <w:rPr>
          <w:rFonts w:eastAsia="Times New Roman" w:cs="Times New Roman"/>
          <w:szCs w:val="24"/>
        </w:rPr>
        <w:t>Κουτσούμπας</w:t>
      </w:r>
      <w:proofErr w:type="spellEnd"/>
      <w:r>
        <w:rPr>
          <w:rFonts w:eastAsia="Times New Roman" w:cs="Times New Roman"/>
          <w:szCs w:val="24"/>
        </w:rPr>
        <w:t xml:space="preserve"> της Γαλλίας, ο Πιερ </w:t>
      </w:r>
      <w:proofErr w:type="spellStart"/>
      <w:r>
        <w:rPr>
          <w:rFonts w:eastAsia="Times New Roman" w:cs="Times New Roman"/>
          <w:szCs w:val="24"/>
        </w:rPr>
        <w:t>Λοράν</w:t>
      </w:r>
      <w:proofErr w:type="spellEnd"/>
      <w:r>
        <w:rPr>
          <w:rFonts w:eastAsia="Times New Roman" w:cs="Times New Roman"/>
          <w:szCs w:val="24"/>
        </w:rPr>
        <w:t xml:space="preserve">, ο </w:t>
      </w:r>
      <w:r>
        <w:rPr>
          <w:rFonts w:eastAsia="Times New Roman" w:cs="Times New Roman"/>
          <w:szCs w:val="24"/>
        </w:rPr>
        <w:t xml:space="preserve">Γραμματέας του Κομμουνιστικού Κόμματος, βγήκε ανοιχτά με δηλώσεις του υπέρ του πρώην τραπεζίτη </w:t>
      </w:r>
      <w:proofErr w:type="spellStart"/>
      <w:r>
        <w:rPr>
          <w:rFonts w:eastAsia="Times New Roman" w:cs="Times New Roman"/>
          <w:szCs w:val="24"/>
        </w:rPr>
        <w:t>Ρότσιλντ</w:t>
      </w:r>
      <w:proofErr w:type="spellEnd"/>
      <w:r>
        <w:rPr>
          <w:rFonts w:eastAsia="Times New Roman" w:cs="Times New Roman"/>
          <w:szCs w:val="24"/>
        </w:rPr>
        <w:t xml:space="preserve">, Μακρόν. Ιδού η νέα απόδειξη της πλήρους υποταγής στη νέα τάξη πραγμάτων και στο κεφάλαιο, που δήθεν πολεμάτε. «Καλώ να καταψηφιστεί η Μαρί </w:t>
      </w:r>
      <w:proofErr w:type="spellStart"/>
      <w:r>
        <w:rPr>
          <w:rFonts w:eastAsia="Times New Roman" w:cs="Times New Roman"/>
          <w:szCs w:val="24"/>
        </w:rPr>
        <w:t>Λεπέν</w:t>
      </w:r>
      <w:proofErr w:type="spellEnd"/>
      <w:r>
        <w:rPr>
          <w:rFonts w:eastAsia="Times New Roman" w:cs="Times New Roman"/>
          <w:szCs w:val="24"/>
        </w:rPr>
        <w:t>», είχε</w:t>
      </w:r>
      <w:r>
        <w:rPr>
          <w:rFonts w:eastAsia="Times New Roman" w:cs="Times New Roman"/>
          <w:szCs w:val="24"/>
        </w:rPr>
        <w:t xml:space="preserve"> δηλώσει. «</w:t>
      </w:r>
      <w:r>
        <w:rPr>
          <w:rFonts w:eastAsia="Times New Roman" w:cs="Times New Roman"/>
          <w:color w:val="000000"/>
          <w:szCs w:val="24"/>
        </w:rPr>
        <w:t>Δύο σημειώσεις: Η</w:t>
      </w:r>
      <w:r>
        <w:rPr>
          <w:rFonts w:eastAsia="Times New Roman" w:cs="Times New Roman"/>
          <w:szCs w:val="24"/>
        </w:rPr>
        <w:t xml:space="preserve"> εκπληκτική άνοδος του Ζαν - </w:t>
      </w:r>
      <w:proofErr w:type="spellStart"/>
      <w:r>
        <w:rPr>
          <w:rFonts w:eastAsia="Times New Roman" w:cs="Times New Roman"/>
          <w:szCs w:val="24"/>
        </w:rPr>
        <w:t>Λυκ</w:t>
      </w:r>
      <w:proofErr w:type="spellEnd"/>
      <w:r>
        <w:rPr>
          <w:rFonts w:eastAsia="Times New Roman" w:cs="Times New Roman"/>
          <w:szCs w:val="24"/>
        </w:rPr>
        <w:t xml:space="preserve"> </w:t>
      </w:r>
      <w:proofErr w:type="spellStart"/>
      <w:r>
        <w:rPr>
          <w:rFonts w:eastAsia="Times New Roman" w:cs="Times New Roman"/>
          <w:szCs w:val="24"/>
        </w:rPr>
        <w:t>Μελανσόν</w:t>
      </w:r>
      <w:proofErr w:type="spellEnd"/>
      <w:r>
        <w:rPr>
          <w:rFonts w:eastAsia="Times New Roman" w:cs="Times New Roman"/>
          <w:szCs w:val="24"/>
        </w:rPr>
        <w:t xml:space="preserve">, η οποία είναι μεγαλύτερη από το 2012, σημαίνει ότι υπάρχει μια Αριστερά που </w:t>
      </w:r>
      <w:proofErr w:type="spellStart"/>
      <w:r>
        <w:rPr>
          <w:rFonts w:eastAsia="Times New Roman" w:cs="Times New Roman"/>
          <w:szCs w:val="24"/>
        </w:rPr>
        <w:t>αναγεννάται</w:t>
      </w:r>
      <w:proofErr w:type="spellEnd"/>
      <w:r>
        <w:rPr>
          <w:rFonts w:eastAsia="Times New Roman" w:cs="Times New Roman"/>
          <w:szCs w:val="24"/>
        </w:rPr>
        <w:t xml:space="preserve"> σ’ αυτές τις </w:t>
      </w:r>
      <w:r>
        <w:rPr>
          <w:rFonts w:eastAsia="Times New Roman" w:cs="Times New Roman"/>
          <w:szCs w:val="24"/>
        </w:rPr>
        <w:lastRenderedPageBreak/>
        <w:t>εκλογές. Υπάρχει ένας δεύτερος γύρος, στον οποίον δεν αναγνωρίζω τον εαυτό μου, όπως</w:t>
      </w:r>
      <w:r>
        <w:rPr>
          <w:rFonts w:eastAsia="Times New Roman" w:cs="Times New Roman"/>
          <w:szCs w:val="24"/>
        </w:rPr>
        <w:t xml:space="preserve"> και εκατομμύρια άνθρωποι. Θα νικήσουμε τη Μαρί </w:t>
      </w:r>
      <w:proofErr w:type="spellStart"/>
      <w:r>
        <w:rPr>
          <w:rFonts w:eastAsia="Times New Roman" w:cs="Times New Roman"/>
          <w:szCs w:val="24"/>
        </w:rPr>
        <w:t>Λεπέν</w:t>
      </w:r>
      <w:proofErr w:type="spellEnd"/>
      <w:r>
        <w:rPr>
          <w:rFonts w:eastAsia="Times New Roman" w:cs="Times New Roman"/>
          <w:szCs w:val="24"/>
        </w:rPr>
        <w:t>. Σας καλώ να τη νικήσουμε. Μόνο ένα ψηφοδέλτιο υπάρχει για να το κάνουμε».</w:t>
      </w:r>
    </w:p>
    <w:p w14:paraId="34409CD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Αυτά σε ό,τι αφορά την Αριστερά, μια Αριστερά, την οποία την ακούσαμε σήμερα, μαζί με τους νεοφιλελεύθερους, να μιλάνε για την </w:t>
      </w:r>
      <w:r>
        <w:rPr>
          <w:rFonts w:eastAsia="Times New Roman" w:cs="Times New Roman"/>
          <w:szCs w:val="24"/>
        </w:rPr>
        <w:t xml:space="preserve">εργατική Πρωτομαγιά, μια εργατική Πρωτομαγιά που, δυστυχώς, κύριοι, αργήσατε κατά εβδομήντα εννιά ολόκληρα χρόνια. Σας είχε προλάβει ο εθνικός ηγέτης, ο Ιωάννης Μεταξάς. </w:t>
      </w:r>
    </w:p>
    <w:p w14:paraId="34409CD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Όσο και να μη θέλετε να το παραδεχθείτε -δυστυχώς, υπάρχουν παραδείγματα- σε όσα κράτ</w:t>
      </w:r>
      <w:r>
        <w:rPr>
          <w:rFonts w:eastAsia="Times New Roman" w:cs="Times New Roman"/>
          <w:szCs w:val="24"/>
        </w:rPr>
        <w:t xml:space="preserve">η είχε εφαρμοστεί η οικονομική πολιτική της Αριστεράς ή του Κομμουνισμού -γιατί ένα και το αυτό είστε, από το ΚΚΕ προέρχεται η σημερινή </w:t>
      </w:r>
      <w:r>
        <w:rPr>
          <w:rFonts w:eastAsia="Times New Roman" w:cs="Times New Roman"/>
          <w:szCs w:val="24"/>
        </w:rPr>
        <w:t>σ</w:t>
      </w:r>
      <w:r>
        <w:rPr>
          <w:rFonts w:eastAsia="Times New Roman" w:cs="Times New Roman"/>
          <w:szCs w:val="24"/>
        </w:rPr>
        <w:t xml:space="preserve">υγκυβέρνηση του ΣΥΡΙΖΑ- αποδείχθηκε ότι πείνασαν. Οπότε, απολύτως καμμία σχέση δεν έχετε με το εργατικό κίνημα. Είστε </w:t>
      </w:r>
      <w:r>
        <w:rPr>
          <w:rFonts w:eastAsia="Times New Roman" w:cs="Times New Roman"/>
          <w:szCs w:val="24"/>
        </w:rPr>
        <w:t>οι χειρότεροι εχθροί του εργατικού κινήματος και όλα όσα έχετε νομοθετήσει τα τελευταία χρόνια, ήταν απλά και μόνο σε βάρος του ελληνικού εργατικού κινήματος. Τους εργάτες οι μόνοι που τους στηρίζουν -και το έχουν αποδείξει όλες τις δεκαετίες που έχουν περ</w:t>
      </w:r>
      <w:r>
        <w:rPr>
          <w:rFonts w:eastAsia="Times New Roman" w:cs="Times New Roman"/>
          <w:szCs w:val="24"/>
        </w:rPr>
        <w:t>άσει- είναι οι Έλληνες εθνικιστές. Περαστικά σας!</w:t>
      </w:r>
    </w:p>
    <w:p w14:paraId="34409CD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Θα μιλήσω για το άρθρο 12, το οποίο αναφέρεται στις εξετάσεις εισαγωγής στην τριτοβάθμια εκπαίδευση. Με την πρώτη παράγραφο της προτεινόμενης διάταξης καταφαίνεται η δυνατότητα πρόσβασης των αποφοίτων </w:t>
      </w:r>
      <w:r>
        <w:rPr>
          <w:rFonts w:eastAsia="Times New Roman" w:cs="Times New Roman"/>
          <w:szCs w:val="24"/>
        </w:rPr>
        <w:t>επαγγ</w:t>
      </w:r>
      <w:r>
        <w:rPr>
          <w:rFonts w:eastAsia="Times New Roman" w:cs="Times New Roman"/>
          <w:szCs w:val="24"/>
        </w:rPr>
        <w:t>ελματικών λ</w:t>
      </w:r>
      <w:r>
        <w:rPr>
          <w:rFonts w:eastAsia="Times New Roman" w:cs="Times New Roman"/>
          <w:szCs w:val="24"/>
        </w:rPr>
        <w:t>υκείων στα ΤΕΙ, στην ΑΣΠΕΤΕ και στις ανώτερες σχολές τουριστικής εκπαίδευσης σε ποσοστό που δεν μπορεί να είναι μικρότερο του 20% σε σχέση με το σύνολο των υποψηφίων.</w:t>
      </w:r>
    </w:p>
    <w:p w14:paraId="34409CD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Με τη δεύτερη παράγραφο προβλέπεται η διεξαγωγή επαναληπτικών εξετάσεων τον Σε</w:t>
      </w:r>
      <w:r>
        <w:rPr>
          <w:rFonts w:eastAsia="Times New Roman" w:cs="Times New Roman"/>
          <w:szCs w:val="24"/>
        </w:rPr>
        <w:t xml:space="preserve">πτέμβριο κάθε σχολικού έτους για την εισαγωγή στην τριτοβάθμια εκπαίδευση των υποψηφίων των </w:t>
      </w:r>
      <w:r>
        <w:rPr>
          <w:rFonts w:eastAsia="Times New Roman" w:cs="Times New Roman"/>
          <w:szCs w:val="24"/>
        </w:rPr>
        <w:t>γενικών λ</w:t>
      </w:r>
      <w:r>
        <w:rPr>
          <w:rFonts w:eastAsia="Times New Roman" w:cs="Times New Roman"/>
          <w:szCs w:val="24"/>
        </w:rPr>
        <w:t xml:space="preserve">υκείων και των </w:t>
      </w:r>
      <w:r>
        <w:rPr>
          <w:rFonts w:eastAsia="Times New Roman" w:cs="Times New Roman"/>
          <w:szCs w:val="24"/>
        </w:rPr>
        <w:t>επαγγελματικών λ</w:t>
      </w:r>
      <w:r>
        <w:rPr>
          <w:rFonts w:eastAsia="Times New Roman" w:cs="Times New Roman"/>
          <w:szCs w:val="24"/>
        </w:rPr>
        <w:t>υκείων, οι οποίοι δεν έλαβαν μέρος στην εξέταση ενός ή περισσοτέρων μαθημάτων κατά τη διάρκεια της τακτικής εξεταστικής περι</w:t>
      </w:r>
      <w:r>
        <w:rPr>
          <w:rFonts w:eastAsia="Times New Roman" w:cs="Times New Roman"/>
          <w:szCs w:val="24"/>
        </w:rPr>
        <w:t xml:space="preserve">όδου λόγω σοβαρού προβλήματος υγείας ή λόγω ψυχικής οδύνης ή συνεπεία θανάτου συγγενούς πρώτου βαθμού εξ αίματος σε ευθεία γραμμή ή δευτέρου βαθμού εξ αίματος σε πλάγια γραμμή, δηλαδή απώλεια συγγενικού προσώπου του στενού οικογενειακού κύκλου. </w:t>
      </w:r>
    </w:p>
    <w:p w14:paraId="34409CD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Οι προτειν</w:t>
      </w:r>
      <w:r>
        <w:rPr>
          <w:rFonts w:eastAsia="Times New Roman" w:cs="Times New Roman"/>
          <w:szCs w:val="24"/>
        </w:rPr>
        <w:t>όμενες ρυθμίσεις θα μπορούσαμε να πούμε ότι κινούνται σε μ</w:t>
      </w:r>
      <w:r>
        <w:rPr>
          <w:rFonts w:eastAsia="Times New Roman" w:cs="Times New Roman"/>
          <w:szCs w:val="24"/>
        </w:rPr>
        <w:t>ι</w:t>
      </w:r>
      <w:r>
        <w:rPr>
          <w:rFonts w:eastAsia="Times New Roman" w:cs="Times New Roman"/>
          <w:szCs w:val="24"/>
        </w:rPr>
        <w:t xml:space="preserve">α σωστή κατεύθυνση. Όμως, η δεύτερη διάταξη </w:t>
      </w:r>
      <w:r>
        <w:rPr>
          <w:rFonts w:eastAsia="Times New Roman" w:cs="Times New Roman"/>
          <w:szCs w:val="24"/>
        </w:rPr>
        <w:lastRenderedPageBreak/>
        <w:t>εγείρει κάποια ζητήματα ορθής εφαρμογής της, τα οποία δεν επιλύονται με το παρόν άρθρο και παραπέμπονται σε μελλοντική υπουργική απόφαση και, μάλιστα, χω</w:t>
      </w:r>
      <w:r>
        <w:rPr>
          <w:rFonts w:eastAsia="Times New Roman" w:cs="Times New Roman"/>
          <w:szCs w:val="24"/>
        </w:rPr>
        <w:t>ρίς να προσδιορίζεται ο χρόνος έκδοσής της, δημιουργώντας ακόμα περισσότερα προβλήματα στους υποψήφιους, αφού έρχεται ένα</w:t>
      </w:r>
      <w:r>
        <w:rPr>
          <w:rFonts w:eastAsia="Times New Roman" w:cs="Times New Roman"/>
          <w:szCs w:val="24"/>
        </w:rPr>
        <w:t>ν</w:t>
      </w:r>
      <w:r>
        <w:rPr>
          <w:rFonts w:eastAsia="Times New Roman" w:cs="Times New Roman"/>
          <w:szCs w:val="24"/>
        </w:rPr>
        <w:t xml:space="preserve"> μήνα πριν από την έναρξη των εισαγωγικών εξετάσεων. </w:t>
      </w:r>
    </w:p>
    <w:p w14:paraId="34409CD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Σε ό,τι αφορά στην τροπολογία με γενικό αριθμό 1022 και ειδικό 10, προβλέπεται η</w:t>
      </w:r>
      <w:r>
        <w:rPr>
          <w:rFonts w:eastAsia="Times New Roman" w:cs="Times New Roman"/>
          <w:szCs w:val="24"/>
        </w:rPr>
        <w:t xml:space="preserve"> παροχή έντοκου δανείου ύψους 10 εκατομμυρίων ευρώ από τον ΕΦΚΑ στον ΕΔΟΕΑΠ για την κάλυψη των ταμειακών αναγκών του. Το ποσό θα χορηγηθεί σε τέσσερις ισόποσες δόσεις που θα ξεκινήσουν τον Μάιο του 2017 και αναμένεται να αποπληρωθεί από τον ΕΔΟΕΑΠ ως τις 3</w:t>
      </w:r>
      <w:r>
        <w:rPr>
          <w:rFonts w:eastAsia="Times New Roman" w:cs="Times New Roman"/>
          <w:szCs w:val="24"/>
        </w:rPr>
        <w:t>1-12-2017, το δε επιτόκιο αντιστοιχεί στο ποσοστό απόδοσης του κοινού κεφαλαίου νομικού προσώπου δημοσίου δικαίου και ασφαλιστικών φορέων</w:t>
      </w:r>
      <w:r>
        <w:rPr>
          <w:rFonts w:eastAsia="Times New Roman" w:cs="Times New Roman"/>
          <w:szCs w:val="24"/>
        </w:rPr>
        <w:t>,</w:t>
      </w:r>
      <w:r>
        <w:rPr>
          <w:rFonts w:eastAsia="Times New Roman" w:cs="Times New Roman"/>
          <w:szCs w:val="24"/>
        </w:rPr>
        <w:t xml:space="preserve"> που διαχειρίζεται η Τράπεζα της Ελλάδος. </w:t>
      </w:r>
    </w:p>
    <w:p w14:paraId="34409CD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Ο ΕΔΟΕΑΠ έχει βρεθεί σε ταμειακό οικονομικό αδιέξοδο και τα έσοδα ήταν από </w:t>
      </w:r>
      <w:r>
        <w:rPr>
          <w:rFonts w:eastAsia="Times New Roman" w:cs="Times New Roman"/>
          <w:szCs w:val="24"/>
        </w:rPr>
        <w:t xml:space="preserve">το αγγελιόσημο, το οποίο έχει καταργηθεί. Δεν υπήρχε εργοδοτική εισφορά για τους εργαζομένους στα μέσα μαζικής ενημέρωσης. Διευκρινίζω ότι ο ΕΔΟΕΑΠ είναι ο κλάδος </w:t>
      </w:r>
      <w:r>
        <w:rPr>
          <w:rFonts w:eastAsia="Times New Roman" w:cs="Times New Roman"/>
          <w:szCs w:val="24"/>
        </w:rPr>
        <w:lastRenderedPageBreak/>
        <w:t xml:space="preserve">υγείας των δημοσιογράφων. Επίσης, το επιτόκιο δεν είναι εγγυημένο. Μπορεί να είναι 1% ή 3%. </w:t>
      </w:r>
    </w:p>
    <w:p w14:paraId="34409CD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Οι μισθωτοί, ελεύθεροι επαγγελματίες κ.λπ.</w:t>
      </w:r>
      <w:r>
        <w:rPr>
          <w:rFonts w:eastAsia="Times New Roman" w:cs="Times New Roman"/>
          <w:szCs w:val="24"/>
        </w:rPr>
        <w:t>,</w:t>
      </w:r>
      <w:r>
        <w:rPr>
          <w:rFonts w:eastAsia="Times New Roman" w:cs="Times New Roman"/>
          <w:szCs w:val="24"/>
        </w:rPr>
        <w:t xml:space="preserve"> πληρώνουμε ανταποδοτικές εισφορές προς τον ΕΦΚΑ και τώρα, από αυτά τα κεφάλαια δανειοδοτείται ο κλάδος υγείας των δημοσιογράφων. </w:t>
      </w:r>
    </w:p>
    <w:p w14:paraId="34409CD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Για ποιο</w:t>
      </w:r>
      <w:r>
        <w:rPr>
          <w:rFonts w:eastAsia="Times New Roman" w:cs="Times New Roman"/>
          <w:szCs w:val="24"/>
        </w:rPr>
        <w:t>ν</w:t>
      </w:r>
      <w:r>
        <w:rPr>
          <w:rFonts w:eastAsia="Times New Roman" w:cs="Times New Roman"/>
          <w:szCs w:val="24"/>
        </w:rPr>
        <w:t xml:space="preserve"> λόγο υπάρχει αυτή η άνιση μεταχείριση; Εάν το επιχείρημα είναι ότι θα με</w:t>
      </w:r>
      <w:r>
        <w:rPr>
          <w:rFonts w:eastAsia="Times New Roman" w:cs="Times New Roman"/>
          <w:szCs w:val="24"/>
        </w:rPr>
        <w:t>ιωθούν οι συντάξεις κατά 20%-30%, ότι ο κλάδος θα διαλυθεί και θα χαθεί η αξιοπρέπεια της εργασίας, τότε να ενημερώσουμε την Κυβέρνηση ότι αυτές οι εικόνες είναι απολύτως γνωστές και οικείες στο σύνολο της κοινωνίας, που έχει περιέλθει σε πρωτόγνωρα επίπεδ</w:t>
      </w:r>
      <w:r>
        <w:rPr>
          <w:rFonts w:eastAsia="Times New Roman" w:cs="Times New Roman"/>
          <w:szCs w:val="24"/>
        </w:rPr>
        <w:t xml:space="preserve">α απελπισίας και εξαθλίωσης λόγω των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τις οποίες ακολουθείτε τα τελευταία χρόνια. </w:t>
      </w:r>
    </w:p>
    <w:p w14:paraId="34409CD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Επίσης, σχετικά με την εν λόγω τροπολογία θα ήθελα να ρωτήσω το εξής: Αφού δεν υπάρχουν πλέον χρήματα ούτε για τις συντάξεις ούτε για παροχές, πώς θα ε</w:t>
      </w:r>
      <w:r>
        <w:rPr>
          <w:rFonts w:eastAsia="Times New Roman" w:cs="Times New Roman"/>
          <w:szCs w:val="24"/>
        </w:rPr>
        <w:t>πιστραφούν αυτά τα δανεικά, κύριε Υπουργέ;</w:t>
      </w:r>
    </w:p>
    <w:p w14:paraId="34409CE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Περνάω στην τροπολογία με γενικό αριθμό 1023 και ειδικό 11. Η πρόταση του Υπουργείου Εργασίας για τη σύσταση </w:t>
      </w:r>
      <w:r>
        <w:rPr>
          <w:rFonts w:eastAsia="Times New Roman" w:cs="Times New Roman"/>
          <w:szCs w:val="24"/>
        </w:rPr>
        <w:lastRenderedPageBreak/>
        <w:t xml:space="preserve">Τμήματος Αντιμετώπισης της Αδήλωτης Εργασίας στο Ανώτατο Συμβούλιο Εργασίας, το ΑΣΕ, αποτελεί μία ακόμη </w:t>
      </w:r>
      <w:r>
        <w:rPr>
          <w:rFonts w:eastAsia="Times New Roman" w:cs="Times New Roman"/>
          <w:szCs w:val="24"/>
        </w:rPr>
        <w:t>νομοθετική παραφωνία. Είναι γεγονός ότι ειδικότερα τα τελευταία χρόνια</w:t>
      </w:r>
      <w:r>
        <w:rPr>
          <w:rFonts w:eastAsia="Times New Roman" w:cs="Times New Roman"/>
          <w:szCs w:val="24"/>
        </w:rPr>
        <w:t>,</w:t>
      </w:r>
      <w:r>
        <w:rPr>
          <w:rFonts w:eastAsia="Times New Roman" w:cs="Times New Roman"/>
          <w:szCs w:val="24"/>
        </w:rPr>
        <w:t xml:space="preserve"> που η Ελλάδα μαστίζεται από τα μνημόνια, υπάρχουν πολίτες, οι οποίοι μη έχοντας άλλη επιλογή, αναγκάζονται να παρέχουν τις υπηρεσίες τους χωρίς να ασφαλίζονται από τους εργοδότες τους.</w:t>
      </w:r>
      <w:r>
        <w:rPr>
          <w:rFonts w:eastAsia="Times New Roman" w:cs="Times New Roman"/>
          <w:szCs w:val="24"/>
        </w:rPr>
        <w:t xml:space="preserve"> Το οικονομικό αδιέξοδο, στο οποίο έχει βρεθεί η πλειονότητα των εργαζομένων αλλά και των εργοδοτών, δημιουργεί τις συνθήκες για την ανάπτυξη αυτών των φαινομένων. </w:t>
      </w:r>
    </w:p>
    <w:p w14:paraId="34409CE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Αντί, λοιπόν, να νομοθετείτε με σκοπό τη δραστική και αποτελεσματική αντιμετώπιση της ανεργ</w:t>
      </w:r>
      <w:r>
        <w:rPr>
          <w:rFonts w:eastAsia="Times New Roman" w:cs="Times New Roman"/>
          <w:szCs w:val="24"/>
        </w:rPr>
        <w:t xml:space="preserve">ίας που αγγίζει το ποσοστό του 24%, συστήνετε τμήματα με γραφειοκρατικό υπόβαθρο μόνο και μόνο για να εισάγετε μία δήθεν θεσμική καινοτομία με αμφίβολη αποτελεσματικότητα. </w:t>
      </w:r>
    </w:p>
    <w:p w14:paraId="34409CE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Σήμερα, όμως, το ανθρώπινο δυναμικό της Ελλάδας έχει διαφορετικές απαιτήσεις: Πρώτο</w:t>
      </w:r>
      <w:r>
        <w:rPr>
          <w:rFonts w:eastAsia="Times New Roman" w:cs="Times New Roman"/>
          <w:szCs w:val="24"/>
        </w:rPr>
        <w:t>ν, χρειάζεται νέες θέσεις εργασίας, οι οποίες θα προκύψουν από υγιείς και διαφανείς επενδύσεις και θα απορροφούν κατά προτεραιότητα τους Έλληνες εργαζομένους και</w:t>
      </w:r>
      <w:r>
        <w:rPr>
          <w:rFonts w:eastAsia="Times New Roman" w:cs="Times New Roman"/>
          <w:szCs w:val="24"/>
        </w:rPr>
        <w:t>,</w:t>
      </w:r>
      <w:r>
        <w:rPr>
          <w:rFonts w:eastAsia="Times New Roman" w:cs="Times New Roman"/>
          <w:szCs w:val="24"/>
        </w:rPr>
        <w:t xml:space="preserve"> δεύτερον, ένα σύστημα κοινωνικής πρόνοιας. </w:t>
      </w:r>
    </w:p>
    <w:p w14:paraId="34409CE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Εντύπωση, μάλιστα, προκαλεί η πάγια πρακτική που </w:t>
      </w:r>
      <w:r>
        <w:rPr>
          <w:rFonts w:eastAsia="Times New Roman" w:cs="Times New Roman"/>
          <w:szCs w:val="24"/>
        </w:rPr>
        <w:t>επικρατεί αναφορικά με τους ισχύοντες τρόπους αντιμετώπισης της αδήλωτης εργασίας. Μέχρι τώρα το μοναδικό μέτρο αφορά στην επιβολή εξοντωτικών προστίμων σε βάρος των εργοδοτών. Εν προκειμένω, οι μικροεπιχειρηματίες είναι ο συνήθης στόχος του κρατικού μηχαν</w:t>
      </w:r>
      <w:r>
        <w:rPr>
          <w:rFonts w:eastAsia="Times New Roman" w:cs="Times New Roman"/>
          <w:szCs w:val="24"/>
        </w:rPr>
        <w:t xml:space="preserve">ισμού και συχνά πέφτουν θύματα των εισπρακτικών μέτρων των αρμοδίων ασφαλιστικών οργανισμών. Το αποτέλεσμα τις περισσότερες φορές είναι το κλείσιμο αυτών των επιχειρήσεων και η υπερχρέωσή τους προς το δημόσιο. </w:t>
      </w:r>
    </w:p>
    <w:p w14:paraId="34409CE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Μία πιθανή λύση στο πρόβλημα της ανασφάλιστης</w:t>
      </w:r>
      <w:r>
        <w:rPr>
          <w:rFonts w:eastAsia="Times New Roman" w:cs="Times New Roman"/>
          <w:szCs w:val="24"/>
        </w:rPr>
        <w:t xml:space="preserve"> εργασίας είναι η κατάρτιση εθνικού σχεδίου για την κατανομή του εργατικού δυναμικού και η αναλογική επιβολή ασφαλιστικών εισφορών στους εργοδότες, ανάλογα με τον κύκλο εργασιών τους. </w:t>
      </w:r>
    </w:p>
    <w:p w14:paraId="34409CE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Όλα αυτά θα μπορούσαν να γίνουν πράξη μόνο με μία εθνική κυβέρνηση της </w:t>
      </w:r>
      <w:r>
        <w:rPr>
          <w:rFonts w:eastAsia="Times New Roman" w:cs="Times New Roman"/>
          <w:szCs w:val="24"/>
        </w:rPr>
        <w:t>Χρυσής Αυγής.</w:t>
      </w:r>
    </w:p>
    <w:p w14:paraId="34409CE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4409CE7" w14:textId="77777777" w:rsidR="00705D54" w:rsidRDefault="00C74C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34409CE8" w14:textId="77777777" w:rsidR="00705D54" w:rsidRDefault="00C74CB8">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Ευχαριστώ, κύριε συνάδελφε.</w:t>
      </w:r>
    </w:p>
    <w:p w14:paraId="34409CE9" w14:textId="77777777" w:rsidR="00705D54" w:rsidRDefault="00C74CB8">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w:t>
      </w:r>
      <w:r>
        <w:rPr>
          <w:rFonts w:eastAsia="Times New Roman" w:cs="Times New Roman"/>
        </w:rPr>
        <w:t xml:space="preserve">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δύο μαθήτριες και μαθητές και δύο εκπαιδευτικοί συνοδοί τους από </w:t>
      </w:r>
      <w:r>
        <w:rPr>
          <w:rFonts w:eastAsia="Times New Roman" w:cs="Times New Roman"/>
        </w:rPr>
        <w:t xml:space="preserve">το Γυμνάσιο </w:t>
      </w:r>
      <w:proofErr w:type="spellStart"/>
      <w:r>
        <w:rPr>
          <w:rFonts w:eastAsia="Times New Roman" w:cs="Times New Roman"/>
        </w:rPr>
        <w:t>Ακράτας</w:t>
      </w:r>
      <w:proofErr w:type="spellEnd"/>
      <w:r>
        <w:rPr>
          <w:rFonts w:eastAsia="Times New Roman" w:cs="Times New Roman"/>
        </w:rPr>
        <w:t xml:space="preserve"> Αχαΐας. </w:t>
      </w:r>
    </w:p>
    <w:p w14:paraId="34409CEA" w14:textId="77777777" w:rsidR="00705D54" w:rsidRDefault="00C74CB8">
      <w:pPr>
        <w:spacing w:line="600" w:lineRule="auto"/>
        <w:ind w:firstLine="720"/>
        <w:jc w:val="both"/>
        <w:rPr>
          <w:rFonts w:eastAsia="Times New Roman" w:cs="Times New Roman"/>
        </w:rPr>
      </w:pPr>
      <w:r>
        <w:rPr>
          <w:rFonts w:eastAsia="Times New Roman" w:cs="Times New Roman"/>
        </w:rPr>
        <w:t xml:space="preserve">Καλώς ήρθατε στη Βουλή, αγαπητοί φίλοι! </w:t>
      </w:r>
    </w:p>
    <w:p w14:paraId="34409CEB" w14:textId="77777777" w:rsidR="00705D54" w:rsidRDefault="00C74CB8">
      <w:pPr>
        <w:spacing w:line="600" w:lineRule="auto"/>
        <w:ind w:firstLine="720"/>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34409CEC" w14:textId="77777777" w:rsidR="00705D54" w:rsidRDefault="00C74CB8">
      <w:pPr>
        <w:spacing w:line="600" w:lineRule="auto"/>
        <w:ind w:firstLine="720"/>
        <w:jc w:val="both"/>
        <w:rPr>
          <w:rFonts w:eastAsia="Times New Roman" w:cs="Times New Roman"/>
        </w:rPr>
      </w:pPr>
      <w:r>
        <w:rPr>
          <w:rFonts w:eastAsia="Times New Roman" w:cs="Times New Roman"/>
        </w:rPr>
        <w:t xml:space="preserve">Τον λόγο έχει η συνάδελφος Νίκη </w:t>
      </w:r>
      <w:proofErr w:type="spellStart"/>
      <w:r>
        <w:rPr>
          <w:rFonts w:eastAsia="Times New Roman" w:cs="Times New Roman"/>
        </w:rPr>
        <w:t>Κεραμέως</w:t>
      </w:r>
      <w:proofErr w:type="spellEnd"/>
      <w:r>
        <w:rPr>
          <w:rFonts w:eastAsia="Times New Roman" w:cs="Times New Roman"/>
        </w:rPr>
        <w:t xml:space="preserve"> από τη Νέα Δημοκρατία για επτά λεπτά. </w:t>
      </w:r>
    </w:p>
    <w:p w14:paraId="34409CED" w14:textId="77777777" w:rsidR="00705D54" w:rsidRDefault="00C74CB8">
      <w:pPr>
        <w:spacing w:line="600" w:lineRule="auto"/>
        <w:ind w:firstLine="720"/>
        <w:jc w:val="both"/>
        <w:rPr>
          <w:rFonts w:eastAsia="Times New Roman" w:cs="Times New Roman"/>
        </w:rPr>
      </w:pPr>
      <w:r>
        <w:rPr>
          <w:rFonts w:eastAsia="Times New Roman" w:cs="Times New Roman"/>
          <w:b/>
        </w:rPr>
        <w:t xml:space="preserve">ΝΙΚΗ ΚΕΡΑΜΕΩΣ: </w:t>
      </w:r>
      <w:r>
        <w:rPr>
          <w:rFonts w:eastAsia="Times New Roman" w:cs="Times New Roman"/>
        </w:rPr>
        <w:t>Ευχαριστώ, κύριε Πρόεδρε.</w:t>
      </w:r>
    </w:p>
    <w:p w14:paraId="34409CEE" w14:textId="77777777" w:rsidR="00705D54" w:rsidRDefault="00C74CB8">
      <w:pPr>
        <w:spacing w:line="600" w:lineRule="auto"/>
        <w:ind w:firstLine="720"/>
        <w:jc w:val="both"/>
        <w:rPr>
          <w:rFonts w:eastAsia="Times New Roman" w:cs="Times New Roman"/>
        </w:rPr>
      </w:pPr>
      <w:r>
        <w:rPr>
          <w:rFonts w:eastAsia="Times New Roman" w:cs="Times New Roman"/>
        </w:rPr>
        <w:t xml:space="preserve">Κύριοι Υπουργοί, κυρίες και κύριοι συνάδελφοι, ζήτησα τον λόγο για να τοποθετηθώ επί της υπουργικής τροπολογίας που αφορά στη διεξαγωγή των επαναληπτικών πανελλαδικών εξετάσεων τον Σεπτέμβριο. Είναι το άρθρο 12 στο σχέδιο νόμου, όπως ενσωματώθηκε. </w:t>
      </w:r>
    </w:p>
    <w:p w14:paraId="34409CEF" w14:textId="77777777" w:rsidR="00705D54" w:rsidRDefault="00C74CB8">
      <w:pPr>
        <w:spacing w:line="600" w:lineRule="auto"/>
        <w:ind w:firstLine="720"/>
        <w:jc w:val="both"/>
        <w:rPr>
          <w:rFonts w:eastAsia="Times New Roman" w:cs="Times New Roman"/>
        </w:rPr>
      </w:pPr>
      <w:r>
        <w:rPr>
          <w:rFonts w:eastAsia="Times New Roman" w:cs="Times New Roman"/>
        </w:rPr>
        <w:lastRenderedPageBreak/>
        <w:t xml:space="preserve">Με την </w:t>
      </w:r>
      <w:r>
        <w:rPr>
          <w:rFonts w:eastAsia="Times New Roman" w:cs="Times New Roman"/>
        </w:rPr>
        <w:t>εν λόγω τροπολογία ορίζεται ότι τον Σεπτέμβριο κάθε σχολικού έτους θα διενεργούνται επαναληπτικές εξετάσεις για την εισαγωγή στην τριτοβάθμια εκπαίδευση εφόσον είτε εξαιτίας σοβαρού λόγου υγείας είτε λόγω ψυχικής οδύνης, συνέπεια θανάτου συγγενούς, ο οποίο</w:t>
      </w:r>
      <w:r>
        <w:rPr>
          <w:rFonts w:eastAsia="Times New Roman" w:cs="Times New Roman"/>
        </w:rPr>
        <w:t xml:space="preserve">ς επήλθε εντός του μήνα που προηγείται του μήνα έναρξης των εξετάσεων και μέχρι τη λήξη αυτών, υποψήφιοι δεν έλαβαν μέρος στην εξέταση ενός ή περισσοτέρων μαθημάτων κατά τη διάρκεια της τακτικής εξεταστικής περιόδου. </w:t>
      </w:r>
    </w:p>
    <w:p w14:paraId="34409CF0" w14:textId="77777777" w:rsidR="00705D54" w:rsidRDefault="00C74CB8">
      <w:pPr>
        <w:spacing w:line="600" w:lineRule="auto"/>
        <w:ind w:firstLine="720"/>
        <w:jc w:val="both"/>
        <w:rPr>
          <w:rFonts w:eastAsia="Times New Roman" w:cs="Times New Roman"/>
        </w:rPr>
      </w:pPr>
      <w:r>
        <w:rPr>
          <w:rFonts w:eastAsia="Times New Roman" w:cs="Times New Roman"/>
        </w:rPr>
        <w:t xml:space="preserve">Κυρίες και κύριοι συνάδελφοι, θέλω να </w:t>
      </w:r>
      <w:r>
        <w:rPr>
          <w:rFonts w:eastAsia="Times New Roman" w:cs="Times New Roman"/>
        </w:rPr>
        <w:t xml:space="preserve">είμαι σαφής: Τασσόμαστε ξεκάθαρα υπέρ της διεξαγωγής επαναληπτικών πανελλαδικών εξετάσεων για τις περιπτώσεις εκείνες για τις οποίες αποδεδειγμένα -τονίζω, αποδεδειγμένα- ο μαθητής αντιμετωπίζει σοβαρό πρόβλημα. </w:t>
      </w:r>
    </w:p>
    <w:p w14:paraId="34409CF1" w14:textId="77777777" w:rsidR="00705D54" w:rsidRDefault="00C74CB8">
      <w:pPr>
        <w:spacing w:line="600" w:lineRule="auto"/>
        <w:ind w:firstLine="720"/>
        <w:jc w:val="both"/>
        <w:rPr>
          <w:rFonts w:eastAsia="Times New Roman" w:cs="Times New Roman"/>
        </w:rPr>
      </w:pPr>
      <w:r>
        <w:rPr>
          <w:rFonts w:eastAsia="Times New Roman" w:cs="Times New Roman"/>
        </w:rPr>
        <w:t>Άλλωστε, είχαμε επί τούτ</w:t>
      </w:r>
      <w:r>
        <w:rPr>
          <w:rFonts w:eastAsia="Times New Roman" w:cs="Times New Roman"/>
        </w:rPr>
        <w:t>ω</w:t>
      </w:r>
      <w:r>
        <w:rPr>
          <w:rFonts w:eastAsia="Times New Roman" w:cs="Times New Roman"/>
        </w:rPr>
        <w:t xml:space="preserve"> ως Αξιωματική Αντ</w:t>
      </w:r>
      <w:r>
        <w:rPr>
          <w:rFonts w:eastAsia="Times New Roman" w:cs="Times New Roman"/>
        </w:rPr>
        <w:t>ιπολίτευση ζητήσει από την Κυβέρνηση να θεσμοθετήσει εκ νέου τον θεσμό των επαναληπτικών πανελλαδικών εξετάσεων</w:t>
      </w:r>
      <w:r>
        <w:rPr>
          <w:rFonts w:eastAsia="Times New Roman" w:cs="Times New Roman"/>
        </w:rPr>
        <w:t>,</w:t>
      </w:r>
      <w:r>
        <w:rPr>
          <w:rFonts w:eastAsia="Times New Roman" w:cs="Times New Roman"/>
        </w:rPr>
        <w:t xml:space="preserve"> μια εποχή που φημολογείτο ότι η Κυβέρνηση θα τις καταργούσε. Όμως, είχαμε ζητήσει να τις θεσμοθετήσει υπό αυστηρές προϋποθέσεις. Μπορεί να συμβ</w:t>
      </w:r>
      <w:r>
        <w:rPr>
          <w:rFonts w:eastAsia="Times New Roman" w:cs="Times New Roman"/>
        </w:rPr>
        <w:t xml:space="preserve">εί στον καθένα από εμάς να έχει ένα πρόβλημα υγείας, έναν ανυπέρβλητο λόγο που να τον εμποδίζει από το να </w:t>
      </w:r>
      <w:r>
        <w:rPr>
          <w:rFonts w:eastAsia="Times New Roman" w:cs="Times New Roman"/>
        </w:rPr>
        <w:lastRenderedPageBreak/>
        <w:t xml:space="preserve">συμμετάσχει σε αυτές τις εξετάσεις οι οποίες θα κρίνουν το υπόλοιπο της ζωής του. </w:t>
      </w:r>
    </w:p>
    <w:p w14:paraId="34409CF2" w14:textId="77777777" w:rsidR="00705D54" w:rsidRDefault="00C74CB8">
      <w:pPr>
        <w:spacing w:line="600" w:lineRule="auto"/>
        <w:ind w:firstLine="720"/>
        <w:jc w:val="both"/>
        <w:rPr>
          <w:rFonts w:eastAsia="Times New Roman" w:cs="Times New Roman"/>
        </w:rPr>
      </w:pPr>
      <w:r>
        <w:rPr>
          <w:rFonts w:eastAsia="Times New Roman" w:cs="Times New Roman"/>
        </w:rPr>
        <w:t>Ωστόσο, κυρίες και κύριοι συνάδελφοι, υπάρχουν δ</w:t>
      </w:r>
      <w:r>
        <w:rPr>
          <w:rFonts w:eastAsia="Times New Roman" w:cs="Times New Roman"/>
        </w:rPr>
        <w:t>ύ</w:t>
      </w:r>
      <w:r>
        <w:rPr>
          <w:rFonts w:eastAsia="Times New Roman" w:cs="Times New Roman"/>
        </w:rPr>
        <w:t xml:space="preserve">ο βασικά ζητήματα </w:t>
      </w:r>
      <w:r w:rsidRPr="00274FBE">
        <w:rPr>
          <w:rFonts w:eastAsia="Times New Roman" w:cs="Times New Roman"/>
          <w:color w:val="000000" w:themeColor="text1"/>
        </w:rPr>
        <w:t>με την προτεινόμενη ρύθμιση. Πρώτο ζήτημα, Ο χρόνος διεξαγωγής αυτών των επαναληπτικών πανελλαδικών εξετάσεων τον Σεπτέμβριο. Δεύτερο ζήτημα, οι προϋποθέσεις υπό τις οποίες ένας υποψήφιος θα έχει δικαίωμα να συμμετ</w:t>
      </w:r>
      <w:r w:rsidRPr="00274FBE">
        <w:rPr>
          <w:rFonts w:eastAsia="Times New Roman" w:cs="Times New Roman"/>
          <w:color w:val="000000" w:themeColor="text1"/>
        </w:rPr>
        <w:t>άσ</w:t>
      </w:r>
      <w:r w:rsidRPr="00274FBE">
        <w:rPr>
          <w:rFonts w:eastAsia="Times New Roman" w:cs="Times New Roman"/>
          <w:color w:val="000000" w:themeColor="text1"/>
        </w:rPr>
        <w:t xml:space="preserve">χει σε αυτές τις εξετάσεις. </w:t>
      </w:r>
    </w:p>
    <w:p w14:paraId="34409CF3" w14:textId="77777777" w:rsidR="00705D54" w:rsidRDefault="00C74CB8">
      <w:pPr>
        <w:spacing w:line="600" w:lineRule="auto"/>
        <w:ind w:firstLine="720"/>
        <w:jc w:val="both"/>
        <w:rPr>
          <w:rFonts w:eastAsia="Times New Roman" w:cs="Times New Roman"/>
        </w:rPr>
      </w:pPr>
      <w:r>
        <w:rPr>
          <w:rFonts w:eastAsia="Times New Roman" w:cs="Times New Roman"/>
        </w:rPr>
        <w:t>Πρώτο ζήτημ</w:t>
      </w:r>
      <w:r>
        <w:rPr>
          <w:rFonts w:eastAsia="Times New Roman" w:cs="Times New Roman"/>
        </w:rPr>
        <w:t>α, λοιπόν, είναι ο χρόνος διεξαγωγής των επαναληπτικών πανελλαδικών. Προβλέπει ο κύριος Υπουργός ότι αυτές θα γίνονται τον Σεπτέμβριο, δηλαδή με άλλα λόγια, δυο με τρεις μήνες μετά την τακτική εξεταστική. Και λέει ο Υπουργός ότι αυτό γίνεται</w:t>
      </w:r>
      <w:r w:rsidRPr="00396E78">
        <w:rPr>
          <w:rFonts w:eastAsia="Times New Roman" w:cs="Times New Roman"/>
        </w:rPr>
        <w:t>,</w:t>
      </w:r>
      <w:r>
        <w:rPr>
          <w:rFonts w:eastAsia="Times New Roman" w:cs="Times New Roman"/>
        </w:rPr>
        <w:t xml:space="preserve"> για να δώσει </w:t>
      </w:r>
      <w:r>
        <w:rPr>
          <w:rFonts w:eastAsia="Times New Roman" w:cs="Times New Roman"/>
        </w:rPr>
        <w:t xml:space="preserve">χρόνο στους μαθητές να συνέλθουν από το όποιο σοκ, παραδείγματος χάριν, ενός θανάτου συγγενικού προσώπου. </w:t>
      </w:r>
    </w:p>
    <w:p w14:paraId="34409CF4" w14:textId="77777777" w:rsidR="00705D54" w:rsidRDefault="00C74CB8">
      <w:pPr>
        <w:spacing w:line="600" w:lineRule="auto"/>
        <w:ind w:firstLine="720"/>
        <w:jc w:val="both"/>
        <w:rPr>
          <w:rFonts w:eastAsia="Times New Roman" w:cs="Times New Roman"/>
        </w:rPr>
      </w:pPr>
      <w:r>
        <w:rPr>
          <w:rFonts w:eastAsia="Times New Roman" w:cs="Times New Roman"/>
        </w:rPr>
        <w:t>Ωστόσο η έως τώρα εμπειρία έχει δείξει ότι οι περισσότερες -για να μην πω η συντριπτική πλειοψηφία- των περιπτώσεων των υποψηφίων</w:t>
      </w:r>
      <w:r>
        <w:rPr>
          <w:rFonts w:eastAsia="Times New Roman" w:cs="Times New Roman"/>
        </w:rPr>
        <w:t>,</w:t>
      </w:r>
      <w:r>
        <w:rPr>
          <w:rFonts w:eastAsia="Times New Roman" w:cs="Times New Roman"/>
        </w:rPr>
        <w:t xml:space="preserve"> οι οποίοι χρειάζετ</w:t>
      </w:r>
      <w:r>
        <w:rPr>
          <w:rFonts w:eastAsia="Times New Roman" w:cs="Times New Roman"/>
        </w:rPr>
        <w:t>αι να δώσουν επαναληπτικές εξετάσεις</w:t>
      </w:r>
      <w:r>
        <w:rPr>
          <w:rFonts w:eastAsia="Times New Roman" w:cs="Times New Roman"/>
        </w:rPr>
        <w:t>,</w:t>
      </w:r>
      <w:r>
        <w:rPr>
          <w:rFonts w:eastAsia="Times New Roman" w:cs="Times New Roman"/>
        </w:rPr>
        <w:t xml:space="preserve"> είναι λόγω κάποιων πρόσκαιρων και μικρής σημασίας </w:t>
      </w:r>
      <w:r>
        <w:rPr>
          <w:rFonts w:eastAsia="Times New Roman" w:cs="Times New Roman"/>
        </w:rPr>
        <w:lastRenderedPageBreak/>
        <w:t>περιστατικών</w:t>
      </w:r>
      <w:r>
        <w:rPr>
          <w:rFonts w:eastAsia="Times New Roman" w:cs="Times New Roman"/>
        </w:rPr>
        <w:t>,</w:t>
      </w:r>
      <w:r>
        <w:rPr>
          <w:rFonts w:eastAsia="Times New Roman" w:cs="Times New Roman"/>
        </w:rPr>
        <w:t xml:space="preserve"> που οφείλονται κυρίως στο άγχος των εξετάσεων, όπως οι κρίσεις πανικού, οι αιμορραγίες από τη μύτη </w:t>
      </w:r>
      <w:proofErr w:type="spellStart"/>
      <w:r>
        <w:rPr>
          <w:rFonts w:eastAsia="Times New Roman" w:cs="Times New Roman"/>
        </w:rPr>
        <w:t>κ</w:t>
      </w:r>
      <w:r>
        <w:rPr>
          <w:rFonts w:eastAsia="Times New Roman" w:cs="Times New Roman"/>
        </w:rPr>
        <w:t>.</w:t>
      </w:r>
      <w:r>
        <w:rPr>
          <w:rFonts w:eastAsia="Times New Roman" w:cs="Times New Roman"/>
        </w:rPr>
        <w:t>ο</w:t>
      </w:r>
      <w:r>
        <w:rPr>
          <w:rFonts w:eastAsia="Times New Roman" w:cs="Times New Roman"/>
        </w:rPr>
        <w:t>.</w:t>
      </w:r>
      <w:r>
        <w:rPr>
          <w:rFonts w:eastAsia="Times New Roman" w:cs="Times New Roman"/>
        </w:rPr>
        <w:t>κ.</w:t>
      </w:r>
      <w:proofErr w:type="spellEnd"/>
      <w:r>
        <w:rPr>
          <w:rFonts w:eastAsia="Times New Roman" w:cs="Times New Roman"/>
        </w:rPr>
        <w:t>.</w:t>
      </w:r>
      <w:r>
        <w:rPr>
          <w:rFonts w:eastAsia="Times New Roman" w:cs="Times New Roman"/>
        </w:rPr>
        <w:t xml:space="preserve"> </w:t>
      </w:r>
    </w:p>
    <w:p w14:paraId="34409CF5" w14:textId="77777777" w:rsidR="00705D54" w:rsidRDefault="00C74CB8">
      <w:pPr>
        <w:spacing w:line="600" w:lineRule="auto"/>
        <w:ind w:firstLine="720"/>
        <w:jc w:val="both"/>
        <w:rPr>
          <w:rFonts w:eastAsia="Times New Roman" w:cs="Times New Roman"/>
        </w:rPr>
      </w:pPr>
      <w:r>
        <w:rPr>
          <w:rFonts w:eastAsia="Times New Roman" w:cs="Times New Roman"/>
        </w:rPr>
        <w:t xml:space="preserve">Τίθενται, λοιπόν, ξεκάθαρα ζητήματα ισονομίας </w:t>
      </w:r>
      <w:r>
        <w:rPr>
          <w:rFonts w:eastAsia="Times New Roman" w:cs="Times New Roman"/>
        </w:rPr>
        <w:t xml:space="preserve">και ίσης μεταχείρισης, </w:t>
      </w:r>
      <w:proofErr w:type="spellStart"/>
      <w:r>
        <w:rPr>
          <w:rFonts w:eastAsia="Times New Roman" w:cs="Times New Roman"/>
        </w:rPr>
        <w:t>πόσω</w:t>
      </w:r>
      <w:proofErr w:type="spellEnd"/>
      <w:r>
        <w:rPr>
          <w:rFonts w:eastAsia="Times New Roman" w:cs="Times New Roman"/>
        </w:rPr>
        <w:t xml:space="preserve"> μάλλον που η τροπολογία προβλέπει</w:t>
      </w:r>
      <w:r>
        <w:rPr>
          <w:rFonts w:eastAsia="Times New Roman" w:cs="Times New Roman"/>
        </w:rPr>
        <w:t>,</w:t>
      </w:r>
      <w:r>
        <w:rPr>
          <w:rFonts w:eastAsia="Times New Roman" w:cs="Times New Roman"/>
        </w:rPr>
        <w:t xml:space="preserve"> ότι αν δώσεις, παραδείγματος χάριν, δυο μαθήματα και αρρωστήσεις στο τρίτο, τότε τον Σεπτέμβριο θα έχεις την ευκαιρία να τα δώσεις όλα. Γιατί οι μαθητές αυτοί να έχουν δυο και τρεις μήνες παραπ</w:t>
      </w:r>
      <w:r>
        <w:rPr>
          <w:rFonts w:eastAsia="Times New Roman" w:cs="Times New Roman"/>
        </w:rPr>
        <w:t>άνω</w:t>
      </w:r>
      <w:r>
        <w:rPr>
          <w:rFonts w:eastAsia="Times New Roman" w:cs="Times New Roman"/>
        </w:rPr>
        <w:t>,</w:t>
      </w:r>
      <w:r>
        <w:rPr>
          <w:rFonts w:eastAsia="Times New Roman" w:cs="Times New Roman"/>
        </w:rPr>
        <w:t xml:space="preserve"> για να προετοιμαστούν για τις εξετάσεις;</w:t>
      </w:r>
    </w:p>
    <w:p w14:paraId="34409CF6" w14:textId="77777777" w:rsidR="00705D54" w:rsidRDefault="00C74CB8">
      <w:pPr>
        <w:spacing w:line="600" w:lineRule="auto"/>
        <w:ind w:firstLine="720"/>
        <w:jc w:val="both"/>
        <w:rPr>
          <w:rFonts w:eastAsia="Times New Roman" w:cs="Times New Roman"/>
        </w:rPr>
      </w:pPr>
      <w:r>
        <w:rPr>
          <w:rFonts w:eastAsia="Times New Roman" w:cs="Times New Roman"/>
        </w:rPr>
        <w:t>Να το πω απλά</w:t>
      </w:r>
      <w:r>
        <w:rPr>
          <w:rFonts w:eastAsia="Times New Roman" w:cs="Times New Roman"/>
        </w:rPr>
        <w:t>.</w:t>
      </w:r>
      <w:r>
        <w:rPr>
          <w:rFonts w:eastAsia="Times New Roman" w:cs="Times New Roman"/>
        </w:rPr>
        <w:t xml:space="preserve"> Δίνω Αρχαία. Δεν πάω καλά. Προφασίζομαι μια αρρώστια στο μάθημα της Ιστορίας που δίνω μετά και έτσι έχω μια δεύτερη ευκαιρία τον Σεπτέμβριο να διορθώσω και τον βαθμό των Αρχαίων, όπου απλά δεν εί</w:t>
      </w:r>
      <w:r>
        <w:rPr>
          <w:rFonts w:eastAsia="Times New Roman" w:cs="Times New Roman"/>
        </w:rPr>
        <w:t xml:space="preserve">μαι ικανοποιημένος για το πώς πήγα. </w:t>
      </w:r>
    </w:p>
    <w:p w14:paraId="34409CF7" w14:textId="77777777" w:rsidR="00705D54" w:rsidRDefault="00C74CB8">
      <w:pPr>
        <w:spacing w:line="600" w:lineRule="auto"/>
        <w:ind w:firstLine="720"/>
        <w:jc w:val="both"/>
        <w:rPr>
          <w:rFonts w:eastAsia="Times New Roman" w:cs="Times New Roman"/>
        </w:rPr>
      </w:pPr>
      <w:r>
        <w:rPr>
          <w:rFonts w:eastAsia="Times New Roman" w:cs="Times New Roman"/>
        </w:rPr>
        <w:t xml:space="preserve">Πρώτο, λοιπόν, ζήτημα είναι ο χρόνος διεξαγωγής των επαναληπτικών πανελλαδικών τον Σεπτέμβριο. </w:t>
      </w:r>
    </w:p>
    <w:p w14:paraId="34409CF8" w14:textId="77777777" w:rsidR="00705D54" w:rsidRDefault="00C74CB8">
      <w:pPr>
        <w:spacing w:line="600" w:lineRule="auto"/>
        <w:ind w:firstLine="720"/>
        <w:jc w:val="both"/>
        <w:rPr>
          <w:rFonts w:eastAsia="Times New Roman" w:cs="Times New Roman"/>
        </w:rPr>
      </w:pPr>
      <w:r>
        <w:rPr>
          <w:rFonts w:eastAsia="Times New Roman" w:cs="Times New Roman"/>
        </w:rPr>
        <w:t>Δεύτερο ζήτημα όσον αφορά την προτεινόμενη ρύθμιση</w:t>
      </w:r>
      <w:r>
        <w:rPr>
          <w:rFonts w:eastAsia="Times New Roman" w:cs="Times New Roman"/>
        </w:rPr>
        <w:t>.</w:t>
      </w:r>
      <w:r>
        <w:rPr>
          <w:rFonts w:eastAsia="Times New Roman" w:cs="Times New Roman"/>
        </w:rPr>
        <w:t xml:space="preserve"> Οι προϋποθέσεις υπό τις οποίες θα έχει ένας υποψήφιος δικαίωμα να συμμε</w:t>
      </w:r>
      <w:r>
        <w:rPr>
          <w:rFonts w:eastAsia="Times New Roman" w:cs="Times New Roman"/>
        </w:rPr>
        <w:t xml:space="preserve">τάσχει στις επαναληπτικές πανελλαδικές εξετάσεις. </w:t>
      </w:r>
    </w:p>
    <w:p w14:paraId="34409CF9" w14:textId="77777777" w:rsidR="00705D54" w:rsidRDefault="00C74CB8">
      <w:pPr>
        <w:spacing w:line="600" w:lineRule="auto"/>
        <w:ind w:firstLine="720"/>
        <w:jc w:val="both"/>
        <w:rPr>
          <w:rFonts w:eastAsia="Times New Roman" w:cs="Times New Roman"/>
        </w:rPr>
      </w:pPr>
      <w:r>
        <w:rPr>
          <w:rFonts w:eastAsia="Times New Roman" w:cs="Times New Roman"/>
        </w:rPr>
        <w:lastRenderedPageBreak/>
        <w:t xml:space="preserve">Κυρίες και κύριοι συνάδελφοι, όπως είπα προηγουμένως, είμαστε ξεκάθαρα θετικοί στη διεξαγωγή επαναληπτικών πανελλαδικών αλλά υπό αυστηρές προϋποθέσεις συμμετοχής σε αυτές, υπό προϋποθέσεις, δηλαδή, που θα </w:t>
      </w:r>
      <w:r>
        <w:rPr>
          <w:rFonts w:eastAsia="Times New Roman" w:cs="Times New Roman"/>
        </w:rPr>
        <w:t>διασφαλίζουν ότι αυτός ο υποψήφιος</w:t>
      </w:r>
      <w:r>
        <w:rPr>
          <w:rFonts w:eastAsia="Times New Roman" w:cs="Times New Roman"/>
        </w:rPr>
        <w:t>,</w:t>
      </w:r>
      <w:r>
        <w:rPr>
          <w:rFonts w:eastAsia="Times New Roman" w:cs="Times New Roman"/>
        </w:rPr>
        <w:t xml:space="preserve"> πράγματι</w:t>
      </w:r>
      <w:r>
        <w:rPr>
          <w:rFonts w:eastAsia="Times New Roman" w:cs="Times New Roman"/>
        </w:rPr>
        <w:t>,</w:t>
      </w:r>
      <w:r>
        <w:rPr>
          <w:rFonts w:eastAsia="Times New Roman" w:cs="Times New Roman"/>
        </w:rPr>
        <w:t xml:space="preserve"> είχε σοβαρό λόγο που τον εμπόδισε να δώσει εξετάσεις. </w:t>
      </w:r>
    </w:p>
    <w:p w14:paraId="34409CF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Και ενώ είχαμε ακούσει τον κύριο Υπουργό</w:t>
      </w:r>
      <w:r>
        <w:rPr>
          <w:rFonts w:eastAsia="Times New Roman" w:cs="Times New Roman"/>
          <w:szCs w:val="24"/>
        </w:rPr>
        <w:t>,</w:t>
      </w:r>
      <w:r>
        <w:rPr>
          <w:rFonts w:eastAsia="Times New Roman" w:cs="Times New Roman"/>
          <w:szCs w:val="24"/>
        </w:rPr>
        <w:t xml:space="preserve"> να λέει ότι θέλει να θωρακίσει το σύστημα των πανελλαδικών εξετάσεων, για να μην επιτρέπει καταχρήσεις, προς έκπληξή μας διαπιστώσαμε ότι οι προϋποθέσεις αυτές, που θα θωρακίσουν τον θεσμό των επαναληπτικών πανελλαδικών εξετάσεων, δεν προβλέπονται καθόλου</w:t>
      </w:r>
      <w:r>
        <w:rPr>
          <w:rFonts w:eastAsia="Times New Roman" w:cs="Times New Roman"/>
          <w:szCs w:val="24"/>
        </w:rPr>
        <w:t xml:space="preserve"> στον νόμο. Δεν υπάρχει ούτε μία αναφορά. Προβλέπεται απλώς ότι αυτές θα προσδιοριστούν σε μεταγενέστερο χρόνο με υπουργική απόφαση. </w:t>
      </w:r>
    </w:p>
    <w:p w14:paraId="34409CF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Μα, κυρίες και κύριοι, αυτή ήταν όλη η ουσία της ρύθμισης, να βρει το νομοθετικό όργανο τις δικλίδες ασφαλείας, οι οποίες </w:t>
      </w:r>
      <w:r>
        <w:rPr>
          <w:rFonts w:eastAsia="Times New Roman" w:cs="Times New Roman"/>
          <w:szCs w:val="24"/>
        </w:rPr>
        <w:t xml:space="preserve">θα προβλεφθούν για να μην εκμεταλλεύονται οι υποψήφιοι τη δυνατότητα να δώσουν αδικαιολόγητα δεύτερη φορά πανελλαδικές την ίδια χρονιά. Και όταν μιλάω για τις δικλίδες ασφαλείας εννοώ, για παράδειγμα, τι συνιστά σοβαρό λόγο υγείας, </w:t>
      </w:r>
      <w:r>
        <w:rPr>
          <w:rFonts w:eastAsia="Times New Roman" w:cs="Times New Roman"/>
          <w:szCs w:val="24"/>
        </w:rPr>
        <w:lastRenderedPageBreak/>
        <w:t>πώς αποδεικνύεται ο σοβα</w:t>
      </w:r>
      <w:r>
        <w:rPr>
          <w:rFonts w:eastAsia="Times New Roman" w:cs="Times New Roman"/>
          <w:szCs w:val="24"/>
        </w:rPr>
        <w:t>ρός λόγος υγείας και ούτω καθεξής. Αυτά περιμέναμε να δούμε στον νόμο 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Δ</w:t>
      </w:r>
      <w:r>
        <w:rPr>
          <w:rFonts w:eastAsia="Times New Roman" w:cs="Times New Roman"/>
          <w:szCs w:val="24"/>
        </w:rPr>
        <w:t>υστυχώς</w:t>
      </w:r>
      <w:r>
        <w:rPr>
          <w:rFonts w:eastAsia="Times New Roman" w:cs="Times New Roman"/>
          <w:szCs w:val="24"/>
        </w:rPr>
        <w:t>.</w:t>
      </w:r>
      <w:r>
        <w:rPr>
          <w:rFonts w:eastAsia="Times New Roman" w:cs="Times New Roman"/>
          <w:szCs w:val="24"/>
        </w:rPr>
        <w:t xml:space="preserve"> δεν είδαμε τίποτα απολύτως από αυτά. </w:t>
      </w:r>
    </w:p>
    <w:p w14:paraId="34409CF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Γι’ αυτούς, λοιπόν, τους δύο βασικούς λόγους καταψηφίζουμε την εν λόγω τροπολογία. Το κάνουμε, βέβαια, με βαριά καρδιά. Και το κάνουμ</w:t>
      </w:r>
      <w:r>
        <w:rPr>
          <w:rFonts w:eastAsia="Times New Roman" w:cs="Times New Roman"/>
          <w:szCs w:val="24"/>
        </w:rPr>
        <w:t>ε με βαριά καρδιά</w:t>
      </w:r>
      <w:r>
        <w:rPr>
          <w:rFonts w:eastAsia="Times New Roman" w:cs="Times New Roman"/>
          <w:szCs w:val="24"/>
        </w:rPr>
        <w:t>,</w:t>
      </w:r>
      <w:r>
        <w:rPr>
          <w:rFonts w:eastAsia="Times New Roman" w:cs="Times New Roman"/>
          <w:szCs w:val="24"/>
        </w:rPr>
        <w:t xml:space="preserve"> για τον πρόσθετο λόγο ότι είμαστε βεβαίως θετικοί στο πρώτο άρθρο της τροπολογίας, που αφορά στη διασφάλιση του ελάχιστου αριθμού θέσεων στην τριτοβάθμια εκπαίδευση για τους αποφοίτους των επαγγελματικών λυκείων.</w:t>
      </w:r>
    </w:p>
    <w:p w14:paraId="34409CF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Επιλέξατε, όμως, κύριοι </w:t>
      </w:r>
      <w:r>
        <w:rPr>
          <w:rFonts w:eastAsia="Times New Roman" w:cs="Times New Roman"/>
          <w:szCs w:val="24"/>
        </w:rPr>
        <w:t>Υπουργοί και κύριε Υπουργέ, να φέρετε τα δύο αυτά άρθρα στην ίδια τροπολογία, ενώ ξέρατε ότι είμαστε αρνητικοί στη διενέργεια επαναληπτικών εξετάσεων τον Σεπτέμβριο. Και έτσι μας αναγκάζετε να καταψηφίσουμε την τροπολογία εν συνόλω.</w:t>
      </w:r>
    </w:p>
    <w:p w14:paraId="34409CF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Ευχαριστώ πολύ.</w:t>
      </w:r>
    </w:p>
    <w:p w14:paraId="34409CFF" w14:textId="77777777" w:rsidR="00705D54" w:rsidRDefault="00C74CB8">
      <w:pPr>
        <w:spacing w:line="600" w:lineRule="auto"/>
        <w:ind w:firstLine="720"/>
        <w:jc w:val="center"/>
        <w:rPr>
          <w:rFonts w:eastAsia="Times New Roman" w:cs="Times New Roman"/>
          <w:szCs w:val="24"/>
        </w:rPr>
      </w:pPr>
      <w:r>
        <w:rPr>
          <w:rFonts w:eastAsia="Times New Roman" w:cs="Times New Roman"/>
          <w:szCs w:val="24"/>
        </w:rPr>
        <w:t>(Χειροκ</w:t>
      </w:r>
      <w:r>
        <w:rPr>
          <w:rFonts w:eastAsia="Times New Roman" w:cs="Times New Roman"/>
          <w:szCs w:val="24"/>
        </w:rPr>
        <w:t>ροτήματα από την πτέρυγα της Νέας Δημοκρατίας)</w:t>
      </w:r>
    </w:p>
    <w:p w14:paraId="34409D0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Ευχαριστώ, κυρία συνάδελφε.</w:t>
      </w:r>
    </w:p>
    <w:p w14:paraId="34409D0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Τον λόγο έχει ζητήσει ο Υφυπουργός Παιδείας, Έρευνας και Θρησκευμάτων κ. </w:t>
      </w:r>
      <w:proofErr w:type="spellStart"/>
      <w:r>
        <w:rPr>
          <w:rFonts w:eastAsia="Times New Roman" w:cs="Times New Roman"/>
          <w:szCs w:val="24"/>
        </w:rPr>
        <w:t>Μπαξεβανάκης</w:t>
      </w:r>
      <w:proofErr w:type="spellEnd"/>
      <w:r>
        <w:rPr>
          <w:rFonts w:eastAsia="Times New Roman" w:cs="Times New Roman"/>
          <w:szCs w:val="24"/>
        </w:rPr>
        <w:t>.</w:t>
      </w:r>
    </w:p>
    <w:p w14:paraId="34409D0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Κύριε Υπουργέ, πόσο χρόνο χρειάζεστε;</w:t>
      </w:r>
    </w:p>
    <w:p w14:paraId="34409D03"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ΔΗΜΗΤΡΙΟΣ ΜΠΑΞΕΒΑΝΑΚΗΣ (</w:t>
      </w:r>
      <w:r>
        <w:rPr>
          <w:rFonts w:eastAsia="Times New Roman" w:cs="Times New Roman"/>
          <w:b/>
          <w:szCs w:val="24"/>
        </w:rPr>
        <w:t>Υφυπουργός Παιδείας, Έρευνας και Θρησκευμάτων):</w:t>
      </w:r>
      <w:r>
        <w:rPr>
          <w:rFonts w:eastAsia="Times New Roman" w:cs="Times New Roman"/>
          <w:szCs w:val="24"/>
        </w:rPr>
        <w:t xml:space="preserve"> Πέντε λεπτά, κύριε Πρόεδρε.</w:t>
      </w:r>
    </w:p>
    <w:p w14:paraId="34409D04"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Έχετε τον λόγο.</w:t>
      </w:r>
    </w:p>
    <w:p w14:paraId="34409D0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ΔΗΜΗΤΡΙΟΣ ΜΠΑΞΕΒΑΝΑΚΗΣ (Υφυπουργός Παιδείας, Έρευνας και Θρησκευμάτων): </w:t>
      </w:r>
      <w:r>
        <w:rPr>
          <w:rFonts w:eastAsia="Times New Roman" w:cs="Times New Roman"/>
          <w:szCs w:val="24"/>
        </w:rPr>
        <w:t>Κυρίες και κύριοι συνάδελφοι, το Υπουργείο Παιδείας κατέθεσε</w:t>
      </w:r>
      <w:r>
        <w:rPr>
          <w:rFonts w:eastAsia="Times New Roman" w:cs="Times New Roman"/>
          <w:szCs w:val="24"/>
        </w:rPr>
        <w:t xml:space="preserve"> στην Επιτροπή Παραγωγής και Εμπορίου την τροπολογία που, μεταξύ άλλων, προβλέπει τη διεξαγωγή επαναληπτικών πανελλαδικών εξετάσεων, που μετά τη συζήτηση στην </w:t>
      </w:r>
      <w:r>
        <w:rPr>
          <w:rFonts w:eastAsia="Times New Roman" w:cs="Times New Roman"/>
          <w:szCs w:val="24"/>
        </w:rPr>
        <w:t>ε</w:t>
      </w:r>
      <w:r>
        <w:rPr>
          <w:rFonts w:eastAsia="Times New Roman" w:cs="Times New Roman"/>
          <w:szCs w:val="24"/>
        </w:rPr>
        <w:t xml:space="preserve">πιτροπή είναι πια το άρθρο 12. </w:t>
      </w:r>
    </w:p>
    <w:p w14:paraId="34409D0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άρθρο αυτό περιλαμβάνει δύο παραγράφους</w:t>
      </w:r>
      <w:r>
        <w:rPr>
          <w:rFonts w:eastAsia="Times New Roman" w:cs="Times New Roman"/>
          <w:szCs w:val="24"/>
        </w:rPr>
        <w:t>.</w:t>
      </w:r>
    </w:p>
    <w:p w14:paraId="34409D0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Η πρώτη</w:t>
      </w:r>
      <w:r>
        <w:rPr>
          <w:rFonts w:eastAsia="Times New Roman" w:cs="Times New Roman"/>
          <w:szCs w:val="24"/>
        </w:rPr>
        <w:t>,</w:t>
      </w:r>
      <w:r>
        <w:rPr>
          <w:rFonts w:eastAsia="Times New Roman" w:cs="Times New Roman"/>
          <w:szCs w:val="24"/>
        </w:rPr>
        <w:t xml:space="preserve"> διασφαλίζει</w:t>
      </w:r>
      <w:r>
        <w:rPr>
          <w:rFonts w:eastAsia="Times New Roman" w:cs="Times New Roman"/>
          <w:szCs w:val="24"/>
        </w:rPr>
        <w:t xml:space="preserve"> έναν ελάχιστο αριθμό θέσεων στα τμήματα της τριτοβάθμιας εκπαίδευσης για τα παιδιά των επαγγελματικών λυκείων. Όπως ίσως θα θυμάστε, με τον ν.4452 προσδιορίσαμε ότι ο αριθμός των θέσεων για τους αποφοίτους γενικών ή επαγγελματικών λυκείων</w:t>
      </w:r>
      <w:r>
        <w:rPr>
          <w:rFonts w:eastAsia="Times New Roman" w:cs="Times New Roman"/>
          <w:szCs w:val="24"/>
        </w:rPr>
        <w:t>,</w:t>
      </w:r>
      <w:r>
        <w:rPr>
          <w:rFonts w:eastAsia="Times New Roman" w:cs="Times New Roman"/>
          <w:szCs w:val="24"/>
        </w:rPr>
        <w:t xml:space="preserve"> καθορίζεται ανά</w:t>
      </w:r>
      <w:r>
        <w:rPr>
          <w:rFonts w:eastAsia="Times New Roman" w:cs="Times New Roman"/>
          <w:szCs w:val="24"/>
        </w:rPr>
        <w:t>λογα με τον αριθμό των υποψηφίων. Με την παρούσα τροπολογία διασφαλίζουμε ότι για τους αποφοίτους των ΕΠΑΛ</w:t>
      </w:r>
      <w:r>
        <w:rPr>
          <w:rFonts w:eastAsia="Times New Roman" w:cs="Times New Roman"/>
          <w:szCs w:val="24"/>
        </w:rPr>
        <w:t>,</w:t>
      </w:r>
      <w:r>
        <w:rPr>
          <w:rFonts w:eastAsia="Times New Roman" w:cs="Times New Roman"/>
          <w:szCs w:val="24"/>
        </w:rPr>
        <w:t xml:space="preserve"> ο αριθμός αυτός δεν πρόκειται να είναι χαμηλότερος από το ποσοστό του 20%. Είναι προφανώς μία διάταξη για τη στήριξη της επαγγελματικής εκπαίδευσης </w:t>
      </w:r>
      <w:r>
        <w:rPr>
          <w:rFonts w:eastAsia="Times New Roman" w:cs="Times New Roman"/>
          <w:szCs w:val="24"/>
        </w:rPr>
        <w:t xml:space="preserve">και υποθέτω ότι γίνεται αποδεκτή από όλο το Σώμα. </w:t>
      </w:r>
    </w:p>
    <w:p w14:paraId="34409D0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Σε ό,τι αφορά την καθιέρωση επαναληπτικών πανελλαδικών εξετάσεων, που γίνεται με τη δεύτερη παράγραφο του άρθρου, μιλώ για καθιέρωση επαναληπτικών εξετάσεων, διότι μέχρι σήμερα η δυνατότητα αυτή δεν υπήρχε</w:t>
      </w:r>
      <w:r>
        <w:rPr>
          <w:rFonts w:eastAsia="Times New Roman" w:cs="Times New Roman"/>
          <w:szCs w:val="24"/>
        </w:rPr>
        <w:t xml:space="preserve">. Μέχρι το 2000 δεν </w:t>
      </w:r>
      <w:proofErr w:type="spellStart"/>
      <w:r>
        <w:rPr>
          <w:rFonts w:eastAsia="Times New Roman" w:cs="Times New Roman"/>
          <w:szCs w:val="24"/>
        </w:rPr>
        <w:t>διεξήγοντο</w:t>
      </w:r>
      <w:proofErr w:type="spellEnd"/>
      <w:r>
        <w:rPr>
          <w:rFonts w:eastAsia="Times New Roman" w:cs="Times New Roman"/>
          <w:szCs w:val="24"/>
        </w:rPr>
        <w:t xml:space="preserve"> καν επαναληπτικές πανελλαδικές εξετάσεις. Το 2000 καθιερώθηκε η επαναληπτική εξέταση, μόνο όμως για εκείνα τα μαθήματα τα οποία συμμετέχουν και στη διαμόρφωση του απολυτηρίου του λυκείου, για εκείνα δηλαδή τα μαθήματα των οπο</w:t>
      </w:r>
      <w:r>
        <w:rPr>
          <w:rFonts w:eastAsia="Times New Roman" w:cs="Times New Roman"/>
          <w:szCs w:val="24"/>
        </w:rPr>
        <w:t>ίων οι εξετάσεις είναι ταυτόχρονα και εισαγωγικές για την τρι</w:t>
      </w:r>
      <w:r>
        <w:rPr>
          <w:rFonts w:eastAsia="Times New Roman" w:cs="Times New Roman"/>
          <w:szCs w:val="24"/>
        </w:rPr>
        <w:lastRenderedPageBreak/>
        <w:t>τοβάθμια και απολυτήριες. Δεν υπήρξαν ποτέ επαναληπτικές εξετάσεις για τα ειδικά μαθήματα, για τα ξενόγλωσσα, για το σχέδιο, για την εξέταση στις μουσικές ικανότητες, όπως δεν υπήρξε ποτέ επαναλη</w:t>
      </w:r>
      <w:r>
        <w:rPr>
          <w:rFonts w:eastAsia="Times New Roman" w:cs="Times New Roman"/>
          <w:szCs w:val="24"/>
        </w:rPr>
        <w:t>πτική εξέταση για τους αποφοίτους των ΕΠΑΛ, για τον λόγο ότι οι εξετάσεις αυτών των παιδιών δεν είχαν συνδεθεί ποτέ με το απολυτήριο. Επίσης ο ν.4186/2013 που εισήγαγε το νέο σύστημα πρόσβασης, δεν προέβλεψε τη δυνατότητα επαναληπτικών πανελλαδικών εξετάσε</w:t>
      </w:r>
      <w:r>
        <w:rPr>
          <w:rFonts w:eastAsia="Times New Roman" w:cs="Times New Roman"/>
          <w:szCs w:val="24"/>
        </w:rPr>
        <w:t>ων.</w:t>
      </w:r>
    </w:p>
    <w:p w14:paraId="34409D0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Άρα, λοιπόν, σήμερα με την παρούσα τροπολογία για πρώτη φορά η Κυβέρνηση θεσπίζει τη δυνατότητα να υπάρξουν επαναληπτικές εξετάσεις για όλα τα μαθήματα και για όλα τα παιδιά.</w:t>
      </w:r>
    </w:p>
    <w:p w14:paraId="34409D0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καθορίζουμε ειδικό ποσοστό θέσεων, το οποίο είναι επιπλέον του αριθμού των εισακτέων. Γιατί το κάνουμε αυτό; Για να μη στερήσουμε ούτε μία θέση ούτε και στο τελευταίο τμήμα της τριτοβάθμιας εκπαίδευσης από τους υποψήφιους οι οποίοι κανονικά διαγωνίζονται </w:t>
      </w:r>
      <w:r>
        <w:rPr>
          <w:rFonts w:eastAsia="Times New Roman" w:cs="Times New Roman"/>
          <w:szCs w:val="24"/>
        </w:rPr>
        <w:t>τον Ιούνιο.</w:t>
      </w:r>
    </w:p>
    <w:p w14:paraId="34409D0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Οι θέσεις, λοιπόν, που δημιουργούμε είναι επιπλέον και αφορούν μόνο εκείνα τα παιδιά</w:t>
      </w:r>
      <w:r>
        <w:rPr>
          <w:rFonts w:eastAsia="Times New Roman" w:cs="Times New Roman"/>
          <w:szCs w:val="24"/>
        </w:rPr>
        <w:t>,</w:t>
      </w:r>
      <w:r>
        <w:rPr>
          <w:rFonts w:eastAsia="Times New Roman" w:cs="Times New Roman"/>
          <w:szCs w:val="24"/>
        </w:rPr>
        <w:t xml:space="preserve"> που για κάποιον πολύ σοβαρό </w:t>
      </w:r>
      <w:r>
        <w:rPr>
          <w:rFonts w:eastAsia="Times New Roman" w:cs="Times New Roman"/>
          <w:szCs w:val="24"/>
        </w:rPr>
        <w:lastRenderedPageBreak/>
        <w:t xml:space="preserve">λόγο δεν μπόρεσαν να συμμετάσχουν σε ένα ή περισσότερα μαθήματα. </w:t>
      </w:r>
    </w:p>
    <w:p w14:paraId="34409D0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Θα εξεταστούν αυτά τα παιδιά σε όλα τα μαθήματα. Γιατί αυτό; Για</w:t>
      </w:r>
      <w:r>
        <w:rPr>
          <w:rFonts w:eastAsia="Times New Roman" w:cs="Times New Roman"/>
          <w:szCs w:val="24"/>
        </w:rPr>
        <w:t>τί πρέπει οι όροι του παιχνιδιού να είναι ίδιοι για όλα τα παιδιά. Η διεκδίκηση του ίδιου αριθμού θέσεων πρέπει να γίνεται με τους ίδιους όρους</w:t>
      </w:r>
      <w:r>
        <w:rPr>
          <w:rFonts w:eastAsia="Times New Roman" w:cs="Times New Roman"/>
          <w:szCs w:val="24"/>
        </w:rPr>
        <w:t>,</w:t>
      </w:r>
      <w:r>
        <w:rPr>
          <w:rFonts w:eastAsia="Times New Roman" w:cs="Times New Roman"/>
          <w:szCs w:val="24"/>
        </w:rPr>
        <w:t xml:space="preserve"> για όλους όσοι συμμετέχουν στην εξέταση. </w:t>
      </w:r>
    </w:p>
    <w:p w14:paraId="34409D0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Δεν ήταν, λοιπόν, λογικό</w:t>
      </w:r>
      <w:r>
        <w:rPr>
          <w:rFonts w:eastAsia="Times New Roman" w:cs="Times New Roman"/>
          <w:szCs w:val="24"/>
        </w:rPr>
        <w:t>,</w:t>
      </w:r>
      <w:r>
        <w:rPr>
          <w:rFonts w:eastAsia="Times New Roman" w:cs="Times New Roman"/>
          <w:szCs w:val="24"/>
        </w:rPr>
        <w:t xml:space="preserve"> μαθητές που διαγωνίζονταν σε διαφορετικά μα</w:t>
      </w:r>
      <w:r>
        <w:rPr>
          <w:rFonts w:eastAsia="Times New Roman" w:cs="Times New Roman"/>
          <w:szCs w:val="24"/>
        </w:rPr>
        <w:t>θήματα με διαφορετικά θέματα</w:t>
      </w:r>
      <w:r>
        <w:rPr>
          <w:rFonts w:eastAsia="Times New Roman" w:cs="Times New Roman"/>
          <w:szCs w:val="24"/>
        </w:rPr>
        <w:t>,</w:t>
      </w:r>
      <w:r>
        <w:rPr>
          <w:rFonts w:eastAsia="Times New Roman" w:cs="Times New Roman"/>
          <w:szCs w:val="24"/>
        </w:rPr>
        <w:t xml:space="preserve"> να διεκδικούν το ίδιο ποσοστό θέσεων. Και νομίζω ότι στους καιρούς που όλοι αναζητούν λόγους προσφυγών, όλο το Σώμα αντιλαμβάνεται τη σοβαρότητα αυτής της ρύθμισης. Οι σοβαροί λόγοι ποιοι είναι; Περιγράφονται στην τροπολογία. </w:t>
      </w:r>
    </w:p>
    <w:p w14:paraId="34409D0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Πρώτον σοβαροί λόγοι υγείας, των οποίων η διαπίστωση και η πιστοποίηση θα γίνει με υπουργική απόφαση. Θέλουμε, όμως, να διαβεβαιώσουμε το Σώμα</w:t>
      </w:r>
      <w:r>
        <w:rPr>
          <w:rFonts w:eastAsia="Times New Roman" w:cs="Times New Roman"/>
          <w:szCs w:val="24"/>
        </w:rPr>
        <w:t>,</w:t>
      </w:r>
      <w:r>
        <w:rPr>
          <w:rFonts w:eastAsia="Times New Roman" w:cs="Times New Roman"/>
          <w:szCs w:val="24"/>
        </w:rPr>
        <w:t xml:space="preserve"> ότι οι όροι θα είναι πολύ πιο αυστηροί από ό,τι συνέβαινε στο παρελθόν, ακριβώς για να διασφαλίσουμε</w:t>
      </w:r>
      <w:r>
        <w:rPr>
          <w:rFonts w:eastAsia="Times New Roman" w:cs="Times New Roman"/>
          <w:szCs w:val="24"/>
        </w:rPr>
        <w:t>,</w:t>
      </w:r>
      <w:r>
        <w:rPr>
          <w:rFonts w:eastAsia="Times New Roman" w:cs="Times New Roman"/>
          <w:szCs w:val="24"/>
        </w:rPr>
        <w:t xml:space="preserve"> ότι μόνο σε όσα παιδιά προέκυψε κάτι πολύ σοβαρό στη διάρκεια των εξετάσεων</w:t>
      </w:r>
      <w:r>
        <w:rPr>
          <w:rFonts w:eastAsia="Times New Roman" w:cs="Times New Roman"/>
          <w:szCs w:val="24"/>
        </w:rPr>
        <w:t>,</w:t>
      </w:r>
      <w:r>
        <w:rPr>
          <w:rFonts w:eastAsia="Times New Roman" w:cs="Times New Roman"/>
          <w:szCs w:val="24"/>
        </w:rPr>
        <w:t xml:space="preserve"> θα τύχουν αυτής της δεύτερης ευκαιρίας.</w:t>
      </w:r>
    </w:p>
    <w:p w14:paraId="34409D0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Οι λόγοι ψυχικής οδύνης περιγράφονται με σαφήνεια και αναφέρονται μόνο στον θάνατο πολύ στενού συγγενούς. Και για να το πούμε κατανοητά, μ</w:t>
      </w:r>
      <w:r>
        <w:rPr>
          <w:rFonts w:eastAsia="Times New Roman" w:cs="Times New Roman"/>
          <w:szCs w:val="24"/>
        </w:rPr>
        <w:t>ιλάμε μόνο για τον θάνατο κάποιου γονέα ή αδελφού, όπως περιγράφεται με σαφήνεια στη διάταξη.</w:t>
      </w:r>
    </w:p>
    <w:p w14:paraId="34409D1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Επίσης οι εξετάσεις δίνονται τον Σεπτέμβριο, όπως έχουμε εξηγήσει με σαφήνεια, διότι αν θέλουμε να είμαστε σοβαροί και εφόσον ο λόγος που ένα παιδί προσφεύγει σε </w:t>
      </w:r>
      <w:r>
        <w:rPr>
          <w:rFonts w:eastAsia="Times New Roman" w:cs="Times New Roman"/>
          <w:szCs w:val="24"/>
        </w:rPr>
        <w:t xml:space="preserve">επαναληπτική εξέταση οφείλεται πράγματι σε πάρα πολύ σοβαρούς λόγους, αυτοί οι πολύ σοβαροί λόγοι όλοι αντιλαμβανόμαστε ότι δεν θα έχουν εξαλειφθεί σε δέκα μέρες. </w:t>
      </w:r>
    </w:p>
    <w:p w14:paraId="34409D1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Άρα, λοιπόν, σοβαρότητα των λόγων για να τύχει κάποιος επανεξέτασης και απόσταση χρονική ώστ</w:t>
      </w:r>
      <w:r>
        <w:rPr>
          <w:rFonts w:eastAsia="Times New Roman" w:cs="Times New Roman"/>
          <w:szCs w:val="24"/>
        </w:rPr>
        <w:t>ε αυτοί οι λόγοι να έχουν εκλείψει μετά την πάροδο ενός διμήνου, αν θέλουμε να είμαστε σοβαροί και να αντιμετωπίζουμε τα θέματα, ειδικά για τους μικρούς μαθητές και ανήλικους, με τη σοβαρότητα που αρμόζει.</w:t>
      </w:r>
    </w:p>
    <w:p w14:paraId="34409D1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Τέλος, θέτουμε και μια άλλη δικλίδα ασφαλείας. Για</w:t>
      </w:r>
      <w:r>
        <w:rPr>
          <w:rFonts w:eastAsia="Times New Roman" w:cs="Times New Roman"/>
          <w:szCs w:val="24"/>
        </w:rPr>
        <w:t xml:space="preserve"> να εισαχθεί κάποιος σε σχολή της τριτοβάθμιας εκπαίδευσης μέσω των επαναληπτικών πανελλαδικών εξετάσεων, υπάρχει και μια άλλη δικλίδα, εκτός της προϋπόθεσης του μικρού αριθμού που θέσαμε, του 0,5%, το οποίο δεν προέκυψε αυθαίρετα. Εδώ κάνω </w:t>
      </w:r>
      <w:r>
        <w:rPr>
          <w:rFonts w:eastAsia="Times New Roman" w:cs="Times New Roman"/>
          <w:szCs w:val="24"/>
        </w:rPr>
        <w:lastRenderedPageBreak/>
        <w:t xml:space="preserve">μια παρένθεση. </w:t>
      </w:r>
      <w:r>
        <w:rPr>
          <w:rFonts w:eastAsia="Times New Roman" w:cs="Times New Roman"/>
          <w:szCs w:val="24"/>
        </w:rPr>
        <w:t>Αυτό το ποσοστό έχει εξαχθεί από την ανάλυση των στοιχείων των περασμένων ετών. Περίπου αυτός ήταν ο αριθμός των παιδιών που έκαναν χρήση της δυνατότητας επαναληπτικής εξέτασης. Ήταν περίπου το 0,5% επί του συνόλου των υποψηφίων και γι’ αυτό τον λόγο καθορ</w:t>
      </w:r>
      <w:r>
        <w:rPr>
          <w:rFonts w:eastAsia="Times New Roman" w:cs="Times New Roman"/>
          <w:szCs w:val="24"/>
        </w:rPr>
        <w:t xml:space="preserve">ίζουμε αυτό το αντίστοιχο ποσοστό. </w:t>
      </w:r>
    </w:p>
    <w:p w14:paraId="34409D1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Όμως υπάρχει και μια άλλη δικλίδα. Ότι κανείς δεν θα εισαχθεί από την επαναληπτική εξέταση, αν δεν πετύχει βαθμολογία</w:t>
      </w:r>
      <w:r>
        <w:rPr>
          <w:rFonts w:eastAsia="Times New Roman" w:cs="Times New Roman"/>
          <w:szCs w:val="24"/>
        </w:rPr>
        <w:t>,</w:t>
      </w:r>
      <w:r>
        <w:rPr>
          <w:rFonts w:eastAsia="Times New Roman" w:cs="Times New Roman"/>
          <w:szCs w:val="24"/>
        </w:rPr>
        <w:t xml:space="preserve"> που να είναι τουλάχιστον ίση με τη βάση εισαγωγής που προέκυψε από την κανονική εξεταστική περίοδο το</w:t>
      </w:r>
      <w:r>
        <w:rPr>
          <w:rFonts w:eastAsia="Times New Roman" w:cs="Times New Roman"/>
          <w:szCs w:val="24"/>
        </w:rPr>
        <w:t xml:space="preserve">υ Ιουνίου. </w:t>
      </w:r>
    </w:p>
    <w:p w14:paraId="34409D1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Αυτός είναι ένας δεύτερος αποτρεπτικός παράγοντας</w:t>
      </w:r>
      <w:r>
        <w:rPr>
          <w:rFonts w:eastAsia="Times New Roman" w:cs="Times New Roman"/>
          <w:szCs w:val="24"/>
        </w:rPr>
        <w:t>,</w:t>
      </w:r>
      <w:r>
        <w:rPr>
          <w:rFonts w:eastAsia="Times New Roman" w:cs="Times New Roman"/>
          <w:szCs w:val="24"/>
        </w:rPr>
        <w:t xml:space="preserve"> που θα αποθαρρύνει κάποιους λίγους ενδεχομένως</w:t>
      </w:r>
      <w:r>
        <w:rPr>
          <w:rFonts w:eastAsia="Times New Roman" w:cs="Times New Roman"/>
          <w:szCs w:val="24"/>
        </w:rPr>
        <w:t>,</w:t>
      </w:r>
      <w:r>
        <w:rPr>
          <w:rFonts w:eastAsia="Times New Roman" w:cs="Times New Roman"/>
          <w:szCs w:val="24"/>
        </w:rPr>
        <w:t xml:space="preserve"> που στο παρελθόν ή και στο παρόν και το μέλλον θα σκέπτονταν να κάνουν κατάχρηση αυτής της δυνατότητας. Μιλάμε δηλαδή για μια δυνατότητα</w:t>
      </w:r>
      <w:r>
        <w:rPr>
          <w:rFonts w:eastAsia="Times New Roman" w:cs="Times New Roman"/>
          <w:szCs w:val="24"/>
        </w:rPr>
        <w:t>,</w:t>
      </w:r>
      <w:r>
        <w:rPr>
          <w:rFonts w:eastAsia="Times New Roman" w:cs="Times New Roman"/>
          <w:szCs w:val="24"/>
        </w:rPr>
        <w:t xml:space="preserve"> που θα </w:t>
      </w:r>
      <w:r>
        <w:rPr>
          <w:rFonts w:eastAsia="Times New Roman" w:cs="Times New Roman"/>
          <w:szCs w:val="24"/>
        </w:rPr>
        <w:t xml:space="preserve">δοθεί μόνο σε όσους ή όσες τους έτυχε κάτι πολύ σοβαρό και δεν εξαρτάται από τους ίδιους και θα πρέπει να τους δοθεί μια δεύτερη ευκαιρία. Οι όροι είναι τέτοιοι που κάποιος δεν θα τους χρησιμοποιήσει, παραπλανώντας όλους τους υπόλοιπους. </w:t>
      </w:r>
    </w:p>
    <w:p w14:paraId="34409D1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Κι εδώ θα είμαστε</w:t>
      </w:r>
      <w:r>
        <w:rPr>
          <w:rFonts w:eastAsia="Times New Roman" w:cs="Times New Roman"/>
          <w:szCs w:val="24"/>
        </w:rPr>
        <w:t>,</w:t>
      </w:r>
      <w:r>
        <w:rPr>
          <w:rFonts w:eastAsia="Times New Roman" w:cs="Times New Roman"/>
          <w:szCs w:val="24"/>
        </w:rPr>
        <w:t xml:space="preserve"> για να διαπιστώσουμε ότι αυτή τη φορά όσοι θα κάνουν χρήση –και θα το διαπιστώσουμε πολύ σύντομα- θα είναι λιγότεροι από όσους στο παρελθόν εκμεταλλεύονταν την ευχέρεια των διατάξεων και καταχρώντο σε βάρος των υπολοίπων.</w:t>
      </w:r>
    </w:p>
    <w:p w14:paraId="34409D1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34409D17" w14:textId="77777777" w:rsidR="00705D54" w:rsidRDefault="00C74CB8">
      <w:pPr>
        <w:spacing w:line="600" w:lineRule="auto"/>
        <w:ind w:firstLine="720"/>
        <w:jc w:val="both"/>
        <w:rPr>
          <w:rFonts w:eastAsia="Times New Roman"/>
          <w:bCs/>
        </w:rPr>
      </w:pPr>
      <w:r>
        <w:rPr>
          <w:rFonts w:eastAsia="Times New Roman"/>
          <w:b/>
          <w:bCs/>
        </w:rPr>
        <w:t>ΠΡΟΕΔΡΕΥΩΝ (</w:t>
      </w:r>
      <w:r>
        <w:rPr>
          <w:rFonts w:eastAsia="Times New Roman"/>
          <w:b/>
          <w:bCs/>
        </w:rPr>
        <w:t xml:space="preserve">Σπυρίδων Λυκούδης): </w:t>
      </w:r>
      <w:r>
        <w:rPr>
          <w:rFonts w:eastAsia="Times New Roman" w:cs="Times New Roman"/>
          <w:szCs w:val="24"/>
        </w:rPr>
        <w:t xml:space="preserve">Ευχαριστώ, </w:t>
      </w:r>
      <w:r>
        <w:rPr>
          <w:rFonts w:eastAsia="Times New Roman"/>
          <w:bCs/>
        </w:rPr>
        <w:t>κύριε Υπουργέ.</w:t>
      </w:r>
    </w:p>
    <w:p w14:paraId="34409D18" w14:textId="77777777" w:rsidR="00705D54" w:rsidRDefault="00C74CB8">
      <w:pPr>
        <w:spacing w:line="600" w:lineRule="auto"/>
        <w:ind w:firstLine="720"/>
        <w:jc w:val="both"/>
        <w:rPr>
          <w:rFonts w:eastAsia="Times New Roman"/>
          <w:bCs/>
        </w:rPr>
      </w:pPr>
      <w:r>
        <w:rPr>
          <w:rFonts w:eastAsia="Times New Roman"/>
          <w:bCs/>
        </w:rPr>
        <w:t xml:space="preserve">Ο συνάδελφος κ. Γεώργιος </w:t>
      </w:r>
      <w:proofErr w:type="spellStart"/>
      <w:r>
        <w:rPr>
          <w:rFonts w:eastAsia="Times New Roman"/>
          <w:bCs/>
        </w:rPr>
        <w:t>Αμυράς</w:t>
      </w:r>
      <w:proofErr w:type="spellEnd"/>
      <w:r>
        <w:rPr>
          <w:rFonts w:eastAsia="Times New Roman"/>
          <w:bCs/>
        </w:rPr>
        <w:t xml:space="preserve"> από </w:t>
      </w:r>
      <w:r>
        <w:rPr>
          <w:rFonts w:eastAsia="Times New Roman"/>
          <w:bCs/>
        </w:rPr>
        <w:t xml:space="preserve">το </w:t>
      </w:r>
      <w:r>
        <w:rPr>
          <w:rFonts w:eastAsia="Times New Roman"/>
          <w:bCs/>
        </w:rPr>
        <w:t>Ποτάμι έχει τον λόγο, για δώδεκα λεπτά.</w:t>
      </w:r>
    </w:p>
    <w:p w14:paraId="34409D19" w14:textId="77777777" w:rsidR="00705D54" w:rsidRDefault="00C74CB8">
      <w:pPr>
        <w:spacing w:line="600" w:lineRule="auto"/>
        <w:ind w:firstLine="720"/>
        <w:jc w:val="both"/>
        <w:rPr>
          <w:rFonts w:eastAsia="Times New Roman"/>
          <w:bCs/>
        </w:rPr>
      </w:pPr>
      <w:r>
        <w:rPr>
          <w:rFonts w:eastAsia="Times New Roman"/>
          <w:b/>
          <w:bCs/>
        </w:rPr>
        <w:t>ΧΡΙΣΤΟΣ ΔΗΜΑΣ:</w:t>
      </w:r>
      <w:r>
        <w:rPr>
          <w:rFonts w:eastAsia="Times New Roman"/>
          <w:bCs/>
        </w:rPr>
        <w:t xml:space="preserve"> Κύριε Πρόεδρε, μπορούμε να ρωτήσουμε κάτι τον Υπουργό για την τροπολογία;</w:t>
      </w:r>
    </w:p>
    <w:p w14:paraId="34409D1A" w14:textId="77777777" w:rsidR="00705D54" w:rsidRDefault="00C74CB8">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 xml:space="preserve">Πάρα πολύ </w:t>
      </w:r>
      <w:r>
        <w:rPr>
          <w:rFonts w:eastAsia="Times New Roman"/>
          <w:bCs/>
        </w:rPr>
        <w:t xml:space="preserve">γρήγορα, όμως, γιατί ήδη ο κ. </w:t>
      </w:r>
      <w:proofErr w:type="spellStart"/>
      <w:r>
        <w:rPr>
          <w:rFonts w:eastAsia="Times New Roman"/>
          <w:bCs/>
        </w:rPr>
        <w:t>Αμυράς</w:t>
      </w:r>
      <w:proofErr w:type="spellEnd"/>
      <w:r>
        <w:rPr>
          <w:rFonts w:eastAsia="Times New Roman"/>
          <w:bCs/>
        </w:rPr>
        <w:t xml:space="preserve"> είναι στο Βήμα.</w:t>
      </w:r>
    </w:p>
    <w:p w14:paraId="34409D1B" w14:textId="77777777" w:rsidR="00705D54" w:rsidRDefault="00C74CB8">
      <w:pPr>
        <w:spacing w:line="600" w:lineRule="auto"/>
        <w:ind w:firstLine="720"/>
        <w:jc w:val="both"/>
        <w:rPr>
          <w:rFonts w:eastAsia="Times New Roman"/>
          <w:bCs/>
        </w:rPr>
      </w:pPr>
      <w:r>
        <w:rPr>
          <w:rFonts w:eastAsia="Times New Roman"/>
          <w:b/>
          <w:bCs/>
        </w:rPr>
        <w:t>ΧΡΙΣΤΟΣ ΔΗΜΑΣ:</w:t>
      </w:r>
      <w:r>
        <w:rPr>
          <w:rFonts w:eastAsia="Times New Roman"/>
          <w:bCs/>
        </w:rPr>
        <w:t xml:space="preserve"> Μετά τον κ. </w:t>
      </w:r>
      <w:proofErr w:type="spellStart"/>
      <w:r>
        <w:rPr>
          <w:rFonts w:eastAsia="Times New Roman"/>
          <w:bCs/>
        </w:rPr>
        <w:t>Αμυρά</w:t>
      </w:r>
      <w:proofErr w:type="spellEnd"/>
      <w:r>
        <w:rPr>
          <w:rFonts w:eastAsia="Times New Roman"/>
          <w:bCs/>
        </w:rPr>
        <w:t>;</w:t>
      </w:r>
    </w:p>
    <w:p w14:paraId="34409D1C" w14:textId="77777777" w:rsidR="00705D54" w:rsidRDefault="00C74CB8">
      <w:pPr>
        <w:spacing w:line="600" w:lineRule="auto"/>
        <w:ind w:firstLine="720"/>
        <w:jc w:val="both"/>
        <w:rPr>
          <w:rFonts w:eastAsia="Times New Roman"/>
          <w:bCs/>
        </w:rPr>
      </w:pPr>
      <w:r>
        <w:rPr>
          <w:rFonts w:eastAsia="Times New Roman"/>
          <w:b/>
          <w:bCs/>
        </w:rPr>
        <w:t xml:space="preserve">ΠΡΟΕΔΡΕΥΩΝ (Σπυρίδων Λυκούδης): </w:t>
      </w:r>
      <w:r>
        <w:rPr>
          <w:rFonts w:eastAsia="Times New Roman"/>
          <w:bCs/>
        </w:rPr>
        <w:t xml:space="preserve">Αν θέλετε, ναι, για να τελειώσει ο κ. </w:t>
      </w:r>
      <w:proofErr w:type="spellStart"/>
      <w:r>
        <w:rPr>
          <w:rFonts w:eastAsia="Times New Roman"/>
          <w:bCs/>
        </w:rPr>
        <w:t>Αμυράς</w:t>
      </w:r>
      <w:proofErr w:type="spellEnd"/>
      <w:r>
        <w:rPr>
          <w:rFonts w:eastAsia="Times New Roman"/>
          <w:bCs/>
        </w:rPr>
        <w:t>.</w:t>
      </w:r>
    </w:p>
    <w:p w14:paraId="34409D1D" w14:textId="77777777" w:rsidR="00705D54" w:rsidRDefault="00C74CB8">
      <w:pPr>
        <w:spacing w:line="600" w:lineRule="auto"/>
        <w:ind w:firstLine="720"/>
        <w:jc w:val="both"/>
        <w:rPr>
          <w:rFonts w:eastAsia="Times New Roman"/>
          <w:bCs/>
        </w:rPr>
      </w:pPr>
      <w:r>
        <w:rPr>
          <w:rFonts w:eastAsia="Times New Roman"/>
          <w:b/>
          <w:bCs/>
        </w:rPr>
        <w:t xml:space="preserve">ΓΕΩΡΓΙΟΣ ΑΜΥΡΑΣ: </w:t>
      </w:r>
      <w:r>
        <w:rPr>
          <w:rFonts w:eastAsia="Times New Roman"/>
          <w:bCs/>
        </w:rPr>
        <w:t>Ευχαριστώ, κύριε Πρόεδρε.</w:t>
      </w:r>
    </w:p>
    <w:p w14:paraId="34409D1E" w14:textId="77777777" w:rsidR="00705D54" w:rsidRDefault="00C74CB8">
      <w:pPr>
        <w:spacing w:line="600" w:lineRule="auto"/>
        <w:ind w:firstLine="720"/>
        <w:jc w:val="both"/>
        <w:rPr>
          <w:rFonts w:eastAsia="Times New Roman" w:cs="Times New Roman"/>
          <w:szCs w:val="24"/>
        </w:rPr>
      </w:pPr>
      <w:r>
        <w:rPr>
          <w:rFonts w:eastAsia="Times New Roman"/>
          <w:bCs/>
        </w:rPr>
        <w:lastRenderedPageBreak/>
        <w:t xml:space="preserve">Κυρίες και κύριοι συνάδελφοι, για άλλη μια φορά </w:t>
      </w:r>
      <w:r>
        <w:rPr>
          <w:rFonts w:eastAsia="Times New Roman"/>
          <w:bCs/>
        </w:rPr>
        <w:t xml:space="preserve">βρεθήκαμε ένα </w:t>
      </w:r>
      <w:proofErr w:type="spellStart"/>
      <w:r>
        <w:rPr>
          <w:rFonts w:eastAsia="Times New Roman"/>
          <w:bCs/>
        </w:rPr>
        <w:t>βηματάκι</w:t>
      </w:r>
      <w:proofErr w:type="spellEnd"/>
      <w:r>
        <w:rPr>
          <w:rFonts w:eastAsia="Times New Roman"/>
          <w:bCs/>
        </w:rPr>
        <w:t xml:space="preserve"> πριν από το </w:t>
      </w:r>
      <w:proofErr w:type="spellStart"/>
      <w:r>
        <w:rPr>
          <w:rFonts w:eastAsia="Times New Roman"/>
          <w:bCs/>
          <w:lang w:val="en-US"/>
        </w:rPr>
        <w:t>G</w:t>
      </w:r>
      <w:r>
        <w:rPr>
          <w:rFonts w:eastAsia="Times New Roman"/>
          <w:bCs/>
          <w:lang w:val="en-US"/>
        </w:rPr>
        <w:t>rexit</w:t>
      </w:r>
      <w:proofErr w:type="spellEnd"/>
      <w:r>
        <w:rPr>
          <w:rFonts w:eastAsia="Times New Roman"/>
          <w:bCs/>
        </w:rPr>
        <w:t>, όχι της εξόδου από το ευρώ αλλά από το ευρωπαϊκό σύστημα πιστοποίησης των ελληνικών προϊόντων, για να κινητοποιηθεί η Κυβέρνηση και να συζητήσουμε και να ψηφίσουμε σήμερα το σχέδιο νόμου.</w:t>
      </w:r>
    </w:p>
    <w:p w14:paraId="34409D1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Όλοι οι φορείς της διαπίσ</w:t>
      </w:r>
      <w:r>
        <w:rPr>
          <w:rFonts w:eastAsia="Times New Roman" w:cs="Times New Roman"/>
          <w:szCs w:val="24"/>
        </w:rPr>
        <w:t>τευσης επί μήνες προειδοποιούσαν το Υπουργείο Οικονομικών ότι οι εξαγωγές που αντιπροσωπεύουν το 18% του ΑΕΠ</w:t>
      </w:r>
      <w:r>
        <w:rPr>
          <w:rFonts w:eastAsia="Times New Roman" w:cs="Times New Roman"/>
          <w:szCs w:val="24"/>
        </w:rPr>
        <w:t>,</w:t>
      </w:r>
      <w:r>
        <w:rPr>
          <w:rFonts w:eastAsia="Times New Roman" w:cs="Times New Roman"/>
          <w:szCs w:val="24"/>
        </w:rPr>
        <w:t xml:space="preserve"> κινδυνεύουν σε καραντίνα από τις ξένες αγορές, επειδή δεν έχει θεσμοθετηθεί το Εθνικό Σύστημα Διαπίστευσης. Χρειάστηκε να φτάσουμε κυριολεκτικώς σ</w:t>
      </w:r>
      <w:r>
        <w:rPr>
          <w:rFonts w:eastAsia="Times New Roman" w:cs="Times New Roman"/>
          <w:szCs w:val="24"/>
        </w:rPr>
        <w:t>το παρά ένα για να υπάρξει νομοθετική ρύθμιση, ώστε να συμμορφωθούμε με την ευρωπαϊκή νομοθεσία και να μπορέσουν οι πενήντα χιλιάδες ελληνικές εξαγωγικές επιχειρήσεις να εξάγουν τα προϊόντα τους με διαπίστευση που θα αναγνωρίσει η ευρωπαϊκή και διεθνής κοι</w:t>
      </w:r>
      <w:r>
        <w:rPr>
          <w:rFonts w:eastAsia="Times New Roman" w:cs="Times New Roman"/>
          <w:szCs w:val="24"/>
        </w:rPr>
        <w:t>νότητα. Όλα, δηλαδή, την τελευταία στιγμή και όλα με τον χειρότερο τρόπο.</w:t>
      </w:r>
    </w:p>
    <w:p w14:paraId="34409D2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Δυστυχώς αυτό συμβαίνει και με τη μεγάλη εικόνα της διαπραγμάτευσης. Όπως πληροφορούμαστε σήμερα, ξεκινούν εκ νέου οι διαπραγματεύσεις της </w:t>
      </w:r>
      <w:r>
        <w:rPr>
          <w:rFonts w:eastAsia="Times New Roman" w:cs="Times New Roman"/>
          <w:szCs w:val="24"/>
        </w:rPr>
        <w:t>ε</w:t>
      </w:r>
      <w:r>
        <w:rPr>
          <w:rFonts w:eastAsia="Times New Roman" w:cs="Times New Roman"/>
          <w:szCs w:val="24"/>
        </w:rPr>
        <w:t xml:space="preserve">λληνικής Κυβέρνησης με την </w:t>
      </w:r>
      <w:r>
        <w:rPr>
          <w:rFonts w:eastAsia="Times New Roman" w:cs="Times New Roman"/>
          <w:szCs w:val="24"/>
        </w:rPr>
        <w:t>τ</w:t>
      </w:r>
      <w:r>
        <w:rPr>
          <w:rFonts w:eastAsia="Times New Roman" w:cs="Times New Roman"/>
          <w:szCs w:val="24"/>
        </w:rPr>
        <w:t>ρόικα, ώστε να</w:t>
      </w:r>
      <w:r>
        <w:rPr>
          <w:rFonts w:eastAsia="Times New Roman" w:cs="Times New Roman"/>
          <w:szCs w:val="24"/>
        </w:rPr>
        <w:t xml:space="preserve"> υπάρξει συμφωνία ως στόχος στις 22 Μαΐου. </w:t>
      </w:r>
      <w:r>
        <w:rPr>
          <w:rFonts w:eastAsia="Times New Roman" w:cs="Times New Roman"/>
          <w:szCs w:val="24"/>
        </w:rPr>
        <w:lastRenderedPageBreak/>
        <w:t>Αυτή είναι η νέα προθεσμία. Είναι μία νέα χάντρα στο κομπολόι των προθεσμιών</w:t>
      </w:r>
      <w:r>
        <w:rPr>
          <w:rFonts w:eastAsia="Times New Roman" w:cs="Times New Roman"/>
          <w:szCs w:val="24"/>
        </w:rPr>
        <w:t>,</w:t>
      </w:r>
      <w:r>
        <w:rPr>
          <w:rFonts w:eastAsia="Times New Roman" w:cs="Times New Roman"/>
          <w:szCs w:val="24"/>
        </w:rPr>
        <w:t xml:space="preserve"> που εσείς έχετε πολλές φορές ανακοινώσει μετά τις 5 Δεκεμβρίου, τις αρχές Ιανουαρίου, τις 20 Φεβρουαρίου, τις 20 Απριλίου, τις 7 Απριλί</w:t>
      </w:r>
      <w:r>
        <w:rPr>
          <w:rFonts w:eastAsia="Times New Roman" w:cs="Times New Roman"/>
          <w:szCs w:val="24"/>
        </w:rPr>
        <w:t>ου και τώρα τις 22 Μαΐου.</w:t>
      </w:r>
    </w:p>
    <w:p w14:paraId="34409D2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Για άλλη μια φορά, λοιπόν, πλησιάζουμε στο επικίνδυνο ορόσημο του Ιουλίου, όταν η χώρα θα κληθεί να καταβάλει περίπου 6 δισεκατομμύρια ευρώ για να αποπληρώσει παλαιότερα δάνεια, χρήματα τα οποία δεν έχουμε.</w:t>
      </w:r>
    </w:p>
    <w:p w14:paraId="34409D2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Όλα, επίσης, δείχνουν </w:t>
      </w:r>
      <w:r>
        <w:rPr>
          <w:rFonts w:eastAsia="Times New Roman" w:cs="Times New Roman"/>
          <w:szCs w:val="24"/>
        </w:rPr>
        <w:t>ότι η συμφωνία όταν επιτευχθεί θα είναι σκληρή και επώδυνη για τους πολίτες και ιδιαίτερα για τους οικονομικά ασθενέστερους. Η Κυβέρνηση παριστάνει τη μια στιγμή τον σκληρό διαπραγματευτή και από την άλλη υπογράφει τα πάντα. Το ερώτημα που δημιουργείται απ</w:t>
      </w:r>
      <w:r>
        <w:rPr>
          <w:rFonts w:eastAsia="Times New Roman" w:cs="Times New Roman"/>
          <w:szCs w:val="24"/>
        </w:rPr>
        <w:t>ό αυτή την τακτική είναι εύλογο</w:t>
      </w:r>
      <w:r>
        <w:rPr>
          <w:rFonts w:eastAsia="Times New Roman" w:cs="Times New Roman"/>
          <w:szCs w:val="24"/>
        </w:rPr>
        <w:t>.</w:t>
      </w:r>
      <w:r>
        <w:rPr>
          <w:rFonts w:eastAsia="Times New Roman" w:cs="Times New Roman"/>
          <w:szCs w:val="24"/>
        </w:rPr>
        <w:t xml:space="preserve"> Αφού στο τέλος το Υπουργείο Οικονομικών δέχεται τη μείωση του αφορολογήτου στο επίπεδο των 5.600 έως 5.900 ευρώ, αφού το Υπουργείο Οικονομικών δέχεται την άγρια περικοπή των κύριων συντάξεων με την κατάργηση των προσωπικών </w:t>
      </w:r>
      <w:r>
        <w:rPr>
          <w:rFonts w:eastAsia="Times New Roman" w:cs="Times New Roman"/>
          <w:szCs w:val="24"/>
        </w:rPr>
        <w:t xml:space="preserve">διαφορών από 1-1-2019, γιατί δεν υπογράφετε τη συμφωνία </w:t>
      </w:r>
      <w:r>
        <w:rPr>
          <w:rFonts w:eastAsia="Times New Roman" w:cs="Times New Roman"/>
          <w:szCs w:val="24"/>
        </w:rPr>
        <w:lastRenderedPageBreak/>
        <w:t>εξαρχής, ώστε τουλάχιστον η πραγματική οικονομία να μην πλήττεται από αυτή την οικονομική αβεβαιότητα και αστάθεια; Τι κερδίζει η χώρα από την καθυστέρηση;</w:t>
      </w:r>
    </w:p>
    <w:p w14:paraId="34409D2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Αφού με τη συγκεκριμένη συμφωνία υποτίθεται </w:t>
      </w:r>
      <w:r>
        <w:rPr>
          <w:rFonts w:eastAsia="Times New Roman" w:cs="Times New Roman"/>
          <w:szCs w:val="24"/>
        </w:rPr>
        <w:t xml:space="preserve">ότι καταργείται η λιτότητα και βγαίνει η χώρα από την κρίση, όπως μας έλεγαν τις προηγούμενες εβδομάδες αρκετοί από τους Υπουργούς της Κυβέρνησης, γιατί δεν την υπογράφετε τόσο καιρό; Διότι η αλήθεια είναι ότι έχετε δεχτεί σκληρά μέτρα και δεν μπορείτε να </w:t>
      </w:r>
      <w:r>
        <w:rPr>
          <w:rFonts w:eastAsia="Times New Roman" w:cs="Times New Roman"/>
          <w:szCs w:val="24"/>
        </w:rPr>
        <w:t>αντιμετωπίσετε την πραγματικότητα. Για τον λόγο αυτό διαρκώς κατασκευάζετε εχθρούς, μπερδεύετε φίλους, εξυμνείτε όσα καταγγέλλατε στο παρελθόν και επιπλέον ξεχνάτε όσα λέγατε πριν γίνετε η Κυβέρνηση, πριν πάρετε την εξουσία.</w:t>
      </w:r>
    </w:p>
    <w:p w14:paraId="34409D2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Να θυμηθούμε το πλεόνασμα του α</w:t>
      </w:r>
      <w:r>
        <w:rPr>
          <w:rFonts w:eastAsia="Times New Roman" w:cs="Times New Roman"/>
          <w:szCs w:val="24"/>
        </w:rPr>
        <w:t>ίματος, της δυστυχίας και της λιτότητας, όπως το χαρακτηρίζατε το 2014, που τώρα ξαφνικά έγινε πλεόνασμα επιτυχίας και αποτελεσματικότητας; Όμως, σας θυμίζω, όταν κατηγορούσατε τους προηγούμενους για τη δέσμευσή τους για πλεόνασμα 4,5% το 2014, τότε η ανάπ</w:t>
      </w:r>
      <w:r>
        <w:rPr>
          <w:rFonts w:eastAsia="Times New Roman" w:cs="Times New Roman"/>
          <w:szCs w:val="24"/>
        </w:rPr>
        <w:t>τυξη ήταν 3%.</w:t>
      </w:r>
    </w:p>
    <w:p w14:paraId="34409D2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Σήμερα με πλεόνασμα 4% για το 2016 και ανάπτυξη 0%, τι έχετε να πείτε, κυρίες και κύριοι συνάδελφοι, ιδιαίτερα του ΣΥΡΙΖΑ; Αυτό δεν σημαίνει βαριά λιτότητα; Δεν σημαίνει αφαίμαξη της πραγματικής οικονομίας;</w:t>
      </w:r>
    </w:p>
    <w:p w14:paraId="34409D2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w:t>
      </w:r>
      <w:r>
        <w:rPr>
          <w:rFonts w:eastAsia="Times New Roman" w:cs="Times New Roman"/>
          <w:szCs w:val="24"/>
        </w:rPr>
        <w:t>ένα ρεκόρ μετά το άλλο τα σπάτε. Σπάσατε το πλεόνασμα-ρεκόρ, αλλά σπάσατε και ένα άλλο ρεκόρ</w:t>
      </w:r>
      <w:r>
        <w:rPr>
          <w:rFonts w:eastAsia="Times New Roman" w:cs="Times New Roman"/>
          <w:szCs w:val="24"/>
        </w:rPr>
        <w:t>.</w:t>
      </w:r>
      <w:r>
        <w:rPr>
          <w:rFonts w:eastAsia="Times New Roman" w:cs="Times New Roman"/>
          <w:szCs w:val="24"/>
        </w:rPr>
        <w:t xml:space="preserve"> Κάνατε καινούργιους φίλους. Ο κ. Σόιμπλε πίνει νερό στο όνομά σας. Το σκεπτικό του είναι πολύ απλό</w:t>
      </w:r>
      <w:r>
        <w:rPr>
          <w:rFonts w:eastAsia="Times New Roman" w:cs="Times New Roman"/>
          <w:szCs w:val="24"/>
        </w:rPr>
        <w:t>.</w:t>
      </w:r>
      <w:r>
        <w:rPr>
          <w:rFonts w:eastAsia="Times New Roman" w:cs="Times New Roman"/>
          <w:szCs w:val="24"/>
        </w:rPr>
        <w:t xml:space="preserve"> Αφού η Ελλάδα κατάφερε πλεόνασμα 4% με ύφεση, γιατί να μη μπορ</w:t>
      </w:r>
      <w:r>
        <w:rPr>
          <w:rFonts w:eastAsia="Times New Roman" w:cs="Times New Roman"/>
          <w:szCs w:val="24"/>
        </w:rPr>
        <w:t>εί να πετύχει πλεόνασμα 3,5% τα επόμενα χρόνια, όταν αναμένεται να μπει σε μια φάση ανάπτυξης;</w:t>
      </w:r>
    </w:p>
    <w:p w14:paraId="34409D2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 πλεόνασμα, κύριοι συνάδελφοι που γελάτε, έγινε όπλο στα χέρια της </w:t>
      </w:r>
      <w:r>
        <w:rPr>
          <w:rFonts w:eastAsia="Times New Roman" w:cs="Times New Roman"/>
          <w:szCs w:val="24"/>
        </w:rPr>
        <w:t>γ</w:t>
      </w:r>
      <w:r>
        <w:rPr>
          <w:rFonts w:eastAsia="Times New Roman" w:cs="Times New Roman"/>
          <w:szCs w:val="24"/>
        </w:rPr>
        <w:t xml:space="preserve">ερμανικής </w:t>
      </w:r>
      <w:r>
        <w:rPr>
          <w:rFonts w:eastAsia="Times New Roman" w:cs="Times New Roman"/>
          <w:szCs w:val="24"/>
        </w:rPr>
        <w:t>κ</w:t>
      </w:r>
      <w:r>
        <w:rPr>
          <w:rFonts w:eastAsia="Times New Roman" w:cs="Times New Roman"/>
          <w:szCs w:val="24"/>
        </w:rPr>
        <w:t xml:space="preserve">υβέρνησης κατά του Διεθνούς Νομισματικού Ταμείου, που επιμένει σε κούρεμα. Αυτό </w:t>
      </w:r>
      <w:r>
        <w:rPr>
          <w:rFonts w:eastAsia="Times New Roman" w:cs="Times New Roman"/>
          <w:szCs w:val="24"/>
        </w:rPr>
        <w:t>καταφέρατε. Διαβάστε τον ξένο Τύπο, διαβάστε τις δηλώσεις των συναδέλφων σας Υπουργών και Βουλευτών άλλων χωρών. Αυτό καταφέρατε.</w:t>
      </w:r>
    </w:p>
    <w:p w14:paraId="34409D2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Επειδή, όμως, βρισκόμαστε στην τελική φάση των διαπραγματεύσεων, εμείς αναμένουμε να δούμε το τελικό κείμενο </w:t>
      </w:r>
      <w:r>
        <w:rPr>
          <w:rFonts w:eastAsia="Times New Roman" w:cs="Times New Roman"/>
          <w:szCs w:val="24"/>
        </w:rPr>
        <w:lastRenderedPageBreak/>
        <w:t>της όποιας συμφων</w:t>
      </w:r>
      <w:r>
        <w:rPr>
          <w:rFonts w:eastAsia="Times New Roman" w:cs="Times New Roman"/>
          <w:szCs w:val="24"/>
        </w:rPr>
        <w:t xml:space="preserve">ίας και θα τοποθετηθούμε. Όλα, όμως, δείχνουν ότι δεσμεύετε τη χώρα για μέτρα άνω των 4 δισεκατομμυρίων ευρώ από το 2019 και μετά, χωρίς όμως να εξασφαλίζετε νέα χρηματοδότηση. Όσο δε για το επιχείρημα των ουδέτερων δημοσιονομικών μέτρων αυτό δεν φαίνεται </w:t>
      </w:r>
      <w:r>
        <w:rPr>
          <w:rFonts w:eastAsia="Times New Roman" w:cs="Times New Roman"/>
          <w:szCs w:val="24"/>
        </w:rPr>
        <w:t>να στέκει. Η απλή λογική το καταρρίπτει. Τα μέτρα θα εφαρμοστούν ρητώς, ενώ τα αντίμετρα στον βαθμό που θα έχετε ξεπεράσει τους δημοσιονομικούς στόχους.</w:t>
      </w:r>
    </w:p>
    <w:p w14:paraId="34409D2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Σε κάθε περίπτωση, πάντως, φαντάζομαι ότι εσείς, οι συνάδελφοι Βουλευτές του ΣΥΡΙΖΑ και των ΑΝΕΛ, δεν θ</w:t>
      </w:r>
      <w:r>
        <w:rPr>
          <w:rFonts w:eastAsia="Times New Roman" w:cs="Times New Roman"/>
          <w:szCs w:val="24"/>
        </w:rPr>
        <w:t>α έχετε κανένα πρόβλημα να το ψηφίσετε, έτσι δεν είναι;</w:t>
      </w:r>
    </w:p>
    <w:p w14:paraId="34409D2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Βεβαίως! </w:t>
      </w:r>
    </w:p>
    <w:p w14:paraId="34409D2B"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Το ψηφίζετε, έτσι;</w:t>
      </w:r>
    </w:p>
    <w:p w14:paraId="34409D2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Ναι! Όλα!</w:t>
      </w:r>
    </w:p>
    <w:p w14:paraId="34409D2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Και την περικοπή των κυρίων συντάξεων, έτσι;</w:t>
      </w:r>
    </w:p>
    <w:p w14:paraId="34409D2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Βεβαίως!</w:t>
      </w:r>
    </w:p>
    <w:p w14:paraId="34409D2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ΓΕΩΡ</w:t>
      </w:r>
      <w:r>
        <w:rPr>
          <w:rFonts w:eastAsia="Times New Roman" w:cs="Times New Roman"/>
          <w:b/>
          <w:szCs w:val="24"/>
        </w:rPr>
        <w:t xml:space="preserve">ΓΙΟΣ ΑΜΥΡΑΣ: </w:t>
      </w:r>
      <w:r>
        <w:rPr>
          <w:rFonts w:eastAsia="Times New Roman" w:cs="Times New Roman"/>
          <w:szCs w:val="24"/>
        </w:rPr>
        <w:t>Βεβαίως ε; Και την αύξηση της φορολογίας ιδιαίτερα σε εκείνους που παίρνουν μέχρι 600 ευρώ τον μήνα έτσι; Άρα δεν έχετε πρόβλημα. Μάλιστα.</w:t>
      </w:r>
    </w:p>
    <w:p w14:paraId="34409D3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Πάντως από το σκίσιμο των μνημονίων έχετε κάνει παγκόσμιο ρεκόρ. Έχετε φέρει δύο μνημόνια, «1+1», το δεύ</w:t>
      </w:r>
      <w:r>
        <w:rPr>
          <w:rFonts w:eastAsia="Times New Roman" w:cs="Times New Roman"/>
          <w:szCs w:val="24"/>
        </w:rPr>
        <w:t>τερο είναι «</w:t>
      </w:r>
      <w:proofErr w:type="spellStart"/>
      <w:r>
        <w:rPr>
          <w:rFonts w:eastAsia="Times New Roman" w:cs="Times New Roman"/>
          <w:szCs w:val="24"/>
        </w:rPr>
        <w:t>καβάντζα</w:t>
      </w:r>
      <w:proofErr w:type="spellEnd"/>
      <w:r>
        <w:rPr>
          <w:rFonts w:eastAsia="Times New Roman" w:cs="Times New Roman"/>
          <w:szCs w:val="24"/>
        </w:rPr>
        <w:t>». Όλο αυτό, μάλιστα, με την ίδια ευκολία που πηγαίνετε από τον «</w:t>
      </w:r>
      <w:proofErr w:type="spellStart"/>
      <w:r>
        <w:rPr>
          <w:rFonts w:eastAsia="Times New Roman" w:cs="Times New Roman"/>
          <w:szCs w:val="24"/>
        </w:rPr>
        <w:t>Ολανδρέου</w:t>
      </w:r>
      <w:proofErr w:type="spellEnd"/>
      <w:r>
        <w:rPr>
          <w:rFonts w:eastAsia="Times New Roman" w:cs="Times New Roman"/>
          <w:szCs w:val="24"/>
        </w:rPr>
        <w:t xml:space="preserve">» στον Πρόεδρο Ολάντ, από τον Ολάντ στον </w:t>
      </w:r>
      <w:proofErr w:type="spellStart"/>
      <w:r>
        <w:rPr>
          <w:rFonts w:eastAsia="Times New Roman" w:cs="Times New Roman"/>
          <w:szCs w:val="24"/>
        </w:rPr>
        <w:t>Μελανσόν</w:t>
      </w:r>
      <w:proofErr w:type="spellEnd"/>
      <w:r>
        <w:rPr>
          <w:rFonts w:eastAsia="Times New Roman" w:cs="Times New Roman"/>
          <w:szCs w:val="24"/>
        </w:rPr>
        <w:t xml:space="preserve"> και από τον </w:t>
      </w:r>
      <w:proofErr w:type="spellStart"/>
      <w:r>
        <w:rPr>
          <w:rFonts w:eastAsia="Times New Roman" w:cs="Times New Roman"/>
          <w:szCs w:val="24"/>
        </w:rPr>
        <w:t>Μελανσόν</w:t>
      </w:r>
      <w:proofErr w:type="spellEnd"/>
      <w:r>
        <w:rPr>
          <w:rFonts w:eastAsia="Times New Roman" w:cs="Times New Roman"/>
          <w:szCs w:val="24"/>
        </w:rPr>
        <w:t xml:space="preserve"> στον Μακρόν. Κα</w:t>
      </w:r>
      <w:r>
        <w:rPr>
          <w:rFonts w:eastAsia="Times New Roman" w:cs="Times New Roman"/>
          <w:szCs w:val="24"/>
        </w:rPr>
        <w:t>μ</w:t>
      </w:r>
      <w:r>
        <w:rPr>
          <w:rFonts w:eastAsia="Times New Roman" w:cs="Times New Roman"/>
          <w:szCs w:val="24"/>
        </w:rPr>
        <w:t>μία πυξίδα, κανένα σχέδιο, κα</w:t>
      </w:r>
      <w:r>
        <w:rPr>
          <w:rFonts w:eastAsia="Times New Roman" w:cs="Times New Roman"/>
          <w:szCs w:val="24"/>
        </w:rPr>
        <w:t>μ</w:t>
      </w:r>
      <w:r>
        <w:rPr>
          <w:rFonts w:eastAsia="Times New Roman" w:cs="Times New Roman"/>
          <w:szCs w:val="24"/>
        </w:rPr>
        <w:t>μία προοπτική γι’ αυτή τη χώρα!</w:t>
      </w:r>
    </w:p>
    <w:p w14:paraId="34409D3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ΚΩΝΣΤΑΝΤΙΝΟΣ </w:t>
      </w:r>
      <w:r>
        <w:rPr>
          <w:rFonts w:eastAsia="Times New Roman" w:cs="Times New Roman"/>
          <w:b/>
          <w:szCs w:val="24"/>
        </w:rPr>
        <w:t xml:space="preserve">ΣΠΑΡΤΙΝΟΣ: </w:t>
      </w:r>
      <w:r>
        <w:rPr>
          <w:rFonts w:eastAsia="Times New Roman" w:cs="Times New Roman"/>
          <w:szCs w:val="24"/>
        </w:rPr>
        <w:t xml:space="preserve">Εσείς, δηλαδή, είστε με τη </w:t>
      </w:r>
      <w:proofErr w:type="spellStart"/>
      <w:r>
        <w:rPr>
          <w:rFonts w:eastAsia="Times New Roman" w:cs="Times New Roman"/>
          <w:szCs w:val="24"/>
        </w:rPr>
        <w:t>Λεπέν</w:t>
      </w:r>
      <w:proofErr w:type="spellEnd"/>
      <w:r>
        <w:rPr>
          <w:rFonts w:eastAsia="Times New Roman" w:cs="Times New Roman"/>
          <w:szCs w:val="24"/>
        </w:rPr>
        <w:t xml:space="preserve">; </w:t>
      </w:r>
    </w:p>
    <w:p w14:paraId="34409D32"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Τι λέτε, κύριοι συνάδελφοι; Άκουσα κάτι για τη </w:t>
      </w:r>
      <w:proofErr w:type="spellStart"/>
      <w:r>
        <w:rPr>
          <w:rFonts w:eastAsia="Times New Roman" w:cs="Times New Roman"/>
          <w:szCs w:val="24"/>
        </w:rPr>
        <w:t>Λεπέν</w:t>
      </w:r>
      <w:proofErr w:type="spellEnd"/>
      <w:r>
        <w:rPr>
          <w:rFonts w:eastAsia="Times New Roman" w:cs="Times New Roman"/>
          <w:szCs w:val="24"/>
        </w:rPr>
        <w:t xml:space="preserve">. </w:t>
      </w:r>
    </w:p>
    <w:p w14:paraId="34409D3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Φαντάζομαι, κύριε συνάδελφε του ΣΥΡΙΖΑ, ότι εσείς που υποστηρίξατε τον </w:t>
      </w:r>
      <w:proofErr w:type="spellStart"/>
      <w:r>
        <w:rPr>
          <w:rFonts w:eastAsia="Times New Roman" w:cs="Times New Roman"/>
          <w:szCs w:val="24"/>
        </w:rPr>
        <w:t>Μελανσόν</w:t>
      </w:r>
      <w:proofErr w:type="spellEnd"/>
      <w:r>
        <w:rPr>
          <w:rFonts w:eastAsia="Times New Roman" w:cs="Times New Roman"/>
          <w:szCs w:val="24"/>
        </w:rPr>
        <w:t>, ακούσατε τι είπε. Άφησε ελεύθερους, λέει, τους ψηφοφόρους</w:t>
      </w:r>
      <w:r>
        <w:rPr>
          <w:rFonts w:eastAsia="Times New Roman" w:cs="Times New Roman"/>
          <w:szCs w:val="24"/>
        </w:rPr>
        <w:t xml:space="preserve"> του, κρατώντας ελεύθερες σχέσεις και με την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Λεπέν</w:t>
      </w:r>
      <w:proofErr w:type="spellEnd"/>
      <w:r>
        <w:rPr>
          <w:rFonts w:eastAsia="Times New Roman" w:cs="Times New Roman"/>
          <w:szCs w:val="24"/>
        </w:rPr>
        <w:t>.</w:t>
      </w:r>
    </w:p>
    <w:p w14:paraId="34409D3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οι εξαγωγές είναι το σίγουρο μονοπάτι</w:t>
      </w:r>
      <w:r>
        <w:rPr>
          <w:rFonts w:eastAsia="Times New Roman" w:cs="Times New Roman"/>
          <w:szCs w:val="24"/>
        </w:rPr>
        <w:t>,</w:t>
      </w:r>
      <w:r>
        <w:rPr>
          <w:rFonts w:eastAsia="Times New Roman" w:cs="Times New Roman"/>
          <w:szCs w:val="24"/>
        </w:rPr>
        <w:t xml:space="preserve"> που θα μπορέσει να κινητοποιήσει την ελληνική οικονομία για να τη βγάλει από το πηγάδι. </w:t>
      </w:r>
    </w:p>
    <w:p w14:paraId="34409D3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Όμως, εξαγωγές, κυρίες και κύριοι συνάδελφοι, είναι κα</w:t>
      </w:r>
      <w:r>
        <w:rPr>
          <w:rFonts w:eastAsia="Times New Roman" w:cs="Times New Roman"/>
          <w:szCs w:val="24"/>
        </w:rPr>
        <w:t>ι οι έμμεσες εξαγωγές. Για παράδειγμα τώρα που είμαστε επισήμως στη θερινή τουριστική περίοδο, είναι τα μουσεία και οι αρχαιολογικοί χώροι. Πόσο περήφανοι θα μπορούσαν να είναι οι Υπουργοί αυτής της Κυβέρνησης, όταν από τα τετρακόσια ογδόντα δύο μουσεία κα</w:t>
      </w:r>
      <w:r>
        <w:rPr>
          <w:rFonts w:eastAsia="Times New Roman" w:cs="Times New Roman"/>
          <w:szCs w:val="24"/>
        </w:rPr>
        <w:t xml:space="preserve">ι αρχαιολογικούς χώρους που διαθέτει η χώρα –ακούστε, βγάλτε χαρτί, σημειώστε και φρίξτε- </w:t>
      </w:r>
      <w:proofErr w:type="spellStart"/>
      <w:r>
        <w:rPr>
          <w:rFonts w:eastAsia="Times New Roman" w:cs="Times New Roman"/>
          <w:szCs w:val="24"/>
        </w:rPr>
        <w:t>εκατόν</w:t>
      </w:r>
      <w:proofErr w:type="spellEnd"/>
      <w:r>
        <w:rPr>
          <w:rFonts w:eastAsia="Times New Roman" w:cs="Times New Roman"/>
          <w:szCs w:val="24"/>
        </w:rPr>
        <w:t xml:space="preserve"> εννέα μουσεία και αρχαιολογικοί χώροι είναι κλειστοί; Γράφει «ΚΛΕΙΣΤΟΝ»! Επίσης εβδομήντα δύο αρχαιολογικοί χώροι και μουσεία ανοίγουν μόνο κατόπιν ραντεβού! Τ</w:t>
      </w:r>
      <w:r>
        <w:rPr>
          <w:rFonts w:eastAsia="Times New Roman" w:cs="Times New Roman"/>
          <w:szCs w:val="24"/>
        </w:rPr>
        <w:t xml:space="preserve">ο κλειδί πρέπει να πας να το πάρεις από τη διπλανή ταβέρνα ή αλλού, σε άλλη περίπτωση να τηλεφωνήσεις στην </w:t>
      </w:r>
      <w:r>
        <w:rPr>
          <w:rFonts w:eastAsia="Times New Roman" w:cs="Times New Roman"/>
          <w:szCs w:val="24"/>
        </w:rPr>
        <w:t>ε</w:t>
      </w:r>
      <w:r>
        <w:rPr>
          <w:rFonts w:eastAsia="Times New Roman" w:cs="Times New Roman"/>
          <w:szCs w:val="24"/>
        </w:rPr>
        <w:t xml:space="preserve">φορεία </w:t>
      </w:r>
      <w:r>
        <w:rPr>
          <w:rFonts w:eastAsia="Times New Roman" w:cs="Times New Roman"/>
          <w:szCs w:val="24"/>
        </w:rPr>
        <w:t>α</w:t>
      </w:r>
      <w:r>
        <w:rPr>
          <w:rFonts w:eastAsia="Times New Roman" w:cs="Times New Roman"/>
          <w:szCs w:val="24"/>
        </w:rPr>
        <w:t>ρχαιοτήτων και να σου κλείσουν ένα ραντεβού να πας να πάρεις το κλειδί και να σου ανοίξουν τον αρχαιολογικό χώρο, ενώ τριακόσιοι αρχαιολογικ</w:t>
      </w:r>
      <w:r>
        <w:rPr>
          <w:rFonts w:eastAsia="Times New Roman" w:cs="Times New Roman"/>
          <w:szCs w:val="24"/>
        </w:rPr>
        <w:t xml:space="preserve">οί χώροι και μουσεία, παρ’ όλο που ακολουθούν ακόμα και σήμερα το χειμερινό ωράριο, δηλαδή είναι ανοιχτά από τις 8.00΄ η ώρα έως τις </w:t>
      </w:r>
      <w:r>
        <w:rPr>
          <w:rFonts w:eastAsia="Times New Roman" w:cs="Times New Roman"/>
          <w:szCs w:val="24"/>
        </w:rPr>
        <w:lastRenderedPageBreak/>
        <w:t>15.00΄ η ώρα, για να τους επισκεφτείς πρέπει να καταβάλεις θερινό εισιτήριο που είναι αυξημένο.</w:t>
      </w:r>
    </w:p>
    <w:p w14:paraId="34409D3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Τι να πούμε, λοιπόν; Τι να </w:t>
      </w:r>
      <w:r>
        <w:rPr>
          <w:rFonts w:eastAsia="Times New Roman" w:cs="Times New Roman"/>
          <w:szCs w:val="24"/>
        </w:rPr>
        <w:t xml:space="preserve">πει κανείς γι’ αυτή την κατάσταση; Άπειρες φορές έχω καταθέσει ερωτήσεις στην Υπουργό Πολιτισμού και στην Υπουργό Τουρισμού και απάντηση δεν παίρνω. Πού είναι το ηλεκτρονικό εισιτήριο, υποτίθεται στα μουσεία με πρώτη την Ακρόπολη των Αθηνών ή τις Μυκήνες; </w:t>
      </w:r>
      <w:r>
        <w:rPr>
          <w:rFonts w:eastAsia="Times New Roman" w:cs="Times New Roman"/>
          <w:szCs w:val="24"/>
        </w:rPr>
        <w:t>Πού είναι όλα αυτά;  Γιατί οι άλλοι λαοί να τα εφαρμόζουν εδώ και χρόνια χωρίς δυσκολία κι εμείς μονίμως να ασθμαίνουμε, να είμαστε ουραγοί και να πολεμάμε τη λύση του αυτονόητου; Γιατί;</w:t>
      </w:r>
    </w:p>
    <w:p w14:paraId="34409D37" w14:textId="77777777" w:rsidR="00705D54" w:rsidRDefault="00C74CB8">
      <w:pPr>
        <w:tabs>
          <w:tab w:val="left" w:pos="709"/>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μιας και αναφέρομαι στον τουρισμό, έμμε</w:t>
      </w:r>
      <w:r>
        <w:rPr>
          <w:rFonts w:eastAsia="Times New Roman" w:cs="Times New Roman"/>
          <w:szCs w:val="24"/>
        </w:rPr>
        <w:t>σες εξαγωγές είναι και η αναρρίχηση, για παράδειγμα, στους βράχους των Μετεώρων. Το ξέρετε ότι υπάρχουν τρελές απαγορεύσεις; Μάλιστα τις προάλλες απαγορεύτηκε ένας διεθνής αγώνας σχοινοβασίας σε βράχους</w:t>
      </w:r>
      <w:r>
        <w:rPr>
          <w:rFonts w:eastAsia="Times New Roman" w:cs="Times New Roman"/>
          <w:szCs w:val="24"/>
        </w:rPr>
        <w:t>,</w:t>
      </w:r>
      <w:r>
        <w:rPr>
          <w:rFonts w:eastAsia="Times New Roman" w:cs="Times New Roman"/>
          <w:szCs w:val="24"/>
        </w:rPr>
        <w:t xml:space="preserve"> όπου δεν υπάρχουν μοναστικές κοινότητες εν λειτουργί</w:t>
      </w:r>
      <w:r>
        <w:rPr>
          <w:rFonts w:eastAsia="Times New Roman" w:cs="Times New Roman"/>
          <w:szCs w:val="24"/>
        </w:rPr>
        <w:t xml:space="preserve">α. </w:t>
      </w:r>
    </w:p>
    <w:p w14:paraId="34409D3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Πότε θα βγάλουμε αυτά τα λέπια από τα μάτια μας; Πότε, επιτέλους, θα αξιοποιήσουμε την υπεραξία αυτής της χώρας, α</w:t>
      </w:r>
      <w:r>
        <w:rPr>
          <w:rFonts w:eastAsia="Times New Roman" w:cs="Times New Roman"/>
          <w:szCs w:val="24"/>
        </w:rPr>
        <w:lastRenderedPageBreak/>
        <w:t>ντί να την πριονίζουμε και να την υπονομεύουμε; Έχω την αίσθηση ότι αργεί, δυστυχώς, αυτή η πραγματική ανάσταση της λογικής.</w:t>
      </w:r>
    </w:p>
    <w:p w14:paraId="34409D3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Ευχαριστώ πολ</w:t>
      </w:r>
      <w:r>
        <w:rPr>
          <w:rFonts w:eastAsia="Times New Roman" w:cs="Times New Roman"/>
          <w:szCs w:val="24"/>
        </w:rPr>
        <w:t>ύ.</w:t>
      </w:r>
    </w:p>
    <w:p w14:paraId="34409D3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34409D3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 συνάδελφος κ. Ιωάννης Δελής από το ΚΚΕ έχει τον λόγο.</w:t>
      </w:r>
    </w:p>
    <w:p w14:paraId="34409D3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Κυρίες και κύριοι Βουλευτές, ακούγονται πολλά σήμερα εδώ. Ακούστηκαν ανάμεσα σε όλα τόσοι ύμνοι για τον Μεταξά</w:t>
      </w:r>
      <w:r>
        <w:rPr>
          <w:rFonts w:eastAsia="Times New Roman" w:cs="Times New Roman"/>
          <w:szCs w:val="24"/>
        </w:rPr>
        <w:t>,</w:t>
      </w:r>
      <w:r>
        <w:rPr>
          <w:rFonts w:eastAsia="Times New Roman" w:cs="Times New Roman"/>
          <w:szCs w:val="24"/>
        </w:rPr>
        <w:t xml:space="preserve"> που μπορεί ούτε στην περίοδο της δικτατορίας του να μην ακούγονταν. Όμως ακούσαμε και το καταπληκτικό</w:t>
      </w:r>
      <w:r>
        <w:rPr>
          <w:rFonts w:eastAsia="Times New Roman" w:cs="Times New Roman"/>
          <w:szCs w:val="24"/>
        </w:rPr>
        <w:t>,</w:t>
      </w:r>
      <w:r>
        <w:rPr>
          <w:rFonts w:eastAsia="Times New Roman" w:cs="Times New Roman"/>
          <w:szCs w:val="24"/>
        </w:rPr>
        <w:t xml:space="preserve"> να μιλάνε εδώ για τη </w:t>
      </w:r>
      <w:proofErr w:type="spellStart"/>
      <w:r>
        <w:rPr>
          <w:rFonts w:eastAsia="Times New Roman" w:cs="Times New Roman"/>
          <w:szCs w:val="24"/>
        </w:rPr>
        <w:t>φιλεργατικότητα</w:t>
      </w:r>
      <w:proofErr w:type="spellEnd"/>
      <w:r>
        <w:rPr>
          <w:rFonts w:eastAsia="Times New Roman" w:cs="Times New Roman"/>
          <w:szCs w:val="24"/>
        </w:rPr>
        <w:t xml:space="preserve"> του Μεταξά. Την απέδειξε αυτή τη </w:t>
      </w:r>
      <w:proofErr w:type="spellStart"/>
      <w:r>
        <w:rPr>
          <w:rFonts w:eastAsia="Times New Roman" w:cs="Times New Roman"/>
          <w:szCs w:val="24"/>
        </w:rPr>
        <w:t>φιλεργατικότητα</w:t>
      </w:r>
      <w:proofErr w:type="spellEnd"/>
      <w:r>
        <w:rPr>
          <w:rFonts w:eastAsia="Times New Roman" w:cs="Times New Roman"/>
          <w:szCs w:val="24"/>
        </w:rPr>
        <w:t xml:space="preserve"> ο Μεταξάς τον Μάιο του 1936 στη Θεσσαλονίκη, όταν έστειλε τον </w:t>
      </w:r>
      <w:r>
        <w:rPr>
          <w:rFonts w:eastAsia="Times New Roman" w:cs="Times New Roman"/>
          <w:szCs w:val="24"/>
        </w:rPr>
        <w:t>Σ</w:t>
      </w:r>
      <w:r>
        <w:rPr>
          <w:rFonts w:eastAsia="Times New Roman" w:cs="Times New Roman"/>
          <w:szCs w:val="24"/>
        </w:rPr>
        <w:t>τρα</w:t>
      </w:r>
      <w:r>
        <w:rPr>
          <w:rFonts w:eastAsia="Times New Roman" w:cs="Times New Roman"/>
          <w:szCs w:val="24"/>
        </w:rPr>
        <w:t xml:space="preserve">τό και την </w:t>
      </w:r>
      <w:r>
        <w:rPr>
          <w:rFonts w:eastAsia="Times New Roman" w:cs="Times New Roman"/>
          <w:szCs w:val="24"/>
        </w:rPr>
        <w:t>Α</w:t>
      </w:r>
      <w:r>
        <w:rPr>
          <w:rFonts w:eastAsia="Times New Roman" w:cs="Times New Roman"/>
          <w:szCs w:val="24"/>
        </w:rPr>
        <w:t>στυνομία για να δολοφονήσουν εργάτες. Δεκάδες καπνεργάτες έπεσαν νεκροί τον Μάιο του 1936 από το καθεστώς του Μεταξά, λίγο πριν κάνει τη δικτατορία του. Αυτός ήταν ο Μεταξάς και αυτό τα λέει όλα.</w:t>
      </w:r>
    </w:p>
    <w:p w14:paraId="34409D3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Τώρα είναι εδώ</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και ο εκπρόσωπος του Υπο</w:t>
      </w:r>
      <w:r>
        <w:rPr>
          <w:rFonts w:eastAsia="Times New Roman" w:cs="Times New Roman"/>
          <w:szCs w:val="24"/>
        </w:rPr>
        <w:t>υργείου Παιδείας. Θέλουμε να πούμε ότι η Κυβέρνηση έχει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ταλέντο στο να προκαλεί αναστάτωση και επιπλέον άγχος στους υποψήφιους των πανελλαδικών εξετάσεων, πότε με τον αριθμό των εισακτέων, πότε με τις επαναληπτικές εξετάσεις αυτών των πανελλαδικ</w:t>
      </w:r>
      <w:r>
        <w:rPr>
          <w:rFonts w:eastAsia="Times New Roman" w:cs="Times New Roman"/>
          <w:szCs w:val="24"/>
        </w:rPr>
        <w:t xml:space="preserve">ών εξετάσεων. </w:t>
      </w:r>
    </w:p>
    <w:p w14:paraId="34409D3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Σε αυτό το θέμα θέλω να μείνω. Το Υπουργείο Παιδείας έχει φέρει στο σημερινό νομοσχέδιο του Υπουργείου Οικονομίας αρχικά μια </w:t>
      </w:r>
      <w:r>
        <w:rPr>
          <w:rFonts w:eastAsia="Times New Roman" w:cs="Times New Roman"/>
          <w:bCs/>
          <w:szCs w:val="24"/>
        </w:rPr>
        <w:t>τροπολογία</w:t>
      </w:r>
      <w:r>
        <w:rPr>
          <w:rFonts w:eastAsia="Times New Roman" w:cs="Times New Roman"/>
          <w:szCs w:val="24"/>
        </w:rPr>
        <w:t>, η οποία τώρα πια είναι άρθρο –είναι, νομίζω, το άρθρο 12- και ισχυρίζεται ότι τακτοποιεί το θέμα των επα</w:t>
      </w:r>
      <w:r>
        <w:rPr>
          <w:rFonts w:eastAsia="Times New Roman" w:cs="Times New Roman"/>
          <w:szCs w:val="24"/>
        </w:rPr>
        <w:t>ναληπτικών πανελλαδικών εξετάσεων, μεταθέτοντας αυτές τις επαναληπτικές εξετάσεις από τον Ιούλη στον Σεπτέμβρη για όλα τα μαθήματα, ακόμα και αν κάποιος μαθητής χάσει τις εξετάσεις μόνο για ένα μάθημα. Για να το κάνει αυτό</w:t>
      </w:r>
      <w:r>
        <w:rPr>
          <w:rFonts w:eastAsia="Times New Roman" w:cs="Times New Roman"/>
          <w:szCs w:val="24"/>
        </w:rPr>
        <w:t>,</w:t>
      </w:r>
      <w:r>
        <w:rPr>
          <w:rFonts w:eastAsia="Times New Roman" w:cs="Times New Roman"/>
          <w:szCs w:val="24"/>
        </w:rPr>
        <w:t xml:space="preserve"> επικαλείται η Κυβέρνηση το γνωστ</w:t>
      </w:r>
      <w:r>
        <w:rPr>
          <w:rFonts w:eastAsia="Times New Roman" w:cs="Times New Roman"/>
          <w:szCs w:val="24"/>
        </w:rPr>
        <w:t>ό επιχείρημα ότι υπήρξαν</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στο παρελθόν μεμονωμένες απαράδεκτες και καταδικαστέες πρακτικές αξιοποίησης τέτοιους είδους ρυθμίσεων. Όμως στην πραγματικότητα το κάνει</w:t>
      </w:r>
      <w:r>
        <w:rPr>
          <w:rFonts w:eastAsia="Times New Roman" w:cs="Times New Roman"/>
          <w:szCs w:val="24"/>
        </w:rPr>
        <w:t>,</w:t>
      </w:r>
      <w:r>
        <w:rPr>
          <w:rFonts w:eastAsia="Times New Roman" w:cs="Times New Roman"/>
          <w:szCs w:val="24"/>
        </w:rPr>
        <w:t xml:space="preserve"> για να επιδιώξει η Κυβέρνηση μαζί με τα ξερά να κάψει και τα χλωρά!</w:t>
      </w:r>
    </w:p>
    <w:p w14:paraId="34409D3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Εδώ αξίζει να θυμηθούμε τι έλεγε το Υπουργείο Παιδείας πριν λίγο μόλις καιρό, όταν δεν έκρυβε ότι σκόπευε να καταργήσει τις επαναληπτικές πανελλαδικές εξετάσεις, υλοποιώντας νόμους και ρυθμίσεις της προηγούμενης </w:t>
      </w:r>
      <w:r>
        <w:rPr>
          <w:rFonts w:eastAsia="Times New Roman" w:cs="Times New Roman"/>
          <w:szCs w:val="24"/>
        </w:rPr>
        <w:t>κ</w:t>
      </w:r>
      <w:r>
        <w:rPr>
          <w:rFonts w:eastAsia="Times New Roman" w:cs="Times New Roman"/>
          <w:szCs w:val="24"/>
        </w:rPr>
        <w:t xml:space="preserve">υβέρνησης, της </w:t>
      </w:r>
      <w:r>
        <w:rPr>
          <w:rFonts w:eastAsia="Times New Roman" w:cs="Times New Roman"/>
          <w:szCs w:val="24"/>
        </w:rPr>
        <w:t>κ</w:t>
      </w:r>
      <w:r>
        <w:rPr>
          <w:rFonts w:eastAsia="Times New Roman" w:cs="Times New Roman"/>
          <w:szCs w:val="24"/>
        </w:rPr>
        <w:t>υβέρνησης της Νέας Δημοκρατ</w:t>
      </w:r>
      <w:r>
        <w:rPr>
          <w:rFonts w:eastAsia="Times New Roman" w:cs="Times New Roman"/>
          <w:szCs w:val="24"/>
        </w:rPr>
        <w:t xml:space="preserve">ίας. Αυτό είναι άλλη μια απόδειξη, βέβαια, για τη συνέχεια της αντιεκπαιδευτικής πολιτικής. </w:t>
      </w:r>
    </w:p>
    <w:p w14:paraId="34409D4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Φυσικά αυτή η πρόθεση της Κυβέρνησης πυροδότησε αντιδράσεις. Ήταν λογικό. Προκάλεσε και τις κινητοποίησης των μαθητών έξω από το Υπουργείο </w:t>
      </w:r>
      <w:r>
        <w:rPr>
          <w:rFonts w:eastAsia="Times New Roman" w:cs="Times New Roman"/>
          <w:szCs w:val="24"/>
        </w:rPr>
        <w:t>Π</w:t>
      </w:r>
      <w:r>
        <w:rPr>
          <w:rFonts w:eastAsia="Times New Roman" w:cs="Times New Roman"/>
          <w:szCs w:val="24"/>
        </w:rPr>
        <w:t>αιδείας, κινητοποιήσεις</w:t>
      </w:r>
      <w:r>
        <w:rPr>
          <w:rFonts w:eastAsia="Times New Roman" w:cs="Times New Roman"/>
          <w:szCs w:val="24"/>
        </w:rPr>
        <w:t xml:space="preserve"> που δεν έγιναν</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γιατί αυτά τα παιδιά σκόπευαν εσκεμμένα να αφήσουν ένα ή δύο μαθήματα για να πάνε να τα δώσουν τον Σεπτέμβριο ή τον Ιούλιο, αλλά ήταν κινητοποιήσεις που εξέφραζαν το αίσθημα αδικίας του συνόλου των μαθητών. </w:t>
      </w:r>
    </w:p>
    <w:p w14:paraId="34409D4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ίδιο αυτό διάστημα η</w:t>
      </w:r>
      <w:r>
        <w:rPr>
          <w:rFonts w:eastAsia="Times New Roman" w:cs="Times New Roman"/>
          <w:szCs w:val="24"/>
        </w:rPr>
        <w:t xml:space="preserve"> εφημερίδα «</w:t>
      </w:r>
      <w:r>
        <w:rPr>
          <w:rFonts w:eastAsia="Times New Roman" w:cs="Times New Roman"/>
          <w:szCs w:val="24"/>
        </w:rPr>
        <w:t>ΑΥΓΗ</w:t>
      </w:r>
      <w:r>
        <w:rPr>
          <w:rFonts w:eastAsia="Times New Roman" w:cs="Times New Roman"/>
          <w:szCs w:val="24"/>
        </w:rPr>
        <w:t xml:space="preserve">» με </w:t>
      </w:r>
      <w:proofErr w:type="spellStart"/>
      <w:r>
        <w:rPr>
          <w:rFonts w:eastAsia="Times New Roman" w:cs="Times New Roman"/>
          <w:szCs w:val="24"/>
        </w:rPr>
        <w:t>στοχευμένα</w:t>
      </w:r>
      <w:proofErr w:type="spellEnd"/>
      <w:r>
        <w:rPr>
          <w:rFonts w:eastAsia="Times New Roman" w:cs="Times New Roman"/>
          <w:szCs w:val="24"/>
        </w:rPr>
        <w:t xml:space="preserve"> δημοσιεύματα όπως «όχι επαναληπτικές τον Ιούλη», «ναι τον Σεπτέμβρη», καλλιεργούσε το έδαφος του ελιγμού της Κυβέρνησης, βάζοντας με έμμεσο τρόπο το στοιχείο του επιπλέον κόστους των εξετάσεων του Ιούλη σε σχέση με τις εξετά</w:t>
      </w:r>
      <w:r>
        <w:rPr>
          <w:rFonts w:eastAsia="Times New Roman" w:cs="Times New Roman"/>
          <w:szCs w:val="24"/>
        </w:rPr>
        <w:t>σεις τον Σεπτέμβρη, όταν βέβαια και τα σχολεία είναι ανοιχτά.</w:t>
      </w:r>
    </w:p>
    <w:p w14:paraId="34409D4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Τελικά κάτω από την κίνηση των μαθητικών κινητοποιήσεων, η Κυβέρνηση κατέληξε στη σημερινή ρύθμιση, που ενώ διατηρεί την επανάληψη των πανελλαδικών εξετάσεων για όσους μαθητές αποδεδειγμένα δεν </w:t>
      </w:r>
      <w:r>
        <w:rPr>
          <w:rFonts w:eastAsia="Times New Roman" w:cs="Times New Roman"/>
          <w:szCs w:val="24"/>
        </w:rPr>
        <w:t>μπορούν να συμμετάσχουν σε αυτές για αντικειμενικούς λόγους, τελικά χειροτερεύει τους όρους συμμετοχής αυτών των μαθητών σε αυτές τις επαναληπτικές εξετάσεις.</w:t>
      </w:r>
    </w:p>
    <w:p w14:paraId="34409D4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Η σημερινή κυβερνητική ρύθμιση έχει, κύριε Υπουργέ, έναν καθαρά </w:t>
      </w:r>
      <w:proofErr w:type="spellStart"/>
      <w:r>
        <w:rPr>
          <w:rFonts w:eastAsia="Times New Roman" w:cs="Times New Roman"/>
          <w:szCs w:val="24"/>
        </w:rPr>
        <w:t>τιμωρητικό</w:t>
      </w:r>
      <w:proofErr w:type="spellEnd"/>
      <w:r>
        <w:rPr>
          <w:rFonts w:eastAsia="Times New Roman" w:cs="Times New Roman"/>
          <w:szCs w:val="24"/>
        </w:rPr>
        <w:t xml:space="preserve"> και εκδικητικό χαρακτή</w:t>
      </w:r>
      <w:r>
        <w:rPr>
          <w:rFonts w:eastAsia="Times New Roman" w:cs="Times New Roman"/>
          <w:szCs w:val="24"/>
        </w:rPr>
        <w:t>ρα, γιατί είναι τιμωρία και επιπλέον άγχος για έναν μαθητή που δεν μπόρεσε για λόγους αντικειμενικούς, όπως για μια οικογενειακή τραγωδία ή για μια ασθένεια, να μην μπορέσει να πάει γράψει σε ένα μάθημα -στο τρίτο ή στο τέταρτο μάθημα και τελευταίο- και να</w:t>
      </w:r>
      <w:r>
        <w:rPr>
          <w:rFonts w:eastAsia="Times New Roman" w:cs="Times New Roman"/>
          <w:szCs w:val="24"/>
        </w:rPr>
        <w:t xml:space="preserve"> τον βάζετε να γράψει από την αρχή όλα τα μαθήματα.</w:t>
      </w:r>
    </w:p>
    <w:p w14:paraId="34409D4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Όχι μόνο αυτό αλλά μεταφέρετε τις επαναληπτικές εξετάσεις από τον Ιούλιο, όπως γινόταν μέχρι τώρα, στον Σεπτέμβρη, για να δοθεί δήθεν χρόνος στους μαθητές «να μαζέψουν τα μυαλά τους», χρησιμοποιώ την έκφρ</w:t>
      </w:r>
      <w:r>
        <w:rPr>
          <w:rFonts w:eastAsia="Times New Roman" w:cs="Times New Roman"/>
          <w:szCs w:val="24"/>
        </w:rPr>
        <w:t xml:space="preserve">αση που χρησιμοποιεί συχνά ο κ. </w:t>
      </w:r>
      <w:proofErr w:type="spellStart"/>
      <w:r>
        <w:rPr>
          <w:rFonts w:eastAsia="Times New Roman" w:cs="Times New Roman"/>
          <w:szCs w:val="24"/>
        </w:rPr>
        <w:t>Γαβρόγλου</w:t>
      </w:r>
      <w:proofErr w:type="spellEnd"/>
      <w:r>
        <w:rPr>
          <w:rFonts w:eastAsia="Times New Roman" w:cs="Times New Roman"/>
          <w:szCs w:val="24"/>
        </w:rPr>
        <w:t>.</w:t>
      </w:r>
    </w:p>
    <w:p w14:paraId="34409D4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Πάλι, όμως, δεν λέτε την αλήθεια, κύριε Υπουργέ. Ο βασικός λόγος που το κάνετε</w:t>
      </w:r>
      <w:r>
        <w:rPr>
          <w:rFonts w:eastAsia="Times New Roman" w:cs="Times New Roman"/>
          <w:szCs w:val="24"/>
        </w:rPr>
        <w:t>,</w:t>
      </w:r>
      <w:r>
        <w:rPr>
          <w:rFonts w:eastAsia="Times New Roman" w:cs="Times New Roman"/>
          <w:szCs w:val="24"/>
        </w:rPr>
        <w:t xml:space="preserve"> είναι η περιβόητη εξοικονόμηση δαπανών. Ας είναι καλά το τρίτο μνημόνιο, αφού τον Σεπτέμβρη ως γνωστόν τα σχολεία είναι ήδη ανοιχτά σ</w:t>
      </w:r>
      <w:r>
        <w:rPr>
          <w:rFonts w:eastAsia="Times New Roman" w:cs="Times New Roman"/>
          <w:szCs w:val="24"/>
        </w:rPr>
        <w:t>ε αντίθεση με τον Ιούλη, και το κόστος των εξετάσεων, βεβαίως, μικραίνει.</w:t>
      </w:r>
    </w:p>
    <w:p w14:paraId="34409D4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Τι σημαίνει, όμως, αυτό για τους μαθητές που θα συμμετέχουν στις επαναληπτικές πανελλαδικές εξετάσεις τον Σεπτέμβρη; Τίποτα άλλο παρά παράταση της αγωνίας και του άγχους. Αυτό είναι </w:t>
      </w:r>
      <w:r>
        <w:rPr>
          <w:rFonts w:eastAsia="Times New Roman" w:cs="Times New Roman"/>
          <w:szCs w:val="24"/>
        </w:rPr>
        <w:t>το δώρο της Κυβέρνηση</w:t>
      </w:r>
      <w:r>
        <w:rPr>
          <w:rFonts w:eastAsia="Times New Roman" w:cs="Times New Roman"/>
          <w:szCs w:val="24"/>
        </w:rPr>
        <w:t>ς,</w:t>
      </w:r>
      <w:r>
        <w:rPr>
          <w:rFonts w:eastAsia="Times New Roman" w:cs="Times New Roman"/>
          <w:szCs w:val="24"/>
        </w:rPr>
        <w:t xml:space="preserve"> για την όποια περιπέτεια έχουν περάσει αυτά τα παιδιά.</w:t>
      </w:r>
    </w:p>
    <w:p w14:paraId="34409D47" w14:textId="77777777" w:rsidR="00705D54" w:rsidRDefault="00C74CB8">
      <w:pPr>
        <w:spacing w:line="600" w:lineRule="auto"/>
        <w:ind w:firstLine="720"/>
        <w:jc w:val="both"/>
        <w:rPr>
          <w:rFonts w:eastAsia="Times New Roman"/>
          <w:szCs w:val="24"/>
        </w:rPr>
      </w:pPr>
      <w:r>
        <w:rPr>
          <w:rFonts w:eastAsia="Times New Roman"/>
          <w:szCs w:val="24"/>
        </w:rPr>
        <w:t>Αν θέλει η Κυβέρνηση</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να αντιμετωπίσει τέτοιες ιδιαίτερες περιπτώσεις ψυχικής καταπόνησης και ταλαιπωρίας, τότε δεν έχει παρά διατηρώντας τις επαναληπτικές του Ιούλη</w:t>
      </w:r>
      <w:r>
        <w:rPr>
          <w:rFonts w:eastAsia="Times New Roman"/>
          <w:szCs w:val="24"/>
        </w:rPr>
        <w:t>,</w:t>
      </w:r>
      <w:r>
        <w:rPr>
          <w:rFonts w:eastAsia="Times New Roman"/>
          <w:szCs w:val="24"/>
        </w:rPr>
        <w:t xml:space="preserve"> να θεσπίσει για όσους λίγους ελάχιστους χρειαστεί τις επαναληπτικές και τον Σεπτέμβρη. </w:t>
      </w:r>
    </w:p>
    <w:p w14:paraId="34409D48" w14:textId="77777777" w:rsidR="00705D54" w:rsidRDefault="00C74CB8">
      <w:pPr>
        <w:spacing w:line="600" w:lineRule="auto"/>
        <w:ind w:firstLine="720"/>
        <w:jc w:val="both"/>
        <w:rPr>
          <w:rFonts w:eastAsia="Times New Roman"/>
          <w:szCs w:val="24"/>
        </w:rPr>
      </w:pPr>
      <w:r>
        <w:rPr>
          <w:rFonts w:eastAsia="Times New Roman"/>
          <w:szCs w:val="24"/>
        </w:rPr>
        <w:t>Και μια και μιλάμε γι’ αυτές τις επαναληπτικές εξετάσεις, αλήθεια, κύριε Υπουργέ, τι σκοπεύει να κάνει η Κυβέρνηση</w:t>
      </w:r>
      <w:r>
        <w:rPr>
          <w:rFonts w:eastAsia="Times New Roman"/>
          <w:szCs w:val="24"/>
        </w:rPr>
        <w:t>,</w:t>
      </w:r>
      <w:r>
        <w:rPr>
          <w:rFonts w:eastAsia="Times New Roman"/>
          <w:szCs w:val="24"/>
        </w:rPr>
        <w:t xml:space="preserve"> για εκείνες τις περιπτώσεις παιδιών από απομακρυσμένα νησιά που ενδέχεται να επαναλάβουν τις πανελλαδικές εξετάσεις; Πόσο μα</w:t>
      </w:r>
      <w:r>
        <w:rPr>
          <w:rFonts w:eastAsia="Times New Roman"/>
          <w:szCs w:val="24"/>
        </w:rPr>
        <w:lastRenderedPageBreak/>
        <w:t>κριά σκοπεύετε να τα στείλετε γι’ αυτές τις εξετάσεις; Ακόμα περισσότερα απ’ ό,τι τώρα που έχετε ήδη περιορίσει τα εξεταστικά κέντρ</w:t>
      </w:r>
      <w:r>
        <w:rPr>
          <w:rFonts w:eastAsia="Times New Roman"/>
          <w:szCs w:val="24"/>
        </w:rPr>
        <w:t xml:space="preserve">α; </w:t>
      </w:r>
    </w:p>
    <w:p w14:paraId="34409D49" w14:textId="77777777" w:rsidR="00705D54" w:rsidRDefault="00C74CB8">
      <w:pPr>
        <w:spacing w:line="600" w:lineRule="auto"/>
        <w:ind w:firstLine="720"/>
        <w:jc w:val="both"/>
        <w:rPr>
          <w:rFonts w:eastAsia="Times New Roman"/>
          <w:szCs w:val="24"/>
        </w:rPr>
      </w:pPr>
      <w:r>
        <w:rPr>
          <w:rFonts w:eastAsia="Times New Roman"/>
          <w:szCs w:val="24"/>
        </w:rPr>
        <w:t>Κοντολογίς, πάρτε πίσω την τροπολογία –το άρθρο 12 πια-, διατηρείστε τις επαναληπτικές εξετάσεις στον μήνα Ιούλη και μόνο για τα μαθήματα για τα οποία δεν δόθηκαν εξετάσεις και θεσπίστε τέτοιου είδους επαναληπτικές εξετάσεις και για τον Σεπτέμβρη</w:t>
      </w:r>
      <w:r>
        <w:rPr>
          <w:rFonts w:eastAsia="Times New Roman"/>
          <w:szCs w:val="24"/>
        </w:rPr>
        <w:t>,</w:t>
      </w:r>
      <w:r>
        <w:rPr>
          <w:rFonts w:eastAsia="Times New Roman"/>
          <w:szCs w:val="24"/>
        </w:rPr>
        <w:t xml:space="preserve"> για </w:t>
      </w:r>
      <w:r>
        <w:rPr>
          <w:rFonts w:eastAsia="Times New Roman"/>
          <w:szCs w:val="24"/>
        </w:rPr>
        <w:t xml:space="preserve">όσους μαθητές δεν θα μπορέσουν ή δεν θα είναι δυνατόν να συμμετάσχουν στις επαναληπτικές του Ιούλη. </w:t>
      </w:r>
    </w:p>
    <w:p w14:paraId="34409D4A" w14:textId="77777777" w:rsidR="00705D54" w:rsidRDefault="00C74CB8">
      <w:pPr>
        <w:spacing w:line="600" w:lineRule="auto"/>
        <w:ind w:firstLine="720"/>
        <w:jc w:val="both"/>
        <w:rPr>
          <w:rFonts w:eastAsia="Times New Roman"/>
          <w:szCs w:val="24"/>
        </w:rPr>
      </w:pPr>
      <w:r>
        <w:rPr>
          <w:rFonts w:eastAsia="Times New Roman"/>
          <w:szCs w:val="24"/>
        </w:rPr>
        <w:t xml:space="preserve">Σας ευχαριστώ. </w:t>
      </w:r>
    </w:p>
    <w:p w14:paraId="34409D4B" w14:textId="77777777" w:rsidR="00705D54" w:rsidRDefault="00C74CB8">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 </w:t>
      </w:r>
    </w:p>
    <w:p w14:paraId="34409D4C" w14:textId="77777777" w:rsidR="00705D54" w:rsidRDefault="00C74CB8">
      <w:pPr>
        <w:spacing w:line="600" w:lineRule="auto"/>
        <w:ind w:firstLine="720"/>
        <w:jc w:val="both"/>
        <w:rPr>
          <w:rFonts w:eastAsia="Times New Roman"/>
          <w:szCs w:val="24"/>
        </w:rPr>
      </w:pPr>
      <w:r>
        <w:rPr>
          <w:rFonts w:eastAsia="Times New Roman"/>
          <w:szCs w:val="24"/>
        </w:rPr>
        <w:t xml:space="preserve">Κύριε Δήμα, θέλετε να κάνετε ερώτηση στον κύριο Υπουργό; </w:t>
      </w:r>
    </w:p>
    <w:p w14:paraId="34409D4D" w14:textId="77777777" w:rsidR="00705D54" w:rsidRDefault="00C74CB8">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Γι</w:t>
      </w:r>
      <w:r>
        <w:rPr>
          <w:rFonts w:eastAsia="Times New Roman"/>
          <w:szCs w:val="24"/>
        </w:rPr>
        <w:t xml:space="preserve">α δύο λεπτά μόνο, κύριε Πρόεδρε. </w:t>
      </w:r>
    </w:p>
    <w:p w14:paraId="34409D4E" w14:textId="77777777" w:rsidR="00705D54" w:rsidRDefault="00C74CB8">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Όσο πιο σύντομα μπορείτε σας παρακαλώ. </w:t>
      </w:r>
    </w:p>
    <w:p w14:paraId="34409D4F" w14:textId="77777777" w:rsidR="00705D54" w:rsidRDefault="00C74CB8">
      <w:pPr>
        <w:spacing w:line="600" w:lineRule="auto"/>
        <w:ind w:firstLine="720"/>
        <w:jc w:val="both"/>
        <w:rPr>
          <w:rFonts w:eastAsia="Times New Roman"/>
          <w:szCs w:val="24"/>
        </w:rPr>
      </w:pPr>
      <w:r>
        <w:rPr>
          <w:rFonts w:eastAsia="Times New Roman"/>
          <w:szCs w:val="24"/>
        </w:rPr>
        <w:t xml:space="preserve">Ορίστε έχετε τον λόγο. </w:t>
      </w:r>
    </w:p>
    <w:p w14:paraId="34409D50" w14:textId="77777777" w:rsidR="00705D54" w:rsidRDefault="00C74CB8">
      <w:pPr>
        <w:spacing w:line="600" w:lineRule="auto"/>
        <w:ind w:firstLine="720"/>
        <w:jc w:val="both"/>
        <w:rPr>
          <w:rFonts w:eastAsia="Times New Roman"/>
          <w:szCs w:val="24"/>
        </w:rPr>
      </w:pPr>
      <w:r>
        <w:rPr>
          <w:rFonts w:eastAsia="Times New Roman"/>
          <w:b/>
          <w:szCs w:val="24"/>
        </w:rPr>
        <w:lastRenderedPageBreak/>
        <w:t>ΧΡΙΣΤΟΣ ΔΗΜΑΣ:</w:t>
      </w:r>
      <w:r>
        <w:rPr>
          <w:rFonts w:eastAsia="Times New Roman"/>
          <w:szCs w:val="24"/>
        </w:rPr>
        <w:t xml:space="preserve"> Κύριε Υπουργέ, ομολογώ ότι μπερδεύτηκα μετά την παρέμβασή σας. Δεν έχω καταλάβει τι λογίζεται ως σοβαρός λόγος </w:t>
      </w:r>
      <w:r>
        <w:rPr>
          <w:rFonts w:eastAsia="Times New Roman"/>
          <w:szCs w:val="24"/>
        </w:rPr>
        <w:t xml:space="preserve">υγείας. Είναι, δηλαδή, το σπάσιμο χεριού, η μηνιγγίτιδα, η γαστρεντερίτιδα; </w:t>
      </w:r>
    </w:p>
    <w:p w14:paraId="34409D51" w14:textId="77777777" w:rsidR="00705D54" w:rsidRDefault="00C74CB8">
      <w:pPr>
        <w:spacing w:line="600" w:lineRule="auto"/>
        <w:ind w:firstLine="720"/>
        <w:jc w:val="both"/>
        <w:rPr>
          <w:rFonts w:eastAsia="Times New Roman"/>
          <w:szCs w:val="24"/>
        </w:rPr>
      </w:pPr>
      <w:r>
        <w:rPr>
          <w:rFonts w:eastAsia="Times New Roman"/>
          <w:szCs w:val="24"/>
        </w:rPr>
        <w:t>Και ο λόγος που ρωτάω</w:t>
      </w:r>
      <w:r>
        <w:rPr>
          <w:rFonts w:eastAsia="Times New Roman"/>
          <w:szCs w:val="24"/>
        </w:rPr>
        <w:t>,</w:t>
      </w:r>
      <w:r>
        <w:rPr>
          <w:rFonts w:eastAsia="Times New Roman"/>
          <w:szCs w:val="24"/>
        </w:rPr>
        <w:t xml:space="preserve"> είναι διότι θα κληθείτε μέσα στις επόμενες εβδομάδες να αποφασίσετε. Και είναι πολύ προτιμότερο να το αποσαφηνίσετε τώρα</w:t>
      </w:r>
      <w:r>
        <w:rPr>
          <w:rFonts w:eastAsia="Times New Roman"/>
          <w:szCs w:val="24"/>
        </w:rPr>
        <w:t>,</w:t>
      </w:r>
      <w:r>
        <w:rPr>
          <w:rFonts w:eastAsia="Times New Roman"/>
          <w:szCs w:val="24"/>
        </w:rPr>
        <w:t xml:space="preserve"> παρά να αφήσετε αυτή την ασάφεια. </w:t>
      </w:r>
    </w:p>
    <w:p w14:paraId="34409D52" w14:textId="77777777" w:rsidR="00705D54" w:rsidRDefault="00C74CB8">
      <w:pPr>
        <w:spacing w:line="600" w:lineRule="auto"/>
        <w:ind w:firstLine="720"/>
        <w:jc w:val="both"/>
        <w:rPr>
          <w:rFonts w:eastAsia="Times New Roman"/>
          <w:szCs w:val="24"/>
        </w:rPr>
      </w:pPr>
      <w:r>
        <w:rPr>
          <w:rFonts w:eastAsia="Times New Roman"/>
          <w:szCs w:val="24"/>
        </w:rPr>
        <w:t xml:space="preserve">Δεύτερον, ποιος πιστοποιεί αυτόν τον σοβαρό λόγο υγείας; Αν άκουσα καλά, είπατε ότι τον πιστοποιεί το Υπουργείο; Μου φαίνεται λίγο περίεργο. </w:t>
      </w:r>
    </w:p>
    <w:p w14:paraId="34409D53" w14:textId="77777777" w:rsidR="00705D54" w:rsidRDefault="00C74CB8">
      <w:pPr>
        <w:spacing w:line="600" w:lineRule="auto"/>
        <w:ind w:firstLine="720"/>
        <w:jc w:val="both"/>
        <w:rPr>
          <w:rFonts w:eastAsia="Times New Roman"/>
          <w:szCs w:val="24"/>
        </w:rPr>
      </w:pPr>
      <w:r>
        <w:rPr>
          <w:rFonts w:eastAsia="Times New Roman"/>
          <w:szCs w:val="24"/>
        </w:rPr>
        <w:t>Τρίτον, γιατί η τροπολογία, το άρθρο 12 πλέον, δεν ξεκαθαρίζει το θέμα και αφήνει περιθώριο για να καταλήξει η δι</w:t>
      </w:r>
      <w:r>
        <w:rPr>
          <w:rFonts w:eastAsia="Times New Roman"/>
          <w:szCs w:val="24"/>
        </w:rPr>
        <w:t xml:space="preserve">άταξη σε είσοδο </w:t>
      </w:r>
      <w:proofErr w:type="spellStart"/>
      <w:r>
        <w:rPr>
          <w:rFonts w:eastAsia="Times New Roman"/>
          <w:szCs w:val="24"/>
        </w:rPr>
        <w:t>εξεταζομένων</w:t>
      </w:r>
      <w:proofErr w:type="spellEnd"/>
      <w:r>
        <w:rPr>
          <w:rFonts w:eastAsia="Times New Roman"/>
          <w:szCs w:val="24"/>
        </w:rPr>
        <w:t xml:space="preserve"> από το παράθυρο; </w:t>
      </w:r>
    </w:p>
    <w:p w14:paraId="34409D54" w14:textId="77777777" w:rsidR="00705D54" w:rsidRDefault="00C74CB8">
      <w:pPr>
        <w:spacing w:line="600" w:lineRule="auto"/>
        <w:ind w:firstLine="720"/>
        <w:jc w:val="both"/>
        <w:rPr>
          <w:rFonts w:eastAsia="Times New Roman"/>
          <w:szCs w:val="24"/>
        </w:rPr>
      </w:pPr>
      <w:r>
        <w:rPr>
          <w:rFonts w:eastAsia="Times New Roman"/>
          <w:szCs w:val="24"/>
        </w:rPr>
        <w:t>Τέταρτο ερώτημα</w:t>
      </w:r>
      <w:r>
        <w:rPr>
          <w:rFonts w:eastAsia="Times New Roman"/>
          <w:szCs w:val="24"/>
        </w:rPr>
        <w:t>.</w:t>
      </w:r>
      <w:r>
        <w:rPr>
          <w:rFonts w:eastAsia="Times New Roman"/>
          <w:szCs w:val="24"/>
        </w:rPr>
        <w:t xml:space="preserve"> Δεν θεωρείτε ότι συνιστά χειραγώγηση των τελικών αποτελεσμάτων</w:t>
      </w:r>
      <w:r>
        <w:rPr>
          <w:rFonts w:eastAsia="Times New Roman"/>
          <w:szCs w:val="24"/>
        </w:rPr>
        <w:t>,</w:t>
      </w:r>
      <w:r>
        <w:rPr>
          <w:rFonts w:eastAsia="Times New Roman"/>
          <w:szCs w:val="24"/>
        </w:rPr>
        <w:t xml:space="preserve"> το γεγονός ότι κάποιοι υποψήφιοι θα ξέρουν ποιες βάσεις ήταν χαμηλά</w:t>
      </w:r>
      <w:r>
        <w:rPr>
          <w:rFonts w:eastAsia="Times New Roman"/>
          <w:szCs w:val="24"/>
        </w:rPr>
        <w:t>,</w:t>
      </w:r>
      <w:r>
        <w:rPr>
          <w:rFonts w:eastAsia="Times New Roman"/>
          <w:szCs w:val="24"/>
        </w:rPr>
        <w:t xml:space="preserve"> σε αντίθεση με κάποιους που δεν το ήξεραν και είχαν συμπληρ</w:t>
      </w:r>
      <w:r>
        <w:rPr>
          <w:rFonts w:eastAsia="Times New Roman"/>
          <w:szCs w:val="24"/>
        </w:rPr>
        <w:t xml:space="preserve">ώσει το μηχανογραφικό πολύ νωρίτερα; </w:t>
      </w:r>
    </w:p>
    <w:p w14:paraId="34409D55" w14:textId="77777777" w:rsidR="00705D54" w:rsidRDefault="00C74CB8">
      <w:pPr>
        <w:spacing w:line="600" w:lineRule="auto"/>
        <w:ind w:firstLine="720"/>
        <w:jc w:val="both"/>
        <w:rPr>
          <w:rFonts w:eastAsia="Times New Roman"/>
          <w:szCs w:val="24"/>
        </w:rPr>
      </w:pPr>
      <w:r>
        <w:rPr>
          <w:rFonts w:eastAsia="Times New Roman"/>
          <w:szCs w:val="24"/>
        </w:rPr>
        <w:lastRenderedPageBreak/>
        <w:t xml:space="preserve">Επίσης δεν θεωρείτε και εσείς ότι ο σχεδιασμός του Υπουργείου είναι εξαιρετικά πρόχειρος, όταν αλλάζετε τις διατάξεις για τις πανελλαδικές μόλις σαράντα δύο μέρες πιο πριν; </w:t>
      </w:r>
    </w:p>
    <w:p w14:paraId="34409D56" w14:textId="77777777" w:rsidR="00705D54" w:rsidRDefault="00C74CB8">
      <w:pPr>
        <w:spacing w:line="600" w:lineRule="auto"/>
        <w:ind w:firstLine="720"/>
        <w:jc w:val="both"/>
        <w:rPr>
          <w:rFonts w:eastAsia="Times New Roman"/>
          <w:szCs w:val="24"/>
        </w:rPr>
      </w:pPr>
      <w:r>
        <w:rPr>
          <w:rFonts w:eastAsia="Times New Roman"/>
          <w:szCs w:val="24"/>
        </w:rPr>
        <w:t xml:space="preserve">Σας ευχαριστώ πολύ. </w:t>
      </w:r>
    </w:p>
    <w:p w14:paraId="34409D57" w14:textId="77777777" w:rsidR="00705D54" w:rsidRDefault="00C74CB8">
      <w:pPr>
        <w:spacing w:line="600" w:lineRule="auto"/>
        <w:ind w:firstLine="720"/>
        <w:jc w:val="both"/>
        <w:rPr>
          <w:rFonts w:eastAsia="Times New Roman"/>
          <w:szCs w:val="24"/>
        </w:rPr>
      </w:pPr>
      <w:r>
        <w:rPr>
          <w:rFonts w:eastAsia="Times New Roman"/>
          <w:b/>
          <w:szCs w:val="24"/>
        </w:rPr>
        <w:t>ΠΡΟΕΔΡΕΥΩΝ (Σπυρίδων Λυ</w:t>
      </w:r>
      <w:r>
        <w:rPr>
          <w:rFonts w:eastAsia="Times New Roman"/>
          <w:b/>
          <w:szCs w:val="24"/>
        </w:rPr>
        <w:t>κούδης):</w:t>
      </w:r>
      <w:r>
        <w:rPr>
          <w:rFonts w:eastAsia="Times New Roman"/>
          <w:szCs w:val="24"/>
        </w:rPr>
        <w:t xml:space="preserve"> Τον λόγο έχει για δώδεκα λεπτά ο Κοινοβουλευτικός Εκπρόσωπος της Ένωσης Κεντρώων κ. </w:t>
      </w:r>
      <w:proofErr w:type="spellStart"/>
      <w:r>
        <w:rPr>
          <w:rFonts w:eastAsia="Times New Roman"/>
          <w:szCs w:val="24"/>
        </w:rPr>
        <w:t>Σαρίδης</w:t>
      </w:r>
      <w:proofErr w:type="spellEnd"/>
      <w:r>
        <w:rPr>
          <w:rFonts w:eastAsia="Times New Roman"/>
          <w:szCs w:val="24"/>
        </w:rPr>
        <w:t xml:space="preserve">. </w:t>
      </w:r>
    </w:p>
    <w:p w14:paraId="34409D58" w14:textId="77777777" w:rsidR="00705D54" w:rsidRDefault="00C74CB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Ευχαριστώ πολύ, κύριε Πρόεδρε.</w:t>
      </w:r>
    </w:p>
    <w:p w14:paraId="34409D59" w14:textId="77777777" w:rsidR="00705D54" w:rsidRDefault="00C74CB8">
      <w:pPr>
        <w:spacing w:line="600" w:lineRule="auto"/>
        <w:ind w:firstLine="720"/>
        <w:jc w:val="both"/>
        <w:rPr>
          <w:rFonts w:eastAsia="Times New Roman"/>
          <w:szCs w:val="24"/>
        </w:rPr>
      </w:pPr>
      <w:r>
        <w:rPr>
          <w:rFonts w:eastAsia="Times New Roman"/>
          <w:szCs w:val="24"/>
        </w:rPr>
        <w:t>Κύριε Υπουργέ, κυρίες και κύριοι Βουλευτές, το έλλειμμα αξιοπιστίας που παρουσιάζει το πολιτικό σύστημα σ</w:t>
      </w:r>
      <w:r>
        <w:rPr>
          <w:rFonts w:eastAsia="Times New Roman"/>
          <w:szCs w:val="24"/>
        </w:rPr>
        <w:t xml:space="preserve">τη χώρα </w:t>
      </w:r>
      <w:r>
        <w:rPr>
          <w:rFonts w:eastAsia="Times New Roman"/>
          <w:szCs w:val="24"/>
        </w:rPr>
        <w:t>μας,</w:t>
      </w:r>
      <w:r>
        <w:rPr>
          <w:rFonts w:eastAsia="Times New Roman"/>
          <w:szCs w:val="24"/>
        </w:rPr>
        <w:t xml:space="preserve"> δεν είναι ούτε αδικαιολόγητο ούτε χωρίς αιτία. Πηγάζει</w:t>
      </w:r>
      <w:r>
        <w:rPr>
          <w:rFonts w:eastAsia="Times New Roman"/>
          <w:szCs w:val="24"/>
        </w:rPr>
        <w:t>,</w:t>
      </w:r>
      <w:r>
        <w:rPr>
          <w:rFonts w:eastAsia="Times New Roman"/>
          <w:szCs w:val="24"/>
        </w:rPr>
        <w:t xml:space="preserve"> κυρίως</w:t>
      </w:r>
      <w:r>
        <w:rPr>
          <w:rFonts w:eastAsia="Times New Roman"/>
          <w:szCs w:val="24"/>
        </w:rPr>
        <w:t>,</w:t>
      </w:r>
      <w:r>
        <w:rPr>
          <w:rFonts w:eastAsia="Times New Roman"/>
          <w:szCs w:val="24"/>
        </w:rPr>
        <w:t xml:space="preserve"> από το γεγονός</w:t>
      </w:r>
      <w:r>
        <w:rPr>
          <w:rFonts w:eastAsia="Times New Roman"/>
          <w:szCs w:val="24"/>
        </w:rPr>
        <w:t>,</w:t>
      </w:r>
      <w:r>
        <w:rPr>
          <w:rFonts w:eastAsia="Times New Roman"/>
          <w:szCs w:val="24"/>
        </w:rPr>
        <w:t xml:space="preserve"> πως τα λόγια των πολιτικών έχουν χάσει το νόημά τους για τους πολίτες. </w:t>
      </w:r>
    </w:p>
    <w:p w14:paraId="34409D5A" w14:textId="77777777" w:rsidR="00705D54" w:rsidRDefault="00C74CB8">
      <w:pPr>
        <w:spacing w:line="600" w:lineRule="auto"/>
        <w:ind w:firstLine="720"/>
        <w:jc w:val="both"/>
        <w:rPr>
          <w:rFonts w:eastAsia="Times New Roman"/>
          <w:szCs w:val="24"/>
        </w:rPr>
      </w:pPr>
      <w:r>
        <w:rPr>
          <w:rFonts w:eastAsia="Times New Roman"/>
          <w:szCs w:val="24"/>
        </w:rPr>
        <w:t>Αυτό, βεβαίως, δεν έγινε σε μια νύχτα. Χρειάστηκαν δεκάδες νομοσχέδια σαν και αυτό που συζη</w:t>
      </w:r>
      <w:r>
        <w:rPr>
          <w:rFonts w:eastAsia="Times New Roman"/>
          <w:szCs w:val="24"/>
        </w:rPr>
        <w:t xml:space="preserve">τάμε σήμερα εδώ στην Ολομέλεια, που χωρίς ντροπή μάς φέρνετε με τη μορφή του επείγοντος, χρειάστηκαν εκατοντάδες ώρες ανούσιας δήθεν πολιτικής αντιπαράθεσης και χιλιάδες δημόσιες βαρυσήμαντες δηλώσεις που ο χρόνος απέδειξε ψεύτικες. </w:t>
      </w:r>
    </w:p>
    <w:p w14:paraId="34409D5B" w14:textId="77777777" w:rsidR="00705D54" w:rsidRDefault="00C74CB8">
      <w:pPr>
        <w:spacing w:line="600" w:lineRule="auto"/>
        <w:ind w:firstLine="720"/>
        <w:jc w:val="both"/>
        <w:rPr>
          <w:rFonts w:eastAsia="Times New Roman"/>
          <w:szCs w:val="24"/>
        </w:rPr>
      </w:pPr>
      <w:r>
        <w:rPr>
          <w:rFonts w:eastAsia="Times New Roman"/>
          <w:szCs w:val="24"/>
        </w:rPr>
        <w:lastRenderedPageBreak/>
        <w:t>Η ιδιαιτερότητα, όμως,</w:t>
      </w:r>
      <w:r>
        <w:rPr>
          <w:rFonts w:eastAsia="Times New Roman"/>
          <w:szCs w:val="24"/>
        </w:rPr>
        <w:t xml:space="preserve"> του σημερινού νομοσχεδίου είναι πως μέσα σε αυτό</w:t>
      </w:r>
      <w:r>
        <w:rPr>
          <w:rFonts w:eastAsia="Times New Roman"/>
          <w:szCs w:val="24"/>
        </w:rPr>
        <w:t>,</w:t>
      </w:r>
      <w:r>
        <w:rPr>
          <w:rFonts w:eastAsia="Times New Roman"/>
          <w:szCs w:val="24"/>
        </w:rPr>
        <w:t xml:space="preserve"> η Κυβέρνηση κατάφερε να συγκεντρώσει όλα εκείνα τα χαρακτηριστικά</w:t>
      </w:r>
      <w:r>
        <w:rPr>
          <w:rFonts w:eastAsia="Times New Roman"/>
          <w:szCs w:val="24"/>
        </w:rPr>
        <w:t>,</w:t>
      </w:r>
      <w:r>
        <w:rPr>
          <w:rFonts w:eastAsia="Times New Roman"/>
          <w:szCs w:val="24"/>
        </w:rPr>
        <w:t xml:space="preserve"> που συνθέτουν την πραγματική εικόνα του τρόπου με τον οποίο κυβερνήθηκε η χώρα δεκαετίες ολόκληρες, για να οδηγηθεί τελικά στη σημερινή κα</w:t>
      </w:r>
      <w:r>
        <w:rPr>
          <w:rFonts w:eastAsia="Times New Roman"/>
          <w:szCs w:val="24"/>
        </w:rPr>
        <w:t xml:space="preserve">τάσταση της δοκιμασίας και της κρίσης. Χρειάστηκε προχειρότητα, επιπολαιότητα, έλλειψη προγραμματισμού και τελικά ανικανότητα και ανευθυνότητα. </w:t>
      </w:r>
    </w:p>
    <w:p w14:paraId="34409D5C" w14:textId="77777777" w:rsidR="00705D54" w:rsidRDefault="00C74CB8">
      <w:pPr>
        <w:spacing w:line="600" w:lineRule="auto"/>
        <w:ind w:firstLine="720"/>
        <w:jc w:val="both"/>
        <w:rPr>
          <w:rFonts w:eastAsia="Times New Roman"/>
          <w:szCs w:val="24"/>
        </w:rPr>
      </w:pPr>
      <w:r>
        <w:rPr>
          <w:rFonts w:eastAsia="Times New Roman"/>
          <w:szCs w:val="24"/>
        </w:rPr>
        <w:t>Αυτά υπήρξαν τα βασικά χαρακτηριστικά της πολιτικής που ευθύνεται για τα σημερινά αδιέξοδα και την οποία άσκησα</w:t>
      </w:r>
      <w:r>
        <w:rPr>
          <w:rFonts w:eastAsia="Times New Roman"/>
          <w:szCs w:val="24"/>
        </w:rPr>
        <w:t>ν όλες οι ελληνικές κυβερνήσεις τις τελευταίες δεκαετίες. Αυτά είναι και τα δεδομένα που παρουσιάζει το ιστορικό του υπό ψήφιση νομοσχεδίου με τίτλο</w:t>
      </w:r>
      <w:r>
        <w:rPr>
          <w:rFonts w:eastAsia="Times New Roman"/>
          <w:szCs w:val="24"/>
        </w:rPr>
        <w:t>:</w:t>
      </w:r>
      <w:r>
        <w:rPr>
          <w:rFonts w:eastAsia="Times New Roman"/>
          <w:szCs w:val="24"/>
        </w:rPr>
        <w:t xml:space="preserve"> «Σύσταση ΝΠΙΔ με τη επωνυμία «Εθνικό Σύστημα Διαπίστευσης» και άλλες διατάξεις».</w:t>
      </w:r>
    </w:p>
    <w:p w14:paraId="34409D5D" w14:textId="77777777" w:rsidR="00705D54" w:rsidRDefault="00C74CB8">
      <w:pPr>
        <w:spacing w:line="600" w:lineRule="auto"/>
        <w:jc w:val="both"/>
        <w:rPr>
          <w:rFonts w:eastAsia="Times New Roman" w:cs="Times New Roman"/>
          <w:szCs w:val="24"/>
        </w:rPr>
      </w:pPr>
      <w:r>
        <w:rPr>
          <w:rFonts w:eastAsia="Times New Roman"/>
          <w:szCs w:val="24"/>
        </w:rPr>
        <w:tab/>
      </w:r>
      <w:r>
        <w:rPr>
          <w:rFonts w:eastAsia="Times New Roman" w:cs="Times New Roman"/>
          <w:szCs w:val="24"/>
        </w:rPr>
        <w:t>Τα κακώς κείμενα μάλιστα</w:t>
      </w:r>
      <w:r>
        <w:rPr>
          <w:rFonts w:eastAsia="Times New Roman" w:cs="Times New Roman"/>
          <w:szCs w:val="24"/>
        </w:rPr>
        <w:t xml:space="preserve"> αφορούν αυτή</w:t>
      </w:r>
      <w:r>
        <w:rPr>
          <w:rFonts w:eastAsia="Times New Roman" w:cs="Times New Roman"/>
          <w:szCs w:val="24"/>
        </w:rPr>
        <w:t>ν</w:t>
      </w:r>
      <w:r>
        <w:rPr>
          <w:rFonts w:eastAsia="Times New Roman" w:cs="Times New Roman"/>
          <w:szCs w:val="24"/>
        </w:rPr>
        <w:t xml:space="preserve"> τη φορά εξίσου την Κυβέρνηση αλλά και την Αξιωματική Αντιπολίτευση. Με επιπολαιότητα η </w:t>
      </w:r>
      <w:r>
        <w:rPr>
          <w:rFonts w:eastAsia="Times New Roman" w:cs="Times New Roman"/>
          <w:szCs w:val="24"/>
        </w:rPr>
        <w:t>Κυβέρνηση</w:t>
      </w:r>
      <w:r>
        <w:rPr>
          <w:rFonts w:eastAsia="Times New Roman" w:cs="Times New Roman"/>
          <w:szCs w:val="24"/>
        </w:rPr>
        <w:t xml:space="preserve">, όταν η Αξιωματική Αντιπολίτευση ήταν κυβέρνηση, επιχείρησε το 2013 τη συγχώνευση των τριών Οργανισμών πιστοποίησης. Με προχειρότητα έγινε τότε </w:t>
      </w:r>
      <w:r>
        <w:rPr>
          <w:rFonts w:eastAsia="Times New Roman" w:cs="Times New Roman"/>
          <w:szCs w:val="24"/>
        </w:rPr>
        <w:t xml:space="preserve">η εκτίμηση από το ΠΑΣΟΚ και τη Νέα Δημοκρατία πως δεν προσέκρουε ο </w:t>
      </w:r>
      <w:r>
        <w:rPr>
          <w:rFonts w:eastAsia="Times New Roman" w:cs="Times New Roman"/>
          <w:szCs w:val="24"/>
        </w:rPr>
        <w:lastRenderedPageBreak/>
        <w:t xml:space="preserve">νόμος με τον ν.765/2008. Η έλλειψη δε προγραμματισμού αποδείχθηκε εκ του αποτελέσματος, δηλαδή η Ευρώπη να κρίνει τον νόμο αυτό ως απαράδεκτο. </w:t>
      </w:r>
    </w:p>
    <w:p w14:paraId="34409D5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Με επιπολαιότητα, όμως, κινήθηκε και η Κυβέρν</w:t>
      </w:r>
      <w:r>
        <w:rPr>
          <w:rFonts w:eastAsia="Times New Roman" w:cs="Times New Roman"/>
          <w:szCs w:val="24"/>
        </w:rPr>
        <w:t>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όταν έκρινε ήδη από τα τέλη του 2015 ως δευτερεύουσας σημασίας τον κίνδυνο να καταρρεύσει το Εθνικό Σύστημα Πιστοποίησης. Με προχειρότητα αντιμετώπισε και ο κ. Σταθάκης τις σχετικές διεθνείς υποχρεώσεις της χώρας, για να φτάσουμε τελικά </w:t>
      </w:r>
      <w:r>
        <w:rPr>
          <w:rFonts w:eastAsia="Times New Roman" w:cs="Times New Roman"/>
          <w:szCs w:val="24"/>
        </w:rPr>
        <w:t>σε αυτό το σημείο σήμερα, όπου η έλλειψη προγραμματισμού αποδεικνύει περίτρανα πια, κυρίως από την ημερομηνία ψήφισης του νόμου, τη σημερινή ημερομηνία, δηλαδή δύο ημέρες πριν την πρόκληση εγκεφαλικού επεισοδίου για την ελληνική οικονομία, δύο μέρες μόνο π</w:t>
      </w:r>
      <w:r>
        <w:rPr>
          <w:rFonts w:eastAsia="Times New Roman" w:cs="Times New Roman"/>
          <w:szCs w:val="24"/>
        </w:rPr>
        <w:t>ριν κυρωθεί η απόφαση με την οποία το Ελληνικό Σύστημα Διαπίστευσης θα έχανε την αξία του παγκοσμίως με τραγικές, απρόβλεπτες και μη αναστρέψιμες συνέπειες για την ελληνική οικονομία.</w:t>
      </w:r>
    </w:p>
    <w:p w14:paraId="34409D5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Τι να πιστέψουν οι Έλληνες; Τι έχουμε να τους απαντήσουμε στο απλό ερώτη</w:t>
      </w:r>
      <w:r>
        <w:rPr>
          <w:rFonts w:eastAsia="Times New Roman" w:cs="Times New Roman"/>
          <w:szCs w:val="24"/>
        </w:rPr>
        <w:t xml:space="preserve">μα «γιατί έπρεπε να φτάσουμε στο χείλος του γκρεμού για να νομοθετήσει η Βουλή αυτά που πρέπει, για </w:t>
      </w:r>
      <w:r>
        <w:rPr>
          <w:rFonts w:eastAsia="Times New Roman" w:cs="Times New Roman"/>
          <w:szCs w:val="24"/>
        </w:rPr>
        <w:lastRenderedPageBreak/>
        <w:t>να προστατεύσει την ελληνική οικονομία από βέβαιη κατάρρευση»; Κανείς δεν αμφισβήτησε τις τραγικές συνέπειες που θα είχε για τη χώρα η τυχόν απαξίωση του εγ</w:t>
      </w:r>
      <w:r>
        <w:rPr>
          <w:rFonts w:eastAsia="Times New Roman" w:cs="Times New Roman"/>
          <w:szCs w:val="24"/>
        </w:rPr>
        <w:t>χώριου συστήματος πιστοποίησης. Κανείς, όμως, δεν επιχείρησε να εξηγήσει πειστικά στους Έλληνες γιατί χρειάστηκε να βρεθούμε σε αυτήν την θέση εξαρχής, γιατί να είναι όλα τα ζητήματα, ζητήματα μικροκομματικής εκμετάλλευσης; Γιατί να γίνονται όλα στο άρπα-κ</w:t>
      </w:r>
      <w:r>
        <w:rPr>
          <w:rFonts w:eastAsia="Times New Roman" w:cs="Times New Roman"/>
          <w:szCs w:val="24"/>
        </w:rPr>
        <w:t>όλλα; Αυτά αναρωτιούνται οι συμπολίτες μας. Αυτά τουλάχιστον λένε σε μένα.</w:t>
      </w:r>
    </w:p>
    <w:p w14:paraId="34409D6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Ενημερώθηκαν για το τι διακυβεύεται, για το τι κρίνεται, για το τι αποφασίζεται από την έγκαιρη ψήφιση ή όχι του σημερινού νομοσχεδίου από ποιον και πότε; Από εμάς τρεις μέρες πιο π</w:t>
      </w:r>
      <w:r>
        <w:rPr>
          <w:rFonts w:eastAsia="Times New Roman" w:cs="Times New Roman"/>
          <w:szCs w:val="24"/>
        </w:rPr>
        <w:t>ριν, δύο μέρες πριν την κύρωση, για να μας βγάλουν απ’ έξω. Εάν το σημερινό νομοσχέδιο δεν ψηφιστεί σήμερα, τότε η ελληνική οικονομία την Παρασκευή θα καταρρεύσει. Αυτή είναι μία πραγματικότητα. Αυτή είναι η αλήθεια. Η ζημιά στην αξιοπιστία της χώρας, ειδι</w:t>
      </w:r>
      <w:r>
        <w:rPr>
          <w:rFonts w:eastAsia="Times New Roman" w:cs="Times New Roman"/>
          <w:szCs w:val="24"/>
        </w:rPr>
        <w:t xml:space="preserve">κά σε αυτήν την κρίσιμη για την οικονομία χρονική περίοδο, θα ήταν ανεπανόρθωτη. </w:t>
      </w:r>
    </w:p>
    <w:p w14:paraId="34409D6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Έχοντας, λοιπόν, εντοπίσει και καταγγείλει την επιπολαιότητα, την προχειρότητα και την έλλειψη προγραμματισμού στην </w:t>
      </w:r>
      <w:r>
        <w:rPr>
          <w:rFonts w:eastAsia="Times New Roman" w:cs="Times New Roman"/>
          <w:szCs w:val="24"/>
        </w:rPr>
        <w:lastRenderedPageBreak/>
        <w:t>πολιτική αντιμετώπιση του εγχωρίου συστήματος πιστοποίησης</w:t>
      </w:r>
      <w:r>
        <w:rPr>
          <w:rFonts w:eastAsia="Times New Roman" w:cs="Times New Roman"/>
          <w:szCs w:val="24"/>
        </w:rPr>
        <w:t xml:space="preserve"> και από τη συγκυβέρνηση 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ΠΑΣΟΚ το 2013 και σήμερα από τη </w:t>
      </w:r>
      <w:r>
        <w:rPr>
          <w:rFonts w:eastAsia="Times New Roman" w:cs="Times New Roman"/>
          <w:szCs w:val="24"/>
        </w:rPr>
        <w:t xml:space="preserve">συγκυβέρνηση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θα κλείσω το σχόλιό μου για το κυρίως νομοσχέδιο επισημαίνοντας το σημείο εκείνο της ιστορίας του, μέχρι να φτάσει σήμερα εδώ στην Ολομέλεια και να συζη</w:t>
      </w:r>
      <w:r>
        <w:rPr>
          <w:rFonts w:eastAsia="Times New Roman" w:cs="Times New Roman"/>
          <w:szCs w:val="24"/>
        </w:rPr>
        <w:t>τηθεί, που αποδεικνύει την ανευθυνότητα και την ανικανότητα και των προηγούμενων κυβερνήσεων και της σημερινής Κυβέρνησης. Όλα αυτά έγιναν χωρίς λόγο. Και το πρώτο νομοθέτημα του 2013 ήταν παντελώς αχρείαστο και αποτέλεσε ανεξήγητη απόφαση της τότε ελληνικ</w:t>
      </w:r>
      <w:r>
        <w:rPr>
          <w:rFonts w:eastAsia="Times New Roman" w:cs="Times New Roman"/>
          <w:szCs w:val="24"/>
        </w:rPr>
        <w:t xml:space="preserve">ής </w:t>
      </w:r>
      <w:r>
        <w:rPr>
          <w:rFonts w:eastAsia="Times New Roman" w:cs="Times New Roman"/>
          <w:szCs w:val="24"/>
        </w:rPr>
        <w:t>κυβέρνησης</w:t>
      </w:r>
      <w:r>
        <w:rPr>
          <w:rFonts w:eastAsia="Times New Roman" w:cs="Times New Roman"/>
          <w:szCs w:val="24"/>
        </w:rPr>
        <w:t xml:space="preserve">, αλλά και η σημερινή Κυβέρνηση, χωρίς κανέναν απολύτως λόγο, άφησε τα πράγματα </w:t>
      </w:r>
      <w:r>
        <w:rPr>
          <w:rFonts w:eastAsia="Times New Roman" w:cs="Times New Roman"/>
          <w:szCs w:val="24"/>
        </w:rPr>
        <w:t xml:space="preserve">να φτάσουν </w:t>
      </w:r>
      <w:r>
        <w:rPr>
          <w:rFonts w:eastAsia="Times New Roman" w:cs="Times New Roman"/>
          <w:szCs w:val="24"/>
        </w:rPr>
        <w:t>στο χείλος του γκρεμού</w:t>
      </w:r>
      <w:r>
        <w:rPr>
          <w:rFonts w:eastAsia="Times New Roman" w:cs="Times New Roman"/>
          <w:szCs w:val="24"/>
        </w:rPr>
        <w:t>.</w:t>
      </w:r>
    </w:p>
    <w:p w14:paraId="34409D6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Αυτά συνεχίζουν να βλέπουν οι Έλληνες πολίτες, αυτά που γίνονται χωρίς την παρέμβαση των ξένων, χωρίς την παρέμβαση της τρόικας,</w:t>
      </w:r>
      <w:r>
        <w:rPr>
          <w:rFonts w:eastAsia="Times New Roman" w:cs="Times New Roman"/>
          <w:szCs w:val="24"/>
        </w:rPr>
        <w:t xml:space="preserve"> αλλά με αποκλειστική ευθύνη των ελληνικών πολιτικών δυνάμεων.</w:t>
      </w:r>
    </w:p>
    <w:p w14:paraId="34409D6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Και ανησυχούν επειδή αντιλαμβάνονται ότι οι κίνδυνοι να πάει κάτι στραβά, όταν τραβούν τα πράγματα στα άκρα τους, είναι πάρα πολύ μεγάλοι. Το τραγικό είναι πως σε πολλές περιπτώσεις δεν χρειαζό</w:t>
      </w:r>
      <w:r>
        <w:rPr>
          <w:rFonts w:eastAsia="Times New Roman" w:cs="Times New Roman"/>
          <w:szCs w:val="24"/>
        </w:rPr>
        <w:t xml:space="preserve">ταν, δεν υπήρχε λόγος να φτάσουμε στο παρά </w:t>
      </w:r>
      <w:r>
        <w:rPr>
          <w:rFonts w:eastAsia="Times New Roman" w:cs="Times New Roman"/>
          <w:szCs w:val="24"/>
        </w:rPr>
        <w:lastRenderedPageBreak/>
        <w:t>πέντε, όπως δεν έχετε καμμία δικαιολογία και για το υπό συζήτηση νομοσχέδιο που αφήσατε τον χρόνο να περάσει, για να το φέρετε τελικά με τη διαδικασία του επείγοντος, αποδεικνύοντας για άλλη μια φορά πόσο αδιαφορε</w:t>
      </w:r>
      <w:r>
        <w:rPr>
          <w:rFonts w:eastAsia="Times New Roman" w:cs="Times New Roman"/>
          <w:szCs w:val="24"/>
        </w:rPr>
        <w:t xml:space="preserve">ίτε για τον Κανονισμό της Βουλής και πόσο σας ενδιαφέρουν οι κανόνες του καλώς </w:t>
      </w:r>
      <w:proofErr w:type="spellStart"/>
      <w:r>
        <w:rPr>
          <w:rFonts w:eastAsia="Times New Roman" w:cs="Times New Roman"/>
          <w:szCs w:val="24"/>
        </w:rPr>
        <w:t>νομοθετείν</w:t>
      </w:r>
      <w:proofErr w:type="spellEnd"/>
      <w:r>
        <w:rPr>
          <w:rFonts w:eastAsia="Times New Roman" w:cs="Times New Roman"/>
          <w:szCs w:val="24"/>
        </w:rPr>
        <w:t xml:space="preserve">. </w:t>
      </w:r>
    </w:p>
    <w:p w14:paraId="34409D6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γεγονός μάλιστα πως επιλέξατε αυτήν τη διαδικασία για να αντιμετωπίσετε ένα τόσο σημαντικό ζήτημα δεν σας εμπόδισε να προσθέσετε και σε αυτό το νομοσχέδιο το γνω</w:t>
      </w:r>
      <w:r>
        <w:rPr>
          <w:rFonts w:eastAsia="Times New Roman" w:cs="Times New Roman"/>
          <w:szCs w:val="24"/>
        </w:rPr>
        <w:t>στό «και λοιπές διατάξεις», για να μας φέρετε και μερικές τροπολογίες της τελευταίας στιγμής, τις οποίες και θα σχολιάσω και εγώ από τη δική μου πλευρά ως Κοινοβουλευτικός Εκπρόσωπος, καθόσον ο εισηγητής μας, ο κ. Γεωργιάδης, έχει τοποθετηθεί αναλυτικά για</w:t>
      </w:r>
      <w:r>
        <w:rPr>
          <w:rFonts w:eastAsia="Times New Roman" w:cs="Times New Roman"/>
          <w:szCs w:val="24"/>
        </w:rPr>
        <w:t xml:space="preserve"> το νομοσχέδιο.</w:t>
      </w:r>
    </w:p>
    <w:p w14:paraId="34409D6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Η τροπολογία «Επαναληπτικές εξετάσεις εισαγωγής στην τριτοβάθμια εκπαίδευση», για την οποία έχουμε ήδη ουσιαστικά ενσωματωμένο άρθρο μέσα στο νομοσχέδιο, έγινε δεκτή από τον Υπουργό. Φάνηκε και από τις συζητήσεις στην αρμόδια </w:t>
      </w:r>
      <w:r>
        <w:rPr>
          <w:rFonts w:eastAsia="Times New Roman" w:cs="Times New Roman"/>
          <w:szCs w:val="24"/>
        </w:rPr>
        <w:t>επιτροπή</w:t>
      </w:r>
      <w:r>
        <w:rPr>
          <w:rFonts w:eastAsia="Times New Roman" w:cs="Times New Roman"/>
          <w:szCs w:val="24"/>
        </w:rPr>
        <w:t>, όπου</w:t>
      </w:r>
      <w:r>
        <w:rPr>
          <w:rFonts w:eastAsia="Times New Roman" w:cs="Times New Roman"/>
          <w:szCs w:val="24"/>
        </w:rPr>
        <w:t xml:space="preserve"> είχε και την ευκαιρία και ο ειδικός αγορητής μας, ο </w:t>
      </w:r>
      <w:r>
        <w:rPr>
          <w:rFonts w:eastAsia="Times New Roman" w:cs="Times New Roman"/>
          <w:szCs w:val="24"/>
        </w:rPr>
        <w:lastRenderedPageBreak/>
        <w:t>κ. Γεωργιάδης, να σας επισημάνει τις ανησυχίες του, το ενδεχόμενο να γίνει κατάχρηση των προβλέψεων της τροπολογίας, εάν αυτή παραμείνει ως έχει.</w:t>
      </w:r>
    </w:p>
    <w:p w14:paraId="34409D6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αναλογιστείτε τι μήνυμα στέ</w:t>
      </w:r>
      <w:r>
        <w:rPr>
          <w:rFonts w:eastAsia="Times New Roman" w:cs="Times New Roman"/>
          <w:szCs w:val="24"/>
        </w:rPr>
        <w:t>λνετε με αυτήν την τροπολογία στους δεκαεπτάρηδές μας, οι οποίοι εκτός του ότι δίνουν φέτος εξετάσεις, εάν εσείς προκηρύξετε εκλογές θα κατέβουν να ψηφίσουν και στις εκλογές βάσει του νόμου τον οποίο έχουμε ψηφίσει σε αυτό εδώ το Κοινοβούλιο. Ένα Κοινοβούλ</w:t>
      </w:r>
      <w:r>
        <w:rPr>
          <w:rFonts w:eastAsia="Times New Roman" w:cs="Times New Roman"/>
          <w:szCs w:val="24"/>
        </w:rPr>
        <w:t>ιο, που σήμερα δηλώνει στους δεκαεπτάρηδες πως η ελληνική πολιτεία, λόγω ανικανότητας για να σου λύσει ένα πρόβλημα, θα σου δημιουργήσει άλλα δέκα. Το μήνυμα που στέλνετε με την ψήφιση αυτής της τροπολογίας προάγει τη μοιρολατρία και είναι το εξής απλό: Κο</w:t>
      </w:r>
      <w:r>
        <w:rPr>
          <w:rFonts w:eastAsia="Times New Roman" w:cs="Times New Roman"/>
          <w:szCs w:val="24"/>
        </w:rPr>
        <w:t xml:space="preserve">ίτα μη σου λάχει το κακό, γιατί ενός κακού μύρια έπονται. </w:t>
      </w:r>
    </w:p>
    <w:p w14:paraId="34409D6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Δεν συναινούμε, λοιπόν, στην απαξίωση της ελπίδας για όσους συνανθρώπους μας τύχει να αρρωστήσουν ή να χάσουν έναν δικό τους άνθρωπο τις ημέρες αυτές των τόσο κρίσιμων πανελλαδικών εξετάσεων. </w:t>
      </w:r>
    </w:p>
    <w:p w14:paraId="34409D6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Όσον</w:t>
      </w:r>
      <w:r>
        <w:rPr>
          <w:rFonts w:eastAsia="Times New Roman" w:cs="Times New Roman"/>
          <w:szCs w:val="24"/>
        </w:rPr>
        <w:t xml:space="preserve"> αφορά το θέμα της χορήγησης έντοκου δανείου συνολικού ύψους 10 εκατομμυρίων ευρώ, πολλά ακούστηκαν για </w:t>
      </w:r>
      <w:r>
        <w:rPr>
          <w:rFonts w:eastAsia="Times New Roman" w:cs="Times New Roman"/>
          <w:szCs w:val="24"/>
        </w:rPr>
        <w:lastRenderedPageBreak/>
        <w:t>τη συγκεκριμένη τροπολογία. Δεν στάθηκε, όμως, κανείς -και πιστεύω εγώ όχι τυχαία- στο να εξηγήσει στους Έλληνες ποιος ακριβώς δανείζει ποιον. Η πολιτικ</w:t>
      </w:r>
      <w:r>
        <w:rPr>
          <w:rFonts w:eastAsia="Times New Roman" w:cs="Times New Roman"/>
          <w:szCs w:val="24"/>
        </w:rPr>
        <w:t xml:space="preserve">ή σημασία μιας τέτοιου είδους τροπολογίας είναι τεράστια, όπως είναι και η ευθύνη όλων αυτών που έχουν καταστήσει αναγκαίες αυτές τις τροπολογίες. Δεν λύνονται έτσι τα προβλήματα. Έτσι δημιουργούνται προβλήματα. </w:t>
      </w:r>
    </w:p>
    <w:p w14:paraId="34409D6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Η νομοθέτηση με τροπολογίες παρατάσεων, ανα</w:t>
      </w:r>
      <w:r>
        <w:rPr>
          <w:rFonts w:eastAsia="Times New Roman" w:cs="Times New Roman"/>
          <w:szCs w:val="24"/>
        </w:rPr>
        <w:t>στολών κατά παρέκκλιση κάθε νόμου, προβλέψεων και φυσικά δανεισμών έχει γίνει ο βασικός κανόνας νομοθέτησης στην Ελλάδα με ευθύνη της σημερινής Κυβέρνησης. Και αντί να απολογείστε μάς κάνετε και νουθεσίες και προτροπές, για να μην σας κάνουμε παρατηρήσεις,</w:t>
      </w:r>
      <w:r>
        <w:rPr>
          <w:rFonts w:eastAsia="Times New Roman" w:cs="Times New Roman"/>
          <w:szCs w:val="24"/>
        </w:rPr>
        <w:t xml:space="preserve"> επειδή οι προηγούμενοι ήταν χειρότεροι.</w:t>
      </w:r>
    </w:p>
    <w:p w14:paraId="34409D6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Κυβέρνησης, προσέχετε, γιατί σίγουρα έτσι όπως πηγαίνετε θα τους ξεπεράσετε. Έχετε βαλθεί μέσα σε δύο χρόνια να ξεπεράσετε τα σαράντα χρόνια κακής νομοθέτησης από την πλευρά των κυβε</w:t>
      </w:r>
      <w:r>
        <w:rPr>
          <w:rFonts w:eastAsia="Times New Roman" w:cs="Times New Roman"/>
          <w:szCs w:val="24"/>
        </w:rPr>
        <w:t xml:space="preserve">ρνήσεων της Μεταπολίτευσης. </w:t>
      </w:r>
    </w:p>
    <w:p w14:paraId="34409D6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Όσον αφορά την καθιέρωση με νόμο, αντί υπουργικής απόφασης που ισχύει σήμερα, για την 1</w:t>
      </w:r>
      <w:r>
        <w:rPr>
          <w:rFonts w:eastAsia="Times New Roman" w:cs="Times New Roman"/>
          <w:szCs w:val="24"/>
          <w:vertAlign w:val="superscript"/>
        </w:rPr>
        <w:t>η</w:t>
      </w:r>
      <w:r>
        <w:rPr>
          <w:rFonts w:eastAsia="Times New Roman" w:cs="Times New Roman"/>
          <w:szCs w:val="24"/>
        </w:rPr>
        <w:t xml:space="preserve"> Μαΐου ως ημέρα υποχρεωτικής αργίας είναι χωρίς ουσία, ανάξια σχολιασμού. Η πολιτική </w:t>
      </w:r>
      <w:r>
        <w:rPr>
          <w:rFonts w:eastAsia="Times New Roman" w:cs="Times New Roman"/>
          <w:szCs w:val="24"/>
        </w:rPr>
        <w:lastRenderedPageBreak/>
        <w:t>αυτή πρωτοβουλία γίνεται -τάχα μου- στο όνομα της Αρισ</w:t>
      </w:r>
      <w:r>
        <w:rPr>
          <w:rFonts w:eastAsia="Times New Roman" w:cs="Times New Roman"/>
          <w:szCs w:val="24"/>
        </w:rPr>
        <w:t>τεράς, αλλά είναι κόντρα στο αληθινό νόημα της Αριστεράς. Καμμιά υπουργική απόφαση, κανένας νόμος δεν μπορεί να περιγράψει, να αποδώσει ή να αποποιηθεί το νόημα και την αξία μιας ημέρας που καθιερώθηκε στη συνείδηση των Ελλήνων ως εκείνη η ημέρα που οι νόμ</w:t>
      </w:r>
      <w:r>
        <w:rPr>
          <w:rFonts w:eastAsia="Times New Roman" w:cs="Times New Roman"/>
          <w:szCs w:val="24"/>
        </w:rPr>
        <w:t>οι πρέπει να δοκιμάζονται, να κατακρίνονται και να αμφισβητούνται με απεργία. Μάλιστα, αυτήν την απόφασή σας θα πάτε να τη δώσετε σε όσους εκείνη την ημέρα θα εργάζονται, θα δουλεύουν για ένα μεροκάματο της τάξεως των 9 ευρώ και 20 λεπτών, το νόμιμο μεροκά</w:t>
      </w:r>
      <w:r>
        <w:rPr>
          <w:rFonts w:eastAsia="Times New Roman" w:cs="Times New Roman"/>
          <w:szCs w:val="24"/>
        </w:rPr>
        <w:t>ματο.</w:t>
      </w:r>
    </w:p>
    <w:p w14:paraId="34409D6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Όσον αφορά την τροπολογία με την αδήλωτη εργασία, έχω να πω αντίστοιχα αυτό που είπα στην προηγούμενη τροπολογία: Να πάτε να βρείτε τους δεκάδες χιλιάδες συνανθρώπους μας που έχουν ήδη κλείσει τις απαραίτητες συμφωνίες, για να έχουν μια ευκαιρία να ε</w:t>
      </w:r>
      <w:r>
        <w:rPr>
          <w:rFonts w:eastAsia="Times New Roman" w:cs="Times New Roman"/>
          <w:szCs w:val="24"/>
        </w:rPr>
        <w:t xml:space="preserve">ργαστούν, έστω και μαύρα, την οικονομική τουριστική περίοδο που έρχεται και που πάνω της έχουν στηρίξει τις τελευταίες τους ελπίδες, όπως και η χώρα τις δικές της. Θα κριθείτε από το αποτέλεσμα. </w:t>
      </w:r>
    </w:p>
    <w:p w14:paraId="34409D6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Προς το παρόν ενισχύετε τον κομματικό σας στρατό με αυτή την</w:t>
      </w:r>
      <w:r>
        <w:rPr>
          <w:rFonts w:eastAsia="Times New Roman" w:cs="Times New Roman"/>
          <w:szCs w:val="24"/>
        </w:rPr>
        <w:t xml:space="preserve"> τροπολογία. Αυτό κάνετε, ενισχύετε τον κομματικό σας </w:t>
      </w:r>
      <w:r>
        <w:rPr>
          <w:rFonts w:eastAsia="Times New Roman" w:cs="Times New Roman"/>
          <w:szCs w:val="24"/>
        </w:rPr>
        <w:lastRenderedPageBreak/>
        <w:t xml:space="preserve">στρατό με την αγαπημένη μέθοδο, δηλαδή με τη σύσταση νέων γραφειοκρατικών δομών ενός ακόμη τμήματος με προϋποθέσεις στελέχωσης </w:t>
      </w:r>
      <w:proofErr w:type="spellStart"/>
      <w:r>
        <w:rPr>
          <w:rFonts w:eastAsia="Times New Roman" w:cs="Times New Roman"/>
          <w:szCs w:val="24"/>
        </w:rPr>
        <w:t>αλα</w:t>
      </w:r>
      <w:proofErr w:type="spellEnd"/>
      <w:r>
        <w:rPr>
          <w:rFonts w:eastAsia="Times New Roman" w:cs="Times New Roman"/>
          <w:szCs w:val="24"/>
        </w:rPr>
        <w:t xml:space="preserve"> ΣΥΡΙΖΑ. </w:t>
      </w:r>
    </w:p>
    <w:p w14:paraId="34409D6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κλείνω απευθυνόμενος σε εσάς και</w:t>
      </w:r>
      <w:r>
        <w:rPr>
          <w:rFonts w:eastAsia="Times New Roman" w:cs="Times New Roman"/>
          <w:szCs w:val="24"/>
        </w:rPr>
        <w:t xml:space="preserve"> λέγοντας την παράκληση και την αγωνία της Ένωσης Κεντρώων: Κανένας και κανένα κομματικό συμφέρον δεν είναι πάνω από το εθνικό συμφέρον. Έχει υποχρέωση η συγκεκριμένη Βουλή μετά από ενάμιση χρόνο κάποια στιγμή να το καταλάβει.</w:t>
      </w:r>
    </w:p>
    <w:p w14:paraId="34409D6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Ευχαριστώ πολύ.</w:t>
      </w:r>
    </w:p>
    <w:p w14:paraId="34409D70" w14:textId="77777777" w:rsidR="00705D54" w:rsidRDefault="00C74C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34409D7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w:t>
      </w:r>
    </w:p>
    <w:p w14:paraId="34409D7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Ο συνάδελφος, κ. Χρήστος </w:t>
      </w:r>
      <w:proofErr w:type="spellStart"/>
      <w:r>
        <w:rPr>
          <w:rFonts w:eastAsia="Times New Roman" w:cs="Times New Roman"/>
          <w:szCs w:val="24"/>
        </w:rPr>
        <w:t>Μπουκώρος</w:t>
      </w:r>
      <w:proofErr w:type="spellEnd"/>
      <w:r>
        <w:rPr>
          <w:rFonts w:eastAsia="Times New Roman" w:cs="Times New Roman"/>
          <w:szCs w:val="24"/>
        </w:rPr>
        <w:t xml:space="preserve"> από τη Νέα Δημοκρατία έχει τον λόγο.</w:t>
      </w:r>
    </w:p>
    <w:p w14:paraId="34409D7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14:paraId="34409D74"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Ευχαριστώ, κύριε Πρ</w:t>
      </w:r>
      <w:r>
        <w:rPr>
          <w:rFonts w:eastAsia="Times New Roman" w:cs="Times New Roman"/>
          <w:szCs w:val="24"/>
        </w:rPr>
        <w:t>όεδρε.</w:t>
      </w:r>
    </w:p>
    <w:p w14:paraId="34409D7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αν και απουσιάζει από την Αίθουσα ο επισπεύδων Υπουργός του συζητούμενου νομοσχεδίου, είμαι υποχρεωμένος να ξεκινήσω λέγοντας ότι ακόμη και ο τυχαίος παρατηρητής, για να μην πω ο περαστικός περιπατητής, διαπιστώνει με σχετική ευκολία την έλλ</w:t>
      </w:r>
      <w:r>
        <w:rPr>
          <w:rFonts w:eastAsia="Times New Roman" w:cs="Times New Roman"/>
          <w:szCs w:val="24"/>
        </w:rPr>
        <w:t xml:space="preserve">ειψη κάθε συνοχής και προγραμματισμού στο κυβερνητικό σας έργο. </w:t>
      </w:r>
    </w:p>
    <w:p w14:paraId="34409D7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Λειτουργείτε κυριολεκτικά τη χώρα στα κόκκινα</w:t>
      </w:r>
      <w:r>
        <w:rPr>
          <w:rFonts w:eastAsia="Times New Roman" w:cs="Times New Roman"/>
          <w:szCs w:val="24"/>
        </w:rPr>
        <w:t xml:space="preserve"> </w:t>
      </w:r>
      <w:r>
        <w:rPr>
          <w:rFonts w:eastAsia="Times New Roman" w:cs="Times New Roman"/>
          <w:szCs w:val="24"/>
        </w:rPr>
        <w:t>συνεχώς και για όλα τα θέματα. Και όταν αυτό συμβαίνει, ή μένεις από μηχανή ή εμπλέκεσαι σε ατύχημα. Δεν ξέρω αν το δεύτερο είναι και επιδίωξή σα</w:t>
      </w:r>
      <w:r>
        <w:rPr>
          <w:rFonts w:eastAsia="Times New Roman" w:cs="Times New Roman"/>
          <w:szCs w:val="24"/>
        </w:rPr>
        <w:t xml:space="preserve">ς. Δεν τα λέω αυτά σε κανένα αντιπολιτευτικό πλαίσιο. Είναι διαπιστώσεις, όπως σας είπα, της ελληνικής κοινωνίας. Τρέχετε συνεχώς πίσω από τα γεγονότα, πίσω από τις προθεσμίες, πίσω από τις υποχρεώσεις και τις ανάγκες της χώρας. </w:t>
      </w:r>
    </w:p>
    <w:p w14:paraId="34409D7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Κύριε Υπουργέ, δεν θα μιλή</w:t>
      </w:r>
      <w:r>
        <w:rPr>
          <w:rFonts w:eastAsia="Times New Roman" w:cs="Times New Roman"/>
          <w:szCs w:val="24"/>
        </w:rPr>
        <w:t>σω για την αξιολόγηση -το έκαναν πολλοί συνάδελφοι νωρίτερα- που την αναβάλλετε συνεχώς, δημιουργώντας τεράστια αβεβαιότητα στην ελληνική κοινωνία και στην ελληνική οικονομία. Κάθε κυβερνητική σας πρωτοβουλία, κάθε πολιτική σας πράξη, κάθε νομοθέτημα έρχετ</w:t>
      </w:r>
      <w:r>
        <w:rPr>
          <w:rFonts w:eastAsia="Times New Roman" w:cs="Times New Roman"/>
          <w:szCs w:val="24"/>
        </w:rPr>
        <w:t>αι την τελευταία στιγμή.</w:t>
      </w:r>
    </w:p>
    <w:p w14:paraId="34409D7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τα σημερινά, το νομοσχέδιο για το Εθνικό Σύστημα Διαπίστευσης. Δύο χρόνια σας απειλεί με </w:t>
      </w:r>
      <w:proofErr w:type="spellStart"/>
      <w:r>
        <w:rPr>
          <w:rFonts w:eastAsia="Times New Roman" w:cs="Times New Roman"/>
          <w:szCs w:val="24"/>
          <w:lang w:val="en-US"/>
        </w:rPr>
        <w:t>Grexit</w:t>
      </w:r>
      <w:proofErr w:type="spellEnd"/>
      <w:r>
        <w:rPr>
          <w:rFonts w:eastAsia="Times New Roman" w:cs="Times New Roman"/>
          <w:szCs w:val="24"/>
        </w:rPr>
        <w:t xml:space="preserve"> ο Ευρωπαϊκός Οργανισμός. Η Νέα Δημοκρατία με πολλαπλές ευκαιρίες σας είχε προειδοποιήσει. Μάλιστα είχα την ευκαιρία να καταθέσ</w:t>
      </w:r>
      <w:r>
        <w:rPr>
          <w:rFonts w:eastAsia="Times New Roman" w:cs="Times New Roman"/>
          <w:szCs w:val="24"/>
        </w:rPr>
        <w:t xml:space="preserve">ω και επίκαιρη ερώτηση, η οποία συζητήθηκε στις 17 Μαρτίου 2016, και η τότε αρμόδια Υπουργός δήλωνε στη Βουλή ότι δεν συντρέχει κανένας λόγος ανησυχίας. Και φτάσαμε μετά από δεκατέσσερις μήνες την ημέρα που εκπνέει η προθεσμία και κινδυνεύει η χώρα με ένα </w:t>
      </w:r>
      <w:r>
        <w:rPr>
          <w:rFonts w:eastAsia="Times New Roman" w:cs="Times New Roman"/>
          <w:szCs w:val="24"/>
        </w:rPr>
        <w:t xml:space="preserve">εργαστηριακό </w:t>
      </w:r>
      <w:proofErr w:type="spellStart"/>
      <w:r>
        <w:rPr>
          <w:rFonts w:eastAsia="Times New Roman" w:cs="Times New Roman"/>
          <w:szCs w:val="24"/>
          <w:lang w:val="en-US"/>
        </w:rPr>
        <w:t>Grexit</w:t>
      </w:r>
      <w:proofErr w:type="spellEnd"/>
      <w:r>
        <w:rPr>
          <w:rFonts w:eastAsia="Times New Roman" w:cs="Times New Roman"/>
          <w:szCs w:val="24"/>
        </w:rPr>
        <w:t xml:space="preserve">, να συζητάμε το νομοσχέδιο και να καλείται η Βουλή, χωρίς καμμία διαβούλευση με τη διαδικασία του επείγοντος, να ψηφίσει ένα νομοσχέδιο το οποίο αγγίζει την παραγωγική φυσιογνωμία της χώρας και την εικόνα της χώρας στο εξωτερικό. Γιατί </w:t>
      </w:r>
      <w:r>
        <w:rPr>
          <w:rFonts w:eastAsia="Times New Roman" w:cs="Times New Roman"/>
          <w:szCs w:val="24"/>
        </w:rPr>
        <w:t>οι εργαστηριακοί έλεγχοι, η τυποποίηση και όλα αυτά τα ζητήματα αγγίζουν τον πυρήνα της οικονομίας και δεν εκπέμπουμε κανένα μήνυμα σοβαρότητας, φέρνοντας, κύριε Υπουργέ, νομοσχέδιο την ημέρα εκπνοής του τελεσιγράφου που μας έστειλε ο αρμόδιος Ευρωπαϊκός Ο</w:t>
      </w:r>
      <w:r>
        <w:rPr>
          <w:rFonts w:eastAsia="Times New Roman" w:cs="Times New Roman"/>
          <w:szCs w:val="24"/>
        </w:rPr>
        <w:t xml:space="preserve">ργανισμός. </w:t>
      </w:r>
    </w:p>
    <w:p w14:paraId="34409D7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Όμως, δεν είναι μόνο το νομοσχέδιο το οποίο συζητάμε. Και όλες οι τροπολογίες αποδεικνύουν περίτρανα ότι η Κυβέρνηση τρέχει ασθμαίνουσα πίσω από τα γεγονότα.</w:t>
      </w:r>
    </w:p>
    <w:p w14:paraId="34409D7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Να έρθουμε στις τροπολογίες του Υπουργείου Παιδείας. Η διάταξη αυτή, ως προς τη λειτου</w:t>
      </w:r>
      <w:r>
        <w:rPr>
          <w:rFonts w:eastAsia="Times New Roman" w:cs="Times New Roman"/>
          <w:szCs w:val="24"/>
        </w:rPr>
        <w:t>ργικότητά της και την αντικειμενικότητά της, ασφαλώς θα κριθεί στην πράξη. Δεν γνώριζε, όμως, το αρμόδιο Υπουργείο ότι σε σαράντα δύο μέρες από σήμερα διεξάγονται οι εισαγωγικές εξετάσεις; Ποιος ο λόγος να φέρνει στην τελική ευθεία μια διάταξη, η οποία μόν</w:t>
      </w:r>
      <w:r>
        <w:rPr>
          <w:rFonts w:eastAsia="Times New Roman" w:cs="Times New Roman"/>
          <w:szCs w:val="24"/>
        </w:rPr>
        <w:t xml:space="preserve">ο αναστάτωση προκαλεί; </w:t>
      </w:r>
    </w:p>
    <w:p w14:paraId="34409D7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Επίσης, εάν δεν γνώριζε όλα αυτά η Κυβέρνηση, τις υποχρεώσεις μας προς τους ευρωπαϊκούς οργανισμούς, την υποχρέωση των εισαγωγικών εξετάσεων, δεν γνώριζε ούτε ότι η εργατική Πρωτομαγιά συμπίπτει με την 1</w:t>
      </w:r>
      <w:r>
        <w:rPr>
          <w:rFonts w:eastAsia="Times New Roman" w:cs="Times New Roman"/>
          <w:szCs w:val="24"/>
          <w:vertAlign w:val="superscript"/>
        </w:rPr>
        <w:t>η</w:t>
      </w:r>
      <w:r>
        <w:rPr>
          <w:rFonts w:eastAsia="Times New Roman" w:cs="Times New Roman"/>
          <w:szCs w:val="24"/>
        </w:rPr>
        <w:t xml:space="preserve"> Μαΐου και φέρνει νομοθέτημα</w:t>
      </w:r>
      <w:r>
        <w:rPr>
          <w:rFonts w:eastAsia="Times New Roman" w:cs="Times New Roman"/>
          <w:szCs w:val="24"/>
        </w:rPr>
        <w:t xml:space="preserve"> πέντε μέρες πριν από την Πρωτομαγιά; </w:t>
      </w:r>
    </w:p>
    <w:p w14:paraId="34409D7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Έτσι αιτιολογώ την αρχική μου διαπίστωση, ότι η Κυβέρνηση τρέχει συνεχώς πίσω από γεγονότα και υποχρεώσεις, χωρίς ίχνος προγραμματισμού και σχεδιασμού, χωρίς κανένα στοιχείο συνοχής στην πολιτική της. Να δούμε, όμως, </w:t>
      </w:r>
      <w:r>
        <w:rPr>
          <w:rFonts w:eastAsia="Times New Roman" w:cs="Times New Roman"/>
          <w:szCs w:val="24"/>
        </w:rPr>
        <w:t xml:space="preserve">και την ουσία των σημερινών τροπολογιών, ξεκινώντας από την τελευταία, περί νομοθέτησης ως υποχρεωτικής αργίας της ημέρας της Πρωτομαγιάς. </w:t>
      </w:r>
    </w:p>
    <w:p w14:paraId="34409D7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Ήρθε εδώ η κυρία Υπουργός Εργασίας και μας είπε ότι είναι μία πολιτική απόφαση της Κυβέρνησης, προκειμένου να τιμηθο</w:t>
      </w:r>
      <w:r>
        <w:rPr>
          <w:rFonts w:eastAsia="Times New Roman" w:cs="Times New Roman"/>
          <w:szCs w:val="24"/>
        </w:rPr>
        <w:t>ύν οι εργατικοί αγώνες για καλύτερες συνθήκες εργασίας, αγώνες για το οκτάωρο κ.λπ.</w:t>
      </w:r>
      <w:r>
        <w:rPr>
          <w:rFonts w:eastAsia="Times New Roman" w:cs="Times New Roman"/>
          <w:szCs w:val="24"/>
        </w:rPr>
        <w:t>.</w:t>
      </w:r>
      <w:r>
        <w:rPr>
          <w:rFonts w:eastAsia="Times New Roman" w:cs="Times New Roman"/>
          <w:szCs w:val="24"/>
        </w:rPr>
        <w:t xml:space="preserve"> Είμαι βέβαιος, όμως, ότι η κυρία Υπουργός γνωρίζει ότι το οκτάωρο επί των ημερών της Κυβέρνησης </w:t>
      </w:r>
      <w:r>
        <w:rPr>
          <w:rFonts w:eastAsia="Times New Roman" w:cs="Times New Roman"/>
          <w:szCs w:val="24"/>
        </w:rPr>
        <w:t>«</w:t>
      </w:r>
      <w:r>
        <w:rPr>
          <w:rFonts w:eastAsia="Times New Roman" w:cs="Times New Roman"/>
          <w:szCs w:val="24"/>
        </w:rPr>
        <w:t>ΣΥΡΙΖΑΝΕΛ</w:t>
      </w:r>
      <w:r>
        <w:rPr>
          <w:rFonts w:eastAsia="Times New Roman" w:cs="Times New Roman"/>
          <w:szCs w:val="24"/>
        </w:rPr>
        <w:t>»</w:t>
      </w:r>
      <w:r>
        <w:rPr>
          <w:rFonts w:eastAsia="Times New Roman" w:cs="Times New Roman"/>
          <w:szCs w:val="24"/>
        </w:rPr>
        <w:t xml:space="preserve"> σε ένα μεγάλο ποσοστό δεν υφίσταται στην Ελλάδα. </w:t>
      </w:r>
    </w:p>
    <w:p w14:paraId="34409D7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Ανέλαβε η Κυβ</w:t>
      </w:r>
      <w:r>
        <w:rPr>
          <w:rFonts w:eastAsia="Times New Roman" w:cs="Times New Roman"/>
          <w:szCs w:val="24"/>
        </w:rPr>
        <w:t xml:space="preserve">έρνηση </w:t>
      </w:r>
      <w:r>
        <w:rPr>
          <w:rFonts w:eastAsia="Times New Roman" w:cs="Times New Roman"/>
          <w:szCs w:val="24"/>
        </w:rPr>
        <w:t>«</w:t>
      </w:r>
      <w:r>
        <w:rPr>
          <w:rFonts w:eastAsia="Times New Roman" w:cs="Times New Roman"/>
          <w:szCs w:val="24"/>
        </w:rPr>
        <w:t>ΣΥΡΙΖΑΝΕΛ</w:t>
      </w:r>
      <w:r>
        <w:rPr>
          <w:rFonts w:eastAsia="Times New Roman" w:cs="Times New Roman"/>
          <w:szCs w:val="24"/>
        </w:rPr>
        <w:t>»</w:t>
      </w:r>
      <w:r>
        <w:rPr>
          <w:rFonts w:eastAsia="Times New Roman" w:cs="Times New Roman"/>
          <w:szCs w:val="24"/>
        </w:rPr>
        <w:t>, σύμφωνα με στοιχεία της ΕΛΣΤΑΤ, τις ευέλικτες μορφές εργασίας, δηλαδή τη μερική απασχόληση και την εκ περιτροπής εργασία, σε ποσοστό 9,4% το 2014. Σήμερα η μερική απασχόληση αγγίζει επί του συνόλου των συμβάσεων το 30% και η εκ περιτροπ</w:t>
      </w:r>
      <w:r>
        <w:rPr>
          <w:rFonts w:eastAsia="Times New Roman" w:cs="Times New Roman"/>
          <w:szCs w:val="24"/>
        </w:rPr>
        <w:t xml:space="preserve">ής εργασία το 15%. Σύνολο ευέλικτων μορφών απασχόλησης 45%, περίπου το μισό από το σύνολο των συμβάσεων. </w:t>
      </w:r>
    </w:p>
    <w:p w14:paraId="34409D7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Είμαι βέβαιος ότι τα γνωρίζει αυτά τα στοιχεία η κυρία Υπουργός, η οποία μιλά για τιμή στους αγώνες των Ελλήνων εργαζομένων για το οκτάωρο, αλλά επιμε</w:t>
      </w:r>
      <w:r>
        <w:rPr>
          <w:rFonts w:eastAsia="Times New Roman" w:cs="Times New Roman"/>
          <w:szCs w:val="24"/>
        </w:rPr>
        <w:t>λώς τα αποκρύπτει. Έτσι βαυκαλίζεται η Κυβέρνηση ότι μειώνει την ανεργία, με την εκτίναξη των ευέλικτων μορφών απασχόλησης.</w:t>
      </w:r>
    </w:p>
    <w:p w14:paraId="34409D8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Μας μίλησε η κυρία Υπουργός για τη θεσμοθέτηση του Συμβουλίου Εργασίας, προκειμένου να καταπολεμηθεί η άδηλη εργασία. Δεν γνωρίζει η</w:t>
      </w:r>
      <w:r>
        <w:rPr>
          <w:rFonts w:eastAsia="Times New Roman" w:cs="Times New Roman"/>
          <w:szCs w:val="24"/>
        </w:rPr>
        <w:t xml:space="preserve"> κυρία Υπουργός ότι οι κατά τόπους υπηρεσίες επιθεωρητών εργασίας πλέον υπολειτουργούν; Έχουν να λάβουν πιστώσεις για αναλώσιμα και έξοδα κίνησης –και το καταγγέλλω αυτό- από τον προηγούμενο Ιανουάριο. Γνωρίζει η κυρία Υπουργός Εργασίας πώς γίνονται οι έλε</w:t>
      </w:r>
      <w:r>
        <w:rPr>
          <w:rFonts w:eastAsia="Times New Roman" w:cs="Times New Roman"/>
          <w:szCs w:val="24"/>
        </w:rPr>
        <w:t xml:space="preserve">γχοι, για παράδειγμα, στο Σώμα Επιθεωρητών Εργασίας του Νομού Μαγνησίας, όπου </w:t>
      </w:r>
      <w:r>
        <w:rPr>
          <w:rFonts w:eastAsia="Times New Roman" w:cs="Times New Roman"/>
          <w:szCs w:val="24"/>
        </w:rPr>
        <w:t xml:space="preserve">είναι </w:t>
      </w:r>
      <w:r>
        <w:rPr>
          <w:rFonts w:eastAsia="Times New Roman" w:cs="Times New Roman"/>
          <w:szCs w:val="24"/>
        </w:rPr>
        <w:t>και η εκλογική μου περιφέρεια; Ρεφενέ πληρώνουν οι εργαζόμενοι, για να συγκεντρώσουν τα χρήματα για βενζίνη με ένα και μοναδικό όχημα να κάνουν ελέγχους για αδήλωτη εργασία</w:t>
      </w:r>
      <w:r>
        <w:rPr>
          <w:rFonts w:eastAsia="Times New Roman" w:cs="Times New Roman"/>
          <w:szCs w:val="24"/>
        </w:rPr>
        <w:t xml:space="preserve"> σε ολόκληρο τον Νομό Μαγνησίας. Το Συμβούλιο Εργασίας μας έλειπε; </w:t>
      </w:r>
    </w:p>
    <w:p w14:paraId="34409D8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Γιατί δεν έφερε στοιχεία για τους ελέγχους η κυρία Υπουργός εδώ, για να μας αποδείξει ότι επί των ημερών της Κυβέρνησής σας έχουν αυξηθεί οι έλεγχοι; Αδυνατούν τα στελέχη της </w:t>
      </w:r>
      <w:r>
        <w:rPr>
          <w:rFonts w:eastAsia="Times New Roman" w:cs="Times New Roman"/>
          <w:szCs w:val="24"/>
        </w:rPr>
        <w:t xml:space="preserve">υπηρεσίας </w:t>
      </w:r>
      <w:r>
        <w:rPr>
          <w:rFonts w:eastAsia="Times New Roman" w:cs="Times New Roman"/>
          <w:szCs w:val="24"/>
        </w:rPr>
        <w:t xml:space="preserve">να </w:t>
      </w:r>
      <w:r>
        <w:rPr>
          <w:rFonts w:eastAsia="Times New Roman" w:cs="Times New Roman"/>
          <w:szCs w:val="24"/>
        </w:rPr>
        <w:t>προβούν σε ελέγχους. Δεν έχουν οχήματα, δεν έχουν καύσιμα, δεν έχουν αναλώσιμα. Μια μαεστρία που επιδεικνύει η Κυβέρνηση στη διαχείριση συμβολαίων, στην επικοινω</w:t>
      </w:r>
      <w:r>
        <w:rPr>
          <w:rFonts w:eastAsia="Times New Roman" w:cs="Times New Roman"/>
          <w:szCs w:val="24"/>
        </w:rPr>
        <w:lastRenderedPageBreak/>
        <w:t>νιακή διαχείριση των πραγμάτων, που, όμως, δεν λύνουν τα προβλήματα. Είναι όλες οι πρωτοβουλίες</w:t>
      </w:r>
      <w:r>
        <w:rPr>
          <w:rFonts w:eastAsia="Times New Roman" w:cs="Times New Roman"/>
          <w:szCs w:val="24"/>
        </w:rPr>
        <w:t xml:space="preserve"> της και όλες οι </w:t>
      </w:r>
      <w:r>
        <w:rPr>
          <w:rFonts w:eastAsia="Times New Roman" w:cs="Times New Roman"/>
          <w:szCs w:val="24"/>
        </w:rPr>
        <w:t xml:space="preserve">ενέργειές </w:t>
      </w:r>
      <w:r>
        <w:rPr>
          <w:rFonts w:eastAsia="Times New Roman" w:cs="Times New Roman"/>
          <w:szCs w:val="24"/>
        </w:rPr>
        <w:t xml:space="preserve">της από την αρχή μέχρι το τέλος. </w:t>
      </w:r>
    </w:p>
    <w:p w14:paraId="34409D8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Για τις πανελλαδικές μίλησαν προηγούμενοι συνάδελφοι. Ωστόσο, με τη μετάθεση στον Σεπτέμβριο, δίνεται και η δυνατότητα επιλογής σε κάποιον μαθητή που δεν έχει γράψει καλά στο πρώτο μάθημα, δίνεται και η πίστωση χρόνου και αυτό βάλλει ευθέως κατά της αξιοπι</w:t>
      </w:r>
      <w:r>
        <w:rPr>
          <w:rFonts w:eastAsia="Times New Roman" w:cs="Times New Roman"/>
          <w:szCs w:val="24"/>
        </w:rPr>
        <w:t xml:space="preserve">στίας ενός αξιόπιστου θεσμού, όπως είναι οι εισαγωγικές εξετάσεις και οι οποίες λειτουργούσαν με τις συμπληρωτικές εξετάσεις αμέσως μετά τις κανονικές εξετάσεις. </w:t>
      </w:r>
    </w:p>
    <w:p w14:paraId="34409D8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ποιοι είναι σοβαροί λόγοι υγείας εναπόκειται στην αρτιότητα μιας υπουργικής απόφασης. Να δ</w:t>
      </w:r>
      <w:r>
        <w:rPr>
          <w:rFonts w:eastAsia="Times New Roman" w:cs="Times New Roman"/>
          <w:szCs w:val="24"/>
        </w:rPr>
        <w:t>ούμε πώς θα λειτουργήσει. Ευχόμαστε να μη δημιουργηθούν προβλήματα, αλλά δεν είμαστε καθόλου βέβαιοι γι’ αυτό.</w:t>
      </w:r>
    </w:p>
    <w:p w14:paraId="34409D8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Πλέον, κύριε Υπουργέ, χωρίς αυτό να είναι μία ισοπεδωτική κριτική, η κυβερνητική αβελτηρία είναι πασιφανής και διαπιστωμένη και δεν είναι μόνο η </w:t>
      </w:r>
      <w:r>
        <w:rPr>
          <w:rFonts w:eastAsia="Times New Roman" w:cs="Times New Roman"/>
          <w:szCs w:val="24"/>
        </w:rPr>
        <w:t>αξιολόγηση, είναι η καθημερινή δραστηριότητα της Κυβέρνησης που το αποδεικνύει.</w:t>
      </w:r>
    </w:p>
    <w:p w14:paraId="34409D8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4409D86" w14:textId="77777777" w:rsidR="00705D54" w:rsidRDefault="00C74CB8">
      <w:pPr>
        <w:spacing w:line="600" w:lineRule="auto"/>
        <w:ind w:firstLine="720"/>
        <w:jc w:val="center"/>
        <w:rPr>
          <w:rFonts w:eastAsia="Times New Roman" w:cs="Times New Roman"/>
          <w:szCs w:val="24"/>
        </w:rPr>
      </w:pPr>
      <w:r>
        <w:rPr>
          <w:rFonts w:eastAsia="Times New Roman"/>
          <w:bCs/>
        </w:rPr>
        <w:lastRenderedPageBreak/>
        <w:t xml:space="preserve">(Χειροκροτήματα από την πτέρυγα της Νέας Δημοκρατίας) </w:t>
      </w:r>
    </w:p>
    <w:p w14:paraId="34409D87" w14:textId="77777777" w:rsidR="00705D54" w:rsidRDefault="00C74CB8">
      <w:pPr>
        <w:spacing w:line="600" w:lineRule="auto"/>
        <w:ind w:firstLine="567"/>
        <w:jc w:val="both"/>
        <w:rPr>
          <w:rFonts w:eastAsia="Times New Roman" w:cs="Times New Roman"/>
          <w:szCs w:val="24"/>
        </w:rPr>
      </w:pPr>
      <w:r>
        <w:rPr>
          <w:rFonts w:eastAsia="Times New Roman"/>
          <w:b/>
          <w:bCs/>
        </w:rPr>
        <w:t>ΠΡΟΕΔΡΕΥΩΝ (Σπυρίδων Λυκούδης):</w:t>
      </w:r>
      <w:r>
        <w:rPr>
          <w:rFonts w:eastAsia="Times New Roman" w:cs="Times New Roman"/>
          <w:szCs w:val="24"/>
        </w:rPr>
        <w:t xml:space="preserve"> Ευχαριστώ, κύριε συνάδελφε.</w:t>
      </w:r>
    </w:p>
    <w:p w14:paraId="34409D88"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Ο Κοινοβουλευτικός Εκπρόσωπος των Ανεξαρτήτων</w:t>
      </w:r>
      <w:r>
        <w:rPr>
          <w:rFonts w:eastAsia="Times New Roman" w:cs="Times New Roman"/>
          <w:szCs w:val="24"/>
        </w:rPr>
        <w:t xml:space="preserve"> Ελλήνων κ. </w:t>
      </w:r>
      <w:proofErr w:type="spellStart"/>
      <w:r>
        <w:rPr>
          <w:rFonts w:eastAsia="Times New Roman" w:cs="Times New Roman"/>
          <w:szCs w:val="24"/>
        </w:rPr>
        <w:t>Παπαχριστόπουλος</w:t>
      </w:r>
      <w:proofErr w:type="spellEnd"/>
      <w:r>
        <w:rPr>
          <w:rFonts w:eastAsia="Times New Roman" w:cs="Times New Roman"/>
          <w:szCs w:val="24"/>
        </w:rPr>
        <w:t xml:space="preserve"> έχει τον λόγο για δώδεκα λεπτά.</w:t>
      </w:r>
    </w:p>
    <w:p w14:paraId="34409D89" w14:textId="77777777" w:rsidR="00705D54" w:rsidRDefault="00C74CB8">
      <w:pPr>
        <w:spacing w:line="600" w:lineRule="auto"/>
        <w:ind w:firstLine="567"/>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Ευχαριστώ, κύριε Πρόεδρε.</w:t>
      </w:r>
    </w:p>
    <w:p w14:paraId="34409D8A"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Πιστεύω ότι είμαστε στο τέλος της διαδικασίας, καλό είναι να είμαστε και χαλαροί. Δεν είναι απαραίτητο να συμφωνούμε σε όλα. Άλλωστε, το μεγα</w:t>
      </w:r>
      <w:r>
        <w:rPr>
          <w:rFonts w:eastAsia="Times New Roman" w:cs="Times New Roman"/>
          <w:szCs w:val="24"/>
        </w:rPr>
        <w:t xml:space="preserve">λείο του Κοινοβουλίου είναι αυτό. Να ακούει η </w:t>
      </w:r>
      <w:r>
        <w:rPr>
          <w:rFonts w:eastAsia="Times New Roman" w:cs="Times New Roman"/>
          <w:szCs w:val="24"/>
        </w:rPr>
        <w:t xml:space="preserve">συμπολίτευση </w:t>
      </w:r>
      <w:r>
        <w:rPr>
          <w:rFonts w:eastAsia="Times New Roman" w:cs="Times New Roman"/>
          <w:szCs w:val="24"/>
        </w:rPr>
        <w:t>τη σωστή κριτική που κάνει κα</w:t>
      </w:r>
      <w:r>
        <w:rPr>
          <w:rFonts w:eastAsia="Times New Roman" w:cs="Times New Roman"/>
          <w:szCs w:val="24"/>
        </w:rPr>
        <w:t>μ</w:t>
      </w:r>
      <w:r>
        <w:rPr>
          <w:rFonts w:eastAsia="Times New Roman" w:cs="Times New Roman"/>
          <w:szCs w:val="24"/>
        </w:rPr>
        <w:t xml:space="preserve">μιά φορά η Αντιπολίτευση και το αντίθετο. Δεν είναι απαραίτητο να συμφωνούμε σε όλα και πάντα. </w:t>
      </w:r>
    </w:p>
    <w:p w14:paraId="34409D8B"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 xml:space="preserve">Δεν θέλω να σταθώ πολύ στο νομοσχέδιο. Πιστεύω ότι και μόνο το γεγονός </w:t>
      </w:r>
      <w:r>
        <w:rPr>
          <w:rFonts w:eastAsia="Times New Roman" w:cs="Times New Roman"/>
          <w:szCs w:val="24"/>
        </w:rPr>
        <w:t xml:space="preserve">ότι η κριτική έγκειται στην καθυστέρηση είναι χειροπιαστή απόδειξη ότι συμφωνούμε όλοι με αυτό το νομοσχέδιο και νομίζω ότι δεν υπάρχει αντίρρηση. Θεωρώ ότι χαροποιεί κυρίως δυο τάξεις επαγγελματιών: αυτούς που είναι στον τομέα </w:t>
      </w:r>
      <w:r>
        <w:rPr>
          <w:rFonts w:eastAsia="Times New Roman" w:cs="Times New Roman"/>
          <w:szCs w:val="24"/>
        </w:rPr>
        <w:lastRenderedPageBreak/>
        <w:t>της αξιολόγησης και τις εξαγ</w:t>
      </w:r>
      <w:r>
        <w:rPr>
          <w:rFonts w:eastAsia="Times New Roman" w:cs="Times New Roman"/>
          <w:szCs w:val="24"/>
        </w:rPr>
        <w:t xml:space="preserve">ωγικές επιχειρήσεις. Θέλω, μάλιστα, εδώ να αναφερθώ στην κ. Σακελλαρίου, την Πρόεδρο των </w:t>
      </w:r>
      <w:proofErr w:type="spellStart"/>
      <w:r>
        <w:rPr>
          <w:rFonts w:eastAsia="Times New Roman" w:cs="Times New Roman"/>
          <w:szCs w:val="24"/>
        </w:rPr>
        <w:t>εξαγωγέων</w:t>
      </w:r>
      <w:proofErr w:type="spellEnd"/>
      <w:r>
        <w:rPr>
          <w:rFonts w:eastAsia="Times New Roman" w:cs="Times New Roman"/>
          <w:szCs w:val="24"/>
        </w:rPr>
        <w:t xml:space="preserve">. Καλό θα ήταν να διαβάσουν κάποιοι τις ανακοινώσεις που έκανε. Δεν φαντάζομαι να την καταχωρούν κι αυτήν στην Κυβέρνηση. Είπε ότι από τα 18,5 δισεκατομμύρια </w:t>
      </w:r>
      <w:r>
        <w:rPr>
          <w:rFonts w:eastAsia="Times New Roman" w:cs="Times New Roman"/>
          <w:szCs w:val="24"/>
        </w:rPr>
        <w:t xml:space="preserve">εξαγωγές θα ανέβουμε γύρω στα 22 με 23 δισεκατομμύρια, εάν δεν κάνω λάθος. Απλώς το καταθέτω, και νομίζω ότι αυτό το νομοσχέδιο έχει την αποδοχή των πάντων. </w:t>
      </w:r>
    </w:p>
    <w:p w14:paraId="34409D8C"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Έγινε πολύς θόρυβος με τις τροπολογίες. Δεν άκουσα μια φορά, αλλά άκουσα πάνω από τρεις φορές στις</w:t>
      </w:r>
      <w:r>
        <w:rPr>
          <w:rFonts w:eastAsia="Times New Roman" w:cs="Times New Roman"/>
          <w:szCs w:val="24"/>
        </w:rPr>
        <w:t xml:space="preserve"> </w:t>
      </w:r>
      <w:r>
        <w:rPr>
          <w:rFonts w:eastAsia="Times New Roman" w:cs="Times New Roman"/>
          <w:szCs w:val="24"/>
        </w:rPr>
        <w:t xml:space="preserve">επιτροπές </w:t>
      </w:r>
      <w:r>
        <w:rPr>
          <w:rFonts w:eastAsia="Times New Roman" w:cs="Times New Roman"/>
          <w:szCs w:val="24"/>
        </w:rPr>
        <w:t>τον Υπουργό Παιδείας και θα παρακαλούσα να τον ακούσουμε όλοι με προσοχή. Η επιχειρηματολογία του, κατά τη γνώμη μου, είναι ατράνταχτη και σωστή. Μόνο ρουσφετολογική δεν είναι αυτή η ρύθμιση και αντιμετωπίζει ακραίες περιπτώσεις παιδιών που έχου</w:t>
      </w:r>
      <w:r>
        <w:rPr>
          <w:rFonts w:eastAsia="Times New Roman" w:cs="Times New Roman"/>
          <w:szCs w:val="24"/>
        </w:rPr>
        <w:t xml:space="preserve">ν ένα πρόβλημα και όχι αυτών που υποκρίνονται ότι έχουν πρόβλημα. </w:t>
      </w:r>
    </w:p>
    <w:p w14:paraId="34409D8D"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Σε ό,τι αφορά την αδήλωτη εργασία, τι να πω; Δεν νομίζω να υπάρχει κανείς που να μη γνωρίζει. Όλοι ξέρουμε ότι είναι άθλιες οι συνθήκες που ζούμε. Δεν πρέπει να γίνει κάτι; Είναι το πρώτο β</w:t>
      </w:r>
      <w:r>
        <w:rPr>
          <w:rFonts w:eastAsia="Times New Roman" w:cs="Times New Roman"/>
          <w:szCs w:val="24"/>
        </w:rPr>
        <w:t xml:space="preserve">ήμα, δεν πιστεύω ότι είναι το τελευταίο. Πράγματι, έτσι </w:t>
      </w:r>
      <w:r>
        <w:rPr>
          <w:rFonts w:eastAsia="Times New Roman" w:cs="Times New Roman"/>
          <w:szCs w:val="24"/>
        </w:rPr>
        <w:lastRenderedPageBreak/>
        <w:t xml:space="preserve">είναι, όπως το λέτε, και τρίωρα έχουμε και εργασία μια φορά την εβδομάδα και μια φορά τον μήνα και θεωρούνται εργαζόμενοι. Ναι, είναι γεγονός. Θα πρέπει, όμως, σιγά-σιγά να λήξει η ιστορία και νομίζω </w:t>
      </w:r>
      <w:r>
        <w:rPr>
          <w:rFonts w:eastAsia="Times New Roman" w:cs="Times New Roman"/>
          <w:szCs w:val="24"/>
        </w:rPr>
        <w:t>ότι κερδήθηκε ένα μεγάλο κέρδος, που κάποιοι το υποτιμούν. Οι συλλογικές διαπραγματεύσεις θα είναι υποχρεωτικές από το 2019 και μετά. Ζητούσαν απολύσεις ανεξέλεγκτα. Ναι, είναι ζούγκλα εργασιακή, αλλά δεν πρέπει να μπει κάποτε τάξη; Και κυρίως είναι και το</w:t>
      </w:r>
      <w:r>
        <w:rPr>
          <w:rFonts w:eastAsia="Times New Roman" w:cs="Times New Roman"/>
          <w:szCs w:val="24"/>
        </w:rPr>
        <w:t xml:space="preserve"> </w:t>
      </w:r>
      <w:proofErr w:type="spellStart"/>
      <w:r>
        <w:rPr>
          <w:rFonts w:eastAsia="Times New Roman" w:cs="Times New Roman"/>
          <w:szCs w:val="24"/>
        </w:rPr>
        <w:t>λοκ</w:t>
      </w:r>
      <w:proofErr w:type="spellEnd"/>
      <w:r>
        <w:rPr>
          <w:rFonts w:eastAsia="Times New Roman" w:cs="Times New Roman"/>
          <w:szCs w:val="24"/>
        </w:rPr>
        <w:t xml:space="preserve"> άουτ. Αυτά, νομίζω, εξασφαλίστηκαν και μπαίνει και ένα λιθαράκι με αυτήν την τροπολογία. </w:t>
      </w:r>
    </w:p>
    <w:p w14:paraId="34409D8E"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Εννοείται ότι εμείς ως Ανεξάρτητοι Έλληνες υπερψηφίζουμε και το νομοσχέδιο και τις τροπολογίες, αλλά επειδή ακούστηκαν και άλλα πράγματα σ’ αυτήν την Αίθουσα, πάλι με αγάπη και χωρίς πρόθεση ανταγωνιστική θέλω να κάνω μια μικρή υπενθύμιση. Ακούστηκαν τόσες</w:t>
      </w:r>
      <w:r>
        <w:rPr>
          <w:rFonts w:eastAsia="Times New Roman" w:cs="Times New Roman"/>
          <w:szCs w:val="24"/>
        </w:rPr>
        <w:t xml:space="preserve"> φοβερές υπερβολές τον τελευταίο καιρό, τόσες ανακρίβειες! Αθρόα διαστροφή των ειδήσεων, το άσπρο-μαύρο, υπερβολές. </w:t>
      </w:r>
    </w:p>
    <w:p w14:paraId="34409D8F"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Εγώ δεν θέλω να ξύσω πληγές. Απλώς, θέλω να πω ότι σ’ αυτήν την Αίθουσα δεν είναι κακό να υπάρχει αντιπαράθεση στα υπαρκτά προβλήματα. Εγώ,</w:t>
      </w:r>
      <w:r>
        <w:rPr>
          <w:rFonts w:eastAsia="Times New Roman" w:cs="Times New Roman"/>
          <w:szCs w:val="24"/>
        </w:rPr>
        <w:t xml:space="preserve"> για παράδειγμα, δεν είμαι </w:t>
      </w:r>
      <w:proofErr w:type="spellStart"/>
      <w:r>
        <w:rPr>
          <w:rFonts w:eastAsia="Times New Roman" w:cs="Times New Roman"/>
          <w:szCs w:val="24"/>
        </w:rPr>
        <w:t>κρατιστής</w:t>
      </w:r>
      <w:proofErr w:type="spellEnd"/>
      <w:r>
        <w:rPr>
          <w:rFonts w:eastAsia="Times New Roman" w:cs="Times New Roman"/>
          <w:szCs w:val="24"/>
        </w:rPr>
        <w:t xml:space="preserve">. </w:t>
      </w:r>
      <w:r>
        <w:rPr>
          <w:rFonts w:eastAsia="Times New Roman" w:cs="Times New Roman"/>
          <w:szCs w:val="24"/>
        </w:rPr>
        <w:lastRenderedPageBreak/>
        <w:t>Να μου γίνει κριτική ή να μη μου γίνει για αυτό το πράγμα. Πιστεύω ότι η ιδιωτική πρωτοβουλία με κανόνες πρέπει να υπάρχει στην κοινωνία. Με κανόνες, το ξαναλέω, όχι προμηθευτές του δημοσίου, αλλά με κανόνες. Γιατί αυτ</w:t>
      </w:r>
      <w:r>
        <w:rPr>
          <w:rFonts w:eastAsia="Times New Roman" w:cs="Times New Roman"/>
          <w:szCs w:val="24"/>
        </w:rPr>
        <w:t xml:space="preserve">ό που ζήσαμε τα τελευταία σαράντα χρόνια δεν ήταν η ιδιωτική πρωτοβουλία, κρατική ήταν με τα </w:t>
      </w:r>
      <w:proofErr w:type="spellStart"/>
      <w:r>
        <w:rPr>
          <w:rFonts w:eastAsia="Times New Roman" w:cs="Times New Roman"/>
          <w:szCs w:val="24"/>
        </w:rPr>
        <w:t>κονέ</w:t>
      </w:r>
      <w:proofErr w:type="spellEnd"/>
      <w:r>
        <w:rPr>
          <w:rFonts w:eastAsia="Times New Roman" w:cs="Times New Roman"/>
          <w:szCs w:val="24"/>
        </w:rPr>
        <w:t xml:space="preserve"> που είχαν οι μεγαλοεπιχειρηματίες με τους Υπουργούς. Δεν είναι αυτό ιδιωτική πρωτοβουλία. Πιστεύω στην ιδιωτική πρωτοβουλία, όπως πιστεύω σε ένα δυνατό κοινων</w:t>
      </w:r>
      <w:r>
        <w:rPr>
          <w:rFonts w:eastAsia="Times New Roman" w:cs="Times New Roman"/>
          <w:szCs w:val="24"/>
        </w:rPr>
        <w:t xml:space="preserve">ικό κράτος. </w:t>
      </w:r>
    </w:p>
    <w:p w14:paraId="34409D90" w14:textId="77777777" w:rsidR="00705D54" w:rsidRDefault="00C74CB8">
      <w:pPr>
        <w:spacing w:line="600" w:lineRule="auto"/>
        <w:ind w:firstLine="567"/>
        <w:jc w:val="both"/>
        <w:rPr>
          <w:rFonts w:eastAsia="Times New Roman" w:cs="Times New Roman"/>
          <w:szCs w:val="24"/>
        </w:rPr>
      </w:pPr>
      <w:r>
        <w:rPr>
          <w:rFonts w:eastAsia="Times New Roman" w:cs="Times New Roman"/>
          <w:szCs w:val="24"/>
        </w:rPr>
        <w:t>Σήμερα είχαμε συνάντηση -σας το μεταφέρω και χάρηκα πάρα πολύ- με κα</w:t>
      </w:r>
      <w:r>
        <w:rPr>
          <w:rFonts w:eastAsia="Times New Roman" w:cs="Times New Roman"/>
          <w:szCs w:val="24"/>
        </w:rPr>
        <w:t>μ</w:t>
      </w:r>
      <w:r>
        <w:rPr>
          <w:rFonts w:eastAsia="Times New Roman" w:cs="Times New Roman"/>
          <w:szCs w:val="24"/>
        </w:rPr>
        <w:t>μιά δεκαπενταριά Φινλανδούς Υπουργούς. Είχαμε την ευκαιρία να δούμε από κοντά κάποιους ανθρώπους που ζουν δημοκρατικά, που έχουν ένα απίστευτο σύστημα παιδείας, που είναι σημ</w:t>
      </w:r>
      <w:r>
        <w:rPr>
          <w:rFonts w:eastAsia="Times New Roman" w:cs="Times New Roman"/>
          <w:szCs w:val="24"/>
        </w:rPr>
        <w:t xml:space="preserve">είο αναφοράς για όλους. </w:t>
      </w:r>
    </w:p>
    <w:p w14:paraId="34409D91" w14:textId="77777777" w:rsidR="00705D54" w:rsidRDefault="00C74CB8">
      <w:pPr>
        <w:spacing w:line="600" w:lineRule="auto"/>
        <w:ind w:firstLine="567"/>
        <w:jc w:val="both"/>
        <w:rPr>
          <w:rFonts w:eastAsia="Times New Roman" w:cs="Times New Roman"/>
          <w:bCs/>
          <w:shd w:val="clear" w:color="auto" w:fill="FFFFFF"/>
        </w:rPr>
      </w:pPr>
      <w:r>
        <w:rPr>
          <w:rFonts w:eastAsia="Times New Roman" w:cs="Times New Roman"/>
          <w:bCs/>
          <w:shd w:val="clear" w:color="auto" w:fill="FFFFFF"/>
        </w:rPr>
        <w:t xml:space="preserve">Όταν η </w:t>
      </w:r>
      <w:r>
        <w:rPr>
          <w:rFonts w:eastAsia="Times New Roman" w:cs="Times New Roman"/>
          <w:bCs/>
          <w:shd w:val="clear" w:color="auto" w:fill="FFFFFF"/>
        </w:rPr>
        <w:t>«</w:t>
      </w:r>
      <w:r>
        <w:rPr>
          <w:rFonts w:eastAsia="Times New Roman" w:cs="Times New Roman"/>
          <w:bCs/>
          <w:shd w:val="clear" w:color="auto" w:fill="FFFFFF"/>
          <w:lang w:val="en-US"/>
        </w:rPr>
        <w:t>NOKIA</w:t>
      </w:r>
      <w:r>
        <w:rPr>
          <w:rFonts w:eastAsia="Times New Roman" w:cs="Times New Roman"/>
          <w:bCs/>
          <w:shd w:val="clear" w:color="auto" w:fill="FFFFFF"/>
        </w:rPr>
        <w:t>»</w:t>
      </w:r>
      <w:r>
        <w:rPr>
          <w:rFonts w:eastAsia="Times New Roman" w:cs="Times New Roman"/>
          <w:bCs/>
          <w:shd w:val="clear" w:color="auto" w:fill="FFFFFF"/>
        </w:rPr>
        <w:t xml:space="preserve"> μεσουρανούσε στη Φινλανδία, σας πληροφορώ ότι δεν είχε διαμαρτυρηθεί ούτε ένας Φινλανδός. Οι φόροι πήγαιναν στην πρόνοια, στην παιδεία, στην υγεία. </w:t>
      </w:r>
      <w:r>
        <w:rPr>
          <w:rFonts w:eastAsia="Times New Roman"/>
          <w:bCs/>
          <w:shd w:val="clear" w:color="auto" w:fill="FFFFFF"/>
        </w:rPr>
        <w:t>Είναι</w:t>
      </w:r>
      <w:r>
        <w:rPr>
          <w:rFonts w:eastAsia="Times New Roman" w:cs="Times New Roman"/>
          <w:bCs/>
          <w:shd w:val="clear" w:color="auto" w:fill="FFFFFF"/>
        </w:rPr>
        <w:t xml:space="preserve"> ένα κράτος πραγματικά δημοκρατικό. Μπορεί κάποτε να δυσαρεστηθήκαμε από κάποιους εκπροσώπους της, γιατί ήταν πιο κοντά στους Γερμανούς. Δεν παύει, όμως, αυτή η χώρα, που δεν απασχόλησε ποτέ κανέναν, να </w:t>
      </w:r>
      <w:r>
        <w:rPr>
          <w:rFonts w:eastAsia="Times New Roman"/>
          <w:bCs/>
          <w:shd w:val="clear" w:color="auto" w:fill="FFFFFF"/>
        </w:rPr>
        <w:t>έχει</w:t>
      </w:r>
      <w:r>
        <w:rPr>
          <w:rFonts w:eastAsia="Times New Roman" w:cs="Times New Roman"/>
          <w:bCs/>
          <w:shd w:val="clear" w:color="auto" w:fill="FFFFFF"/>
        </w:rPr>
        <w:t xml:space="preserve"> μια δημοκρατία. Να το λέμε αυτό. </w:t>
      </w:r>
    </w:p>
    <w:p w14:paraId="34409D92"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Ήταν κέρδος πο</w:t>
      </w:r>
      <w:r>
        <w:rPr>
          <w:rFonts w:eastAsia="Times New Roman" w:cs="Times New Roman"/>
          <w:bCs/>
          <w:shd w:val="clear" w:color="auto" w:fill="FFFFFF"/>
        </w:rPr>
        <w:t xml:space="preserve">υ ήρθαν αυτοί οι άνθρωποι εδώ, για να μάθουν για το προσφυγικό. Άκουσα διάφορα. Δεν προσφερόταν το θέμα για αντιπολίτευση. Εντάξει, ήρθε μια αντιπροσωπεία να μάθει τι γίνεται στην Ελλάδα. </w:t>
      </w:r>
      <w:r>
        <w:rPr>
          <w:rFonts w:eastAsia="Times New Roman"/>
          <w:bCs/>
          <w:shd w:val="clear" w:color="auto" w:fill="FFFFFF"/>
        </w:rPr>
        <w:t>Έχει</w:t>
      </w:r>
      <w:r>
        <w:rPr>
          <w:rFonts w:eastAsia="Times New Roman" w:cs="Times New Roman"/>
          <w:bCs/>
          <w:shd w:val="clear" w:color="auto" w:fill="FFFFFF"/>
        </w:rPr>
        <w:t xml:space="preserve"> νόημα να κάνουμε αντιπαράθεση εκείνη την ώρα; Για εμένα όχι. Εγ</w:t>
      </w:r>
      <w:r>
        <w:rPr>
          <w:rFonts w:eastAsia="Times New Roman" w:cs="Times New Roman"/>
          <w:bCs/>
          <w:shd w:val="clear" w:color="auto" w:fill="FFFFFF"/>
        </w:rPr>
        <w:t xml:space="preserve">ώ τουλάχιστον δεν το έκανα. </w:t>
      </w:r>
    </w:p>
    <w:p w14:paraId="34409D93"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τους είπα με κραυγή αγωνίας ότι για εμάς, είμαστε όμηροι. </w:t>
      </w:r>
      <w:r>
        <w:rPr>
          <w:rFonts w:eastAsia="Times New Roman"/>
          <w:bCs/>
          <w:shd w:val="clear" w:color="auto" w:fill="FFFFFF"/>
        </w:rPr>
        <w:t>Έχει</w:t>
      </w:r>
      <w:r>
        <w:rPr>
          <w:rFonts w:eastAsia="Times New Roman" w:cs="Times New Roman"/>
          <w:bCs/>
          <w:shd w:val="clear" w:color="auto" w:fill="FFFFFF"/>
        </w:rPr>
        <w:t xml:space="preserve"> τρία εκατομμύρια ο </w:t>
      </w:r>
      <w:proofErr w:type="spellStart"/>
      <w:r>
        <w:rPr>
          <w:rFonts w:eastAsia="Times New Roman" w:cs="Times New Roman"/>
          <w:bCs/>
          <w:shd w:val="clear" w:color="auto" w:fill="FFFFFF"/>
        </w:rPr>
        <w:t>Ερντογάν</w:t>
      </w:r>
      <w:proofErr w:type="spellEnd"/>
      <w:r>
        <w:rPr>
          <w:rFonts w:eastAsia="Times New Roman" w:cs="Times New Roman"/>
          <w:bCs/>
          <w:shd w:val="clear" w:color="auto" w:fill="FFFFFF"/>
        </w:rPr>
        <w:t xml:space="preserve"> στα σύνορά του. Αν δεν σταματήσει ο πόλεμος, είμαστε </w:t>
      </w:r>
      <w:r>
        <w:rPr>
          <w:rFonts w:eastAsia="Times New Roman"/>
          <w:bCs/>
          <w:shd w:val="clear" w:color="auto" w:fill="FFFFFF"/>
        </w:rPr>
        <w:t>σε</w:t>
      </w:r>
      <w:r>
        <w:rPr>
          <w:rFonts w:eastAsia="Times New Roman" w:cs="Times New Roman"/>
          <w:bCs/>
          <w:shd w:val="clear" w:color="auto" w:fill="FFFFFF"/>
        </w:rPr>
        <w:t xml:space="preserve"> καθεστώς ομηρίας εμείς και οι Ιταλοί. Θέλουμε βοήθεια εκεί. </w:t>
      </w:r>
    </w:p>
    <w:p w14:paraId="34409D94"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Τελειώνοντας, ε</w:t>
      </w:r>
      <w:r>
        <w:rPr>
          <w:rFonts w:eastAsia="Times New Roman" w:cs="Times New Roman"/>
          <w:bCs/>
          <w:shd w:val="clear" w:color="auto" w:fill="FFFFFF"/>
        </w:rPr>
        <w:t xml:space="preserve">γώ θέλω να πω -δεν θα χρειαστώ όλο τον χρόνο μου, κύριε Πρόεδρε- επειδή άκουσα πάρα πολλές υπερβολές και ανακρίβειες, ότι είμαστε μια </w:t>
      </w:r>
      <w:r>
        <w:rPr>
          <w:rFonts w:eastAsia="Times New Roman"/>
          <w:bCs/>
          <w:shd w:val="clear" w:color="auto" w:fill="FFFFFF"/>
        </w:rPr>
        <w:t>Κυβέρνηση</w:t>
      </w:r>
      <w:r>
        <w:rPr>
          <w:rFonts w:eastAsia="Times New Roman" w:cs="Times New Roman"/>
          <w:bCs/>
          <w:shd w:val="clear" w:color="auto" w:fill="FFFFFF"/>
        </w:rPr>
        <w:t xml:space="preserve"> που, αν δεν το έχετε καταλάβει, κάνουμε αγώνα -και πιστεύω ότι και εσείς θα ακολουθήσετε- για την ηλεκτρονική δι</w:t>
      </w:r>
      <w:r>
        <w:rPr>
          <w:rFonts w:eastAsia="Times New Roman" w:cs="Times New Roman"/>
          <w:bCs/>
          <w:shd w:val="clear" w:color="auto" w:fill="FFFFFF"/>
        </w:rPr>
        <w:t xml:space="preserve">ακυβέρνηση. </w:t>
      </w:r>
    </w:p>
    <w:p w14:paraId="34409D95"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πλαστικό χρήμα θα μπορούσατε να το έχετε κάνει εδώ και χρόνια. Γιατί δεν το κάνατε; Το ίδιο και τις υπηρεσίες μίας στάσης, για να μην χρειαζόμαστε έξι μήνες και τριάντα τρεις υπογραφές. Μπορούσαμε να τα έχουμε κάνει. Γιατί δεν τα κάνατε; Γι</w:t>
      </w:r>
      <w:r>
        <w:rPr>
          <w:rFonts w:eastAsia="Times New Roman" w:cs="Times New Roman"/>
          <w:bCs/>
          <w:shd w:val="clear" w:color="auto" w:fill="FFFFFF"/>
        </w:rPr>
        <w:t xml:space="preserve">ατί; Ομοίως και την ηλεκτρονική υπογραφή, που στην Εσθονία και τη </w:t>
      </w:r>
      <w:r>
        <w:rPr>
          <w:rFonts w:eastAsia="Times New Roman" w:cs="Times New Roman"/>
          <w:bCs/>
          <w:shd w:val="clear" w:color="auto" w:fill="FFFFFF"/>
        </w:rPr>
        <w:lastRenderedPageBreak/>
        <w:t xml:space="preserve">Λιθουανία </w:t>
      </w:r>
      <w:r>
        <w:rPr>
          <w:rFonts w:eastAsia="Times New Roman"/>
          <w:bCs/>
          <w:shd w:val="clear" w:color="auto" w:fill="FFFFFF"/>
        </w:rPr>
        <w:t>είναι</w:t>
      </w:r>
      <w:r>
        <w:rPr>
          <w:rFonts w:eastAsia="Times New Roman" w:cs="Times New Roman"/>
          <w:bCs/>
          <w:shd w:val="clear" w:color="auto" w:fill="FFFFFF"/>
        </w:rPr>
        <w:t xml:space="preserve"> κατάκτηση εδώ και δέκα χρόνια και φεύγουν μπροστά. </w:t>
      </w:r>
    </w:p>
    <w:p w14:paraId="34409D96"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Εγώ δηλώνω και πιστεύω ότι πολλοί από εσάς πράγματι πιστεύετε στην ελεύθερη οικονομία με κανόνες. Το πιστεύω. Είμαι μαζί σ</w:t>
      </w:r>
      <w:r>
        <w:rPr>
          <w:rFonts w:eastAsia="Times New Roman" w:cs="Times New Roman"/>
          <w:bCs/>
          <w:shd w:val="clear" w:color="auto" w:fill="FFFFFF"/>
        </w:rPr>
        <w:t>ας. Ελάτε, λοιπόν, να οικοδομήσουμε μια καινούρ</w:t>
      </w:r>
      <w:r>
        <w:rPr>
          <w:rFonts w:eastAsia="Times New Roman" w:cs="Times New Roman"/>
          <w:bCs/>
          <w:shd w:val="clear" w:color="auto" w:fill="FFFFFF"/>
        </w:rPr>
        <w:t>γ</w:t>
      </w:r>
      <w:r>
        <w:rPr>
          <w:rFonts w:eastAsia="Times New Roman" w:cs="Times New Roman"/>
          <w:bCs/>
          <w:shd w:val="clear" w:color="auto" w:fill="FFFFFF"/>
        </w:rPr>
        <w:t xml:space="preserve">ια πραγματικότητα. </w:t>
      </w:r>
    </w:p>
    <w:p w14:paraId="34409D97"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Υπάρχει μιζέρια. Άκουσα για τους αυτοκινητόδρομους. Εγώ τυχαίνει να μένω στο Ξυλόκαστρο. Σας πληροφορώ ότι πήγαινα από τον από κάτω δρόμο και κινδύνευα να σκοτωθώ. Επί τρία χρόνια κινδύνευ</w:t>
      </w:r>
      <w:r>
        <w:rPr>
          <w:rFonts w:eastAsia="Times New Roman" w:cs="Times New Roman"/>
          <w:bCs/>
          <w:shd w:val="clear" w:color="auto" w:fill="FFFFFF"/>
        </w:rPr>
        <w:t xml:space="preserve">α να σκοτωθώ. Και ακούω πάλι να υπάρχει μιζέρια. Τους παρέδωσε τους κόμβους ο </w:t>
      </w:r>
      <w:proofErr w:type="spellStart"/>
      <w:r>
        <w:rPr>
          <w:rFonts w:eastAsia="Times New Roman" w:cs="Times New Roman"/>
          <w:bCs/>
          <w:shd w:val="clear" w:color="auto" w:fill="FFFFFF"/>
        </w:rPr>
        <w:t>Σπίρτζης</w:t>
      </w:r>
      <w:proofErr w:type="spellEnd"/>
      <w:r>
        <w:rPr>
          <w:rFonts w:eastAsia="Times New Roman" w:cs="Times New Roman"/>
          <w:bCs/>
          <w:shd w:val="clear" w:color="auto" w:fill="FFFFFF"/>
        </w:rPr>
        <w:t xml:space="preserve">. Τι να κάνουμε; Δεν </w:t>
      </w:r>
      <w:r>
        <w:rPr>
          <w:rFonts w:eastAsia="Times New Roman"/>
          <w:bCs/>
          <w:shd w:val="clear" w:color="auto" w:fill="FFFFFF"/>
        </w:rPr>
        <w:t>είναι</w:t>
      </w:r>
      <w:r>
        <w:rPr>
          <w:rFonts w:eastAsia="Times New Roman" w:cs="Times New Roman"/>
          <w:bCs/>
          <w:shd w:val="clear" w:color="auto" w:fill="FFFFFF"/>
        </w:rPr>
        <w:t xml:space="preserve"> έγκλημα. Και εσείς θα μπορούσατε να το έχετε κάνει. Δεν είπα ότι ξεκινήσαμε εμείς τα έργα. Και εσείς και όλοι και παλαιότεροι </w:t>
      </w:r>
      <w:r>
        <w:rPr>
          <w:rFonts w:eastAsia="Times New Roman"/>
          <w:bCs/>
          <w:shd w:val="clear" w:color="auto" w:fill="FFFFFF"/>
        </w:rPr>
        <w:t>–</w:t>
      </w:r>
      <w:r>
        <w:rPr>
          <w:rFonts w:eastAsia="Times New Roman" w:cs="Times New Roman"/>
          <w:bCs/>
          <w:shd w:val="clear" w:color="auto" w:fill="FFFFFF"/>
        </w:rPr>
        <w:t>καμμιά αντίρρηση</w:t>
      </w:r>
      <w:r>
        <w:rPr>
          <w:rFonts w:eastAsia="Times New Roman" w:cs="Times New Roman"/>
          <w:bCs/>
          <w:shd w:val="clear" w:color="auto" w:fill="FFFFFF"/>
        </w:rPr>
        <w:t xml:space="preserve">. Έχει συνέχεια το κράτος. Όμως υπάρχει μιζέρια. Από πού και ως πού; </w:t>
      </w:r>
    </w:p>
    <w:p w14:paraId="34409D98"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Ρωτήστε τον Αποστόλου: Γιατί δεν κλείσανε για πρώτη φορά τους δρόμους; </w:t>
      </w:r>
      <w:r>
        <w:rPr>
          <w:rFonts w:eastAsia="Times New Roman"/>
          <w:bCs/>
          <w:shd w:val="clear" w:color="auto" w:fill="FFFFFF"/>
        </w:rPr>
        <w:t>Έ</w:t>
      </w:r>
      <w:r>
        <w:rPr>
          <w:rFonts w:eastAsia="Times New Roman" w:cs="Times New Roman"/>
          <w:bCs/>
          <w:shd w:val="clear" w:color="auto" w:fill="FFFFFF"/>
        </w:rPr>
        <w:t xml:space="preserve">χετε ξεχάσει ότι κάθε χρόνο έκλειναν; Να μη θυμίσω τι γινόταν τώρα. Να μην ξύνω πάλι πληγές. </w:t>
      </w:r>
      <w:r>
        <w:rPr>
          <w:rFonts w:eastAsia="Times New Roman"/>
          <w:bCs/>
          <w:shd w:val="clear" w:color="auto" w:fill="FFFFFF"/>
        </w:rPr>
        <w:t>Κά</w:t>
      </w:r>
      <w:r>
        <w:rPr>
          <w:rFonts w:eastAsia="Times New Roman" w:cs="Times New Roman"/>
          <w:bCs/>
          <w:shd w:val="clear" w:color="auto" w:fill="FFFFFF"/>
        </w:rPr>
        <w:t xml:space="preserve">τι </w:t>
      </w:r>
      <w:r>
        <w:rPr>
          <w:rFonts w:eastAsia="Times New Roman"/>
          <w:bCs/>
          <w:shd w:val="clear" w:color="auto" w:fill="FFFFFF"/>
        </w:rPr>
        <w:t>έχει</w:t>
      </w:r>
      <w:r>
        <w:rPr>
          <w:rFonts w:eastAsia="Times New Roman" w:cs="Times New Roman"/>
          <w:bCs/>
          <w:shd w:val="clear" w:color="auto" w:fill="FFFFFF"/>
        </w:rPr>
        <w:t xml:space="preserve"> αλλάξει και</w:t>
      </w:r>
      <w:r>
        <w:rPr>
          <w:rFonts w:eastAsia="Times New Roman" w:cs="Times New Roman"/>
          <w:bCs/>
          <w:shd w:val="clear" w:color="auto" w:fill="FFFFFF"/>
        </w:rPr>
        <w:t xml:space="preserve"> κάτι πάει να αλλάξει. </w:t>
      </w:r>
    </w:p>
    <w:p w14:paraId="34409D99"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Η </w:t>
      </w:r>
      <w:r>
        <w:rPr>
          <w:rFonts w:eastAsia="Times New Roman" w:cs="Times New Roman"/>
          <w:bCs/>
          <w:shd w:val="clear" w:color="auto" w:fill="FFFFFF"/>
        </w:rPr>
        <w:t>συμφωνία</w:t>
      </w:r>
      <w:r>
        <w:rPr>
          <w:rFonts w:eastAsia="Times New Roman" w:cs="Times New Roman"/>
          <w:bCs/>
          <w:shd w:val="clear" w:color="auto" w:fill="FFFFFF"/>
        </w:rPr>
        <w:t xml:space="preserve"> ανήκει σε όλη την Ελλάδα, σε όλους μας. Κάντε τον σταυρό σας να κλείσει και απομονώστε τους ανθρώπους που έχουν ακραίες φωνές. Δεν προσφέρουν. Εγώ πιστεύω ότι η Νέα Δημοκρατία αδικεί τον εαυτό της. </w:t>
      </w:r>
      <w:r>
        <w:rPr>
          <w:rFonts w:eastAsia="Times New Roman"/>
          <w:bCs/>
          <w:shd w:val="clear" w:color="auto" w:fill="FFFFFF"/>
        </w:rPr>
        <w:t>Είναι</w:t>
      </w:r>
      <w:r>
        <w:rPr>
          <w:rFonts w:eastAsia="Times New Roman" w:cs="Times New Roman"/>
          <w:bCs/>
          <w:shd w:val="clear" w:color="auto" w:fill="FFFFFF"/>
        </w:rPr>
        <w:t xml:space="preserve"> μια παράταξη που </w:t>
      </w:r>
      <w:r>
        <w:rPr>
          <w:rFonts w:eastAsia="Times New Roman"/>
          <w:bCs/>
          <w:shd w:val="clear" w:color="auto" w:fill="FFFFFF"/>
        </w:rPr>
        <w:t>έχει</w:t>
      </w:r>
      <w:r>
        <w:rPr>
          <w:rFonts w:eastAsia="Times New Roman" w:cs="Times New Roman"/>
          <w:bCs/>
          <w:shd w:val="clear" w:color="auto" w:fill="FFFFFF"/>
        </w:rPr>
        <w:t xml:space="preserve"> προσφέρει </w:t>
      </w:r>
      <w:r>
        <w:rPr>
          <w:rFonts w:eastAsia="Times New Roman"/>
          <w:bCs/>
          <w:shd w:val="clear" w:color="auto" w:fill="FFFFFF"/>
        </w:rPr>
        <w:t>–</w:t>
      </w:r>
      <w:r>
        <w:rPr>
          <w:rFonts w:eastAsia="Times New Roman" w:cs="Times New Roman"/>
          <w:bCs/>
          <w:shd w:val="clear" w:color="auto" w:fill="FFFFFF"/>
        </w:rPr>
        <w:t>καμμιά αντίρρηση</w:t>
      </w:r>
      <w:r>
        <w:rPr>
          <w:rFonts w:eastAsia="Times New Roman"/>
          <w:bCs/>
          <w:shd w:val="clear" w:color="auto" w:fill="FFFFFF"/>
        </w:rPr>
        <w:t>–</w:t>
      </w:r>
      <w:r>
        <w:rPr>
          <w:rFonts w:eastAsia="Times New Roman" w:cs="Times New Roman"/>
          <w:bCs/>
          <w:shd w:val="clear" w:color="auto" w:fill="FFFFFF"/>
        </w:rPr>
        <w:t xml:space="preserve"> και </w:t>
      </w:r>
      <w:r>
        <w:rPr>
          <w:rFonts w:eastAsia="Times New Roman"/>
          <w:bCs/>
          <w:shd w:val="clear" w:color="auto" w:fill="FFFFFF"/>
        </w:rPr>
        <w:t>έχει</w:t>
      </w:r>
      <w:r>
        <w:rPr>
          <w:rFonts w:eastAsia="Times New Roman" w:cs="Times New Roman"/>
          <w:bCs/>
          <w:shd w:val="clear" w:color="auto" w:fill="FFFFFF"/>
        </w:rPr>
        <w:t xml:space="preserve"> και πολλά ικανά στελέχη. </w:t>
      </w:r>
    </w:p>
    <w:p w14:paraId="34409D9A"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Εγώ πρώτος έχω πει για την ευπρέπεια του </w:t>
      </w:r>
      <w:proofErr w:type="spellStart"/>
      <w:r>
        <w:rPr>
          <w:rFonts w:eastAsia="Times New Roman" w:cs="Times New Roman"/>
          <w:bCs/>
          <w:shd w:val="clear" w:color="auto" w:fill="FFFFFF"/>
        </w:rPr>
        <w:t>Σταϊκούρα</w:t>
      </w:r>
      <w:proofErr w:type="spellEnd"/>
      <w:r>
        <w:rPr>
          <w:rFonts w:eastAsia="Times New Roman" w:cs="Times New Roman"/>
          <w:bCs/>
          <w:shd w:val="clear" w:color="auto" w:fill="FFFFFF"/>
        </w:rPr>
        <w:t xml:space="preserve">, του Κωστή του Χατζηδάκη. Εγώ ευχαρίστησα δημόσια τη Ντόρα τη Μπακογιάννη που πριν από εννέα χρόνια ως μη όφειλε μίλησε για </w:t>
      </w:r>
      <w:r>
        <w:rPr>
          <w:rFonts w:eastAsia="Times New Roman" w:cs="Times New Roman"/>
          <w:bCs/>
          <w:shd w:val="clear" w:color="auto" w:fill="FFFFFF"/>
          <w:lang w:val="en-US"/>
        </w:rPr>
        <w:t>casus</w:t>
      </w:r>
      <w:r>
        <w:rPr>
          <w:rFonts w:eastAsia="Times New Roman" w:cs="Times New Roman"/>
          <w:bCs/>
          <w:shd w:val="clear" w:color="auto" w:fill="FFFFFF"/>
        </w:rPr>
        <w:t xml:space="preserve"> </w:t>
      </w:r>
      <w:r>
        <w:rPr>
          <w:rFonts w:eastAsia="Times New Roman" w:cs="Times New Roman"/>
          <w:bCs/>
          <w:shd w:val="clear" w:color="auto" w:fill="FFFFFF"/>
          <w:lang w:val="en-US"/>
        </w:rPr>
        <w:t>belli</w:t>
      </w:r>
      <w:r>
        <w:rPr>
          <w:rFonts w:eastAsia="Times New Roman" w:cs="Times New Roman"/>
          <w:bCs/>
          <w:shd w:val="clear" w:color="auto" w:fill="FFFFFF"/>
        </w:rPr>
        <w:t>, αν μας πείραζαν τότε με τον «</w:t>
      </w:r>
      <w:proofErr w:type="spellStart"/>
      <w:r>
        <w:rPr>
          <w:rFonts w:eastAsia="Times New Roman" w:cs="Times New Roman"/>
          <w:bCs/>
          <w:shd w:val="clear" w:color="auto" w:fill="FFFFFF"/>
        </w:rPr>
        <w:t>Αρίωνα</w:t>
      </w:r>
      <w:proofErr w:type="spellEnd"/>
      <w:r>
        <w:rPr>
          <w:rFonts w:eastAsia="Times New Roman" w:cs="Times New Roman"/>
          <w:bCs/>
          <w:shd w:val="clear" w:color="auto" w:fill="FFFFFF"/>
        </w:rPr>
        <w:t xml:space="preserve">», που πηγαίναμε. Εμείς παραβιάζαμε τα χωρικά ύδατα του Ισραήλ. Ήμασταν με τον Θοδωρή τον </w:t>
      </w:r>
      <w:proofErr w:type="spellStart"/>
      <w:r>
        <w:rPr>
          <w:rFonts w:eastAsia="Times New Roman" w:cs="Times New Roman"/>
          <w:bCs/>
          <w:shd w:val="clear" w:color="auto" w:fill="FFFFFF"/>
        </w:rPr>
        <w:t>Δρίτσα</w:t>
      </w:r>
      <w:proofErr w:type="spellEnd"/>
      <w:r>
        <w:rPr>
          <w:rFonts w:eastAsia="Times New Roman" w:cs="Times New Roman"/>
          <w:bCs/>
          <w:shd w:val="clear" w:color="auto" w:fill="FFFFFF"/>
        </w:rPr>
        <w:t xml:space="preserve">, τη Σοφία τη Σακοράφα, και </w:t>
      </w:r>
      <w:r>
        <w:rPr>
          <w:rFonts w:eastAsia="Times New Roman"/>
          <w:bCs/>
          <w:shd w:val="clear" w:color="auto" w:fill="FFFFFF"/>
        </w:rPr>
        <w:t>έ</w:t>
      </w:r>
      <w:r>
        <w:rPr>
          <w:rFonts w:eastAsia="Times New Roman" w:cs="Times New Roman"/>
          <w:bCs/>
          <w:shd w:val="clear" w:color="auto" w:fill="FFFFFF"/>
        </w:rPr>
        <w:t xml:space="preserve">βγαλε </w:t>
      </w:r>
      <w:r>
        <w:rPr>
          <w:rFonts w:eastAsia="Times New Roman" w:cs="Times New Roman"/>
          <w:bCs/>
          <w:shd w:val="clear" w:color="auto" w:fill="FFFFFF"/>
          <w:lang w:val="en-US"/>
        </w:rPr>
        <w:t>casus</w:t>
      </w:r>
      <w:r>
        <w:rPr>
          <w:rFonts w:eastAsia="Times New Roman" w:cs="Times New Roman"/>
          <w:bCs/>
          <w:shd w:val="clear" w:color="auto" w:fill="FFFFFF"/>
        </w:rPr>
        <w:t xml:space="preserve"> </w:t>
      </w:r>
      <w:r>
        <w:rPr>
          <w:rFonts w:eastAsia="Times New Roman" w:cs="Times New Roman"/>
          <w:bCs/>
          <w:shd w:val="clear" w:color="auto" w:fill="FFFFFF"/>
          <w:lang w:val="en-US"/>
        </w:rPr>
        <w:t>belli</w:t>
      </w:r>
      <w:r>
        <w:rPr>
          <w:rFonts w:eastAsia="Times New Roman" w:cs="Times New Roman"/>
          <w:bCs/>
          <w:shd w:val="clear" w:color="auto" w:fill="FFFFFF"/>
        </w:rPr>
        <w:t xml:space="preserve">. Την ευχαρίστησα μετά από δέκα χρόνια. </w:t>
      </w:r>
    </w:p>
    <w:p w14:paraId="34409D9B"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Πιστεύω ότι αυτό το </w:t>
      </w:r>
      <w:r>
        <w:rPr>
          <w:rFonts w:eastAsia="Times New Roman"/>
          <w:bCs/>
          <w:shd w:val="clear" w:color="auto" w:fill="FFFFFF"/>
        </w:rPr>
        <w:t>Κοινοβούλιο</w:t>
      </w:r>
      <w:r>
        <w:rPr>
          <w:rFonts w:eastAsia="Times New Roman" w:cs="Times New Roman"/>
          <w:bCs/>
          <w:shd w:val="clear" w:color="auto" w:fill="FFFFFF"/>
        </w:rPr>
        <w:t xml:space="preserve"> πρέπ</w:t>
      </w:r>
      <w:r>
        <w:rPr>
          <w:rFonts w:eastAsia="Times New Roman" w:cs="Times New Roman"/>
          <w:bCs/>
          <w:shd w:val="clear" w:color="auto" w:fill="FFFFFF"/>
        </w:rPr>
        <w:t xml:space="preserve">ει να </w:t>
      </w:r>
      <w:r>
        <w:rPr>
          <w:rFonts w:eastAsia="Times New Roman"/>
          <w:bCs/>
          <w:shd w:val="clear" w:color="auto" w:fill="FFFFFF"/>
        </w:rPr>
        <w:t>έχει</w:t>
      </w:r>
      <w:r>
        <w:rPr>
          <w:rFonts w:eastAsia="Times New Roman" w:cs="Times New Roman"/>
          <w:bCs/>
          <w:shd w:val="clear" w:color="auto" w:fill="FFFFFF"/>
        </w:rPr>
        <w:t xml:space="preserve"> ένα άλλο επίπεδο. Υπάρχουν πολλά καλά στελέχη. Πρέπει να καλλιεργήσουμε τη συναίνεση. Η χώρα </w:t>
      </w:r>
      <w:r>
        <w:rPr>
          <w:rFonts w:eastAsia="Times New Roman"/>
          <w:bCs/>
          <w:shd w:val="clear" w:color="auto" w:fill="FFFFFF"/>
        </w:rPr>
        <w:t>–</w:t>
      </w:r>
      <w:r>
        <w:rPr>
          <w:rFonts w:eastAsia="Times New Roman" w:cs="Times New Roman"/>
          <w:bCs/>
          <w:shd w:val="clear" w:color="auto" w:fill="FFFFFF"/>
        </w:rPr>
        <w:t>σας το λέω ευθέως</w:t>
      </w:r>
      <w:r>
        <w:rPr>
          <w:rFonts w:eastAsia="Times New Roman"/>
          <w:bCs/>
          <w:shd w:val="clear" w:color="auto" w:fill="FFFFFF"/>
        </w:rPr>
        <w:t>–</w:t>
      </w:r>
      <w:r>
        <w:rPr>
          <w:rFonts w:eastAsia="Times New Roman" w:cs="Times New Roman"/>
          <w:bCs/>
          <w:shd w:val="clear" w:color="auto" w:fill="FFFFFF"/>
        </w:rPr>
        <w:t xml:space="preserve"> θα φύγει από εκεί που ήταν. Λυπάμαι που το λέω. Είμαι σκληρός. Μια ελίτ ευθύνεται. Δεν λέω ότι εσείς φταίτε. Κάποιοι από εσάς, όχι ό</w:t>
      </w:r>
      <w:r>
        <w:rPr>
          <w:rFonts w:eastAsia="Times New Roman" w:cs="Times New Roman"/>
          <w:bCs/>
          <w:shd w:val="clear" w:color="auto" w:fill="FFFFFF"/>
        </w:rPr>
        <w:t xml:space="preserve">λοι, μια ελίτ απομυζούσε την οικονομία της χώρας επί σαράντα χρόνια. Τι να κάνουμε; Να μη θυμίσω νούμερα. </w:t>
      </w:r>
    </w:p>
    <w:p w14:paraId="34409D9C"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Να κάνουμε όλοι την αυτοκριτική μας, και εμείς. Είχαμε άγνοια κινδύνου. Το λέω εγώ. Είχαμε άγνοια κινδύνου. Δεν περιμέναμε τέτοια φοβερή αντίδραση απ</w:t>
      </w:r>
      <w:r>
        <w:rPr>
          <w:rFonts w:eastAsia="Times New Roman" w:cs="Times New Roman"/>
          <w:bCs/>
          <w:shd w:val="clear" w:color="auto" w:fill="FFFFFF"/>
        </w:rPr>
        <w:t xml:space="preserve">ό κάποιους ανθρώπους. Όλοι να κάνουμε την αυτοκριτική μας και να προχωρήσουμε στα πραγματικά μας προβλήματα, που </w:t>
      </w:r>
      <w:r>
        <w:rPr>
          <w:rFonts w:eastAsia="Times New Roman"/>
          <w:bCs/>
          <w:shd w:val="clear" w:color="auto" w:fill="FFFFFF"/>
        </w:rPr>
        <w:t>είναι</w:t>
      </w:r>
      <w:r>
        <w:rPr>
          <w:rFonts w:eastAsia="Times New Roman" w:cs="Times New Roman"/>
          <w:bCs/>
          <w:shd w:val="clear" w:color="auto" w:fill="FFFFFF"/>
        </w:rPr>
        <w:t xml:space="preserve"> πάρα πολλά. Η σημερινή κουβέντα το αποδεικνύει ότι υπάρχει συναίνεση. </w:t>
      </w:r>
    </w:p>
    <w:p w14:paraId="34409D9D"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πολύ. </w:t>
      </w:r>
    </w:p>
    <w:p w14:paraId="34409D9E" w14:textId="77777777" w:rsidR="00705D54" w:rsidRDefault="00C74CB8">
      <w:pPr>
        <w:spacing w:line="600" w:lineRule="auto"/>
        <w:ind w:firstLine="720"/>
        <w:jc w:val="both"/>
        <w:rPr>
          <w:rFonts w:eastAsia="Times New Roman" w:cs="Times New Roman"/>
          <w:bCs/>
          <w:shd w:val="clear" w:color="auto" w:fill="FFFFFF"/>
        </w:rPr>
      </w:pPr>
      <w:r>
        <w:rPr>
          <w:rFonts w:eastAsia="Times New Roman"/>
          <w:b/>
          <w:bCs/>
          <w:shd w:val="clear" w:color="auto" w:fill="FFFFFF"/>
        </w:rPr>
        <w:t xml:space="preserve">ΠΡΟΕΔΡΕΥΩΝ (Σπυρίδων Λυκούδης): </w:t>
      </w:r>
      <w:r>
        <w:rPr>
          <w:rFonts w:eastAsia="Times New Roman" w:cs="Times New Roman"/>
          <w:bCs/>
          <w:shd w:val="clear" w:color="auto" w:fill="FFFFFF"/>
        </w:rPr>
        <w:t xml:space="preserve">Ευχαριστώ, κύριε </w:t>
      </w:r>
      <w:r>
        <w:rPr>
          <w:rFonts w:eastAsia="Times New Roman" w:cs="Times New Roman"/>
          <w:bCs/>
          <w:shd w:val="clear" w:color="auto" w:fill="FFFFFF"/>
        </w:rPr>
        <w:t xml:space="preserve">συνάδελφε. </w:t>
      </w:r>
    </w:p>
    <w:p w14:paraId="34409D9F"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Τον λόγο </w:t>
      </w:r>
      <w:r>
        <w:rPr>
          <w:rFonts w:eastAsia="Times New Roman"/>
          <w:bCs/>
          <w:shd w:val="clear" w:color="auto" w:fill="FFFFFF"/>
        </w:rPr>
        <w:t>έχει</w:t>
      </w:r>
      <w:r>
        <w:rPr>
          <w:rFonts w:eastAsia="Times New Roman" w:cs="Times New Roman"/>
          <w:bCs/>
          <w:shd w:val="clear" w:color="auto" w:fill="FFFFFF"/>
        </w:rPr>
        <w:t xml:space="preserve"> ο κύριος Υπουργός. </w:t>
      </w:r>
    </w:p>
    <w:p w14:paraId="34409DA0"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ΑΛΕΞΑΝΔΡΟΣ ΧΑΡΙΤΣΗΣ (Αναπληρωτής Υπουργός Οικονομίας και Ανάπτυξης):</w:t>
      </w:r>
      <w:r>
        <w:rPr>
          <w:rFonts w:eastAsia="Times New Roman" w:cs="Times New Roman"/>
          <w:bCs/>
          <w:shd w:val="clear" w:color="auto" w:fill="FFFFFF"/>
        </w:rPr>
        <w:t xml:space="preserve"> Ευχαριστώ πολύ, κύριε Πρόεδρε. </w:t>
      </w:r>
    </w:p>
    <w:p w14:paraId="34409DA1"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 αρχάς, να πω ότι γίνονται αποδεκτές οι υπουργικές </w:t>
      </w:r>
      <w:r>
        <w:rPr>
          <w:rFonts w:eastAsia="Times New Roman"/>
          <w:bCs/>
          <w:shd w:val="clear" w:color="auto" w:fill="FFFFFF"/>
        </w:rPr>
        <w:t>τροπολογίες</w:t>
      </w:r>
      <w:r>
        <w:rPr>
          <w:rFonts w:eastAsia="Times New Roman" w:cs="Times New Roman"/>
          <w:bCs/>
          <w:shd w:val="clear" w:color="auto" w:fill="FFFFFF"/>
        </w:rPr>
        <w:t>.</w:t>
      </w:r>
    </w:p>
    <w:p w14:paraId="34409DA2"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Στη συνέχεια, καταθέτουμε την τελευταία ν</w:t>
      </w:r>
      <w:r>
        <w:rPr>
          <w:rFonts w:eastAsia="Times New Roman" w:cs="Times New Roman"/>
          <w:bCs/>
          <w:shd w:val="clear" w:color="auto" w:fill="FFFFFF"/>
        </w:rPr>
        <w:t xml:space="preserve">ομοτεχνική βελτίωση. Ουσιαστικά, αφορά στην πρόβλεψή μας να μην υπάρξει κενό μέχρι τον ορισμό του νέου Εθνικού Συμβουλίου Διαπίστευσης. Έτσι, καταθέτουμε αυτή τη νομοτεχνική βελτίωση στο </w:t>
      </w:r>
      <w:r>
        <w:rPr>
          <w:rFonts w:eastAsia="Times New Roman"/>
          <w:bCs/>
          <w:shd w:val="clear" w:color="auto" w:fill="FFFFFF"/>
        </w:rPr>
        <w:t>άρθρο</w:t>
      </w:r>
      <w:r>
        <w:rPr>
          <w:rFonts w:eastAsia="Times New Roman" w:cs="Times New Roman"/>
          <w:bCs/>
          <w:shd w:val="clear" w:color="auto" w:fill="FFFFFF"/>
        </w:rPr>
        <w:t xml:space="preserve"> 10 του σχεδίου νόμου, για να καλυφθεί αυτό το κενό μέχρι τον </w:t>
      </w:r>
      <w:r>
        <w:rPr>
          <w:rFonts w:eastAsia="Times New Roman" w:cs="Times New Roman"/>
          <w:bCs/>
          <w:shd w:val="clear" w:color="auto" w:fill="FFFFFF"/>
        </w:rPr>
        <w:lastRenderedPageBreak/>
        <w:t>ορ</w:t>
      </w:r>
      <w:r>
        <w:rPr>
          <w:rFonts w:eastAsia="Times New Roman" w:cs="Times New Roman"/>
          <w:bCs/>
          <w:shd w:val="clear" w:color="auto" w:fill="FFFFFF"/>
        </w:rPr>
        <w:t xml:space="preserve">ισμό του νέου Διοικητικού Συμβουλίου από το υφιστάμενο Διοικητικό Συμβούλιο. </w:t>
      </w:r>
    </w:p>
    <w:p w14:paraId="34409DA3" w14:textId="77777777" w:rsidR="00705D54" w:rsidRDefault="00C74CB8">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Ευχαριστώ. </w:t>
      </w:r>
    </w:p>
    <w:p w14:paraId="34409DA4" w14:textId="77777777" w:rsidR="00705D54" w:rsidRDefault="00C74CB8">
      <w:pPr>
        <w:spacing w:line="600" w:lineRule="auto"/>
        <w:ind w:firstLine="720"/>
        <w:jc w:val="both"/>
        <w:rPr>
          <w:rFonts w:eastAsia="Times New Roman" w:cs="Times New Roman"/>
        </w:rPr>
      </w:pPr>
      <w:r>
        <w:rPr>
          <w:rFonts w:eastAsia="Times New Roman" w:cs="Times New Roman"/>
        </w:rPr>
        <w:t>(</w:t>
      </w:r>
      <w:r>
        <w:rPr>
          <w:rFonts w:eastAsia="Times New Roman" w:cs="Times New Roman"/>
        </w:rPr>
        <w:t xml:space="preserve">Στο σημείο αυτό ο Αναπληρωτής Υπουργός Οικονομίας και Ανάπτυξης κ. Αλέξανδρος </w:t>
      </w:r>
      <w:proofErr w:type="spellStart"/>
      <w:r>
        <w:rPr>
          <w:rFonts w:eastAsia="Times New Roman" w:cs="Times New Roman"/>
        </w:rPr>
        <w:t>Χαρίτσης</w:t>
      </w:r>
      <w:proofErr w:type="spellEnd"/>
      <w:r>
        <w:rPr>
          <w:rFonts w:eastAsia="Times New Roman" w:cs="Times New Roman"/>
        </w:rPr>
        <w:t xml:space="preserve"> καταθέτει για τα Πρακτικά την προαναφερθείσα νομοτεχνική βελτίωση, η οποία </w:t>
      </w:r>
      <w:r>
        <w:rPr>
          <w:rFonts w:eastAsia="Times New Roman"/>
          <w:bCs/>
        </w:rPr>
        <w:t>έχε</w:t>
      </w:r>
      <w:r>
        <w:rPr>
          <w:rFonts w:eastAsia="Times New Roman"/>
          <w:bCs/>
        </w:rPr>
        <w:t>ι</w:t>
      </w:r>
      <w:r>
        <w:rPr>
          <w:rFonts w:eastAsia="Times New Roman" w:cs="Times New Roman"/>
        </w:rPr>
        <w:t xml:space="preserve"> ως εξής: </w:t>
      </w:r>
    </w:p>
    <w:p w14:paraId="34409DA5" w14:textId="77777777" w:rsidR="00705D54" w:rsidRDefault="00C74CB8">
      <w:pPr>
        <w:jc w:val="center"/>
        <w:rPr>
          <w:rFonts w:eastAsia="Times New Roman" w:cs="Times New Roman"/>
          <w:color w:val="FF0000"/>
        </w:rPr>
      </w:pPr>
      <w:r w:rsidRPr="009B5B76">
        <w:rPr>
          <w:rFonts w:eastAsia="Times New Roman" w:cs="Times New Roman"/>
          <w:color w:val="FF0000"/>
        </w:rPr>
        <w:t>(ΑΛΛΑΓΗ ΣΕΛΙΔΑΣ</w:t>
      </w:r>
      <w:r w:rsidRPr="009B5B76">
        <w:rPr>
          <w:rFonts w:eastAsia="Times New Roman" w:cs="Times New Roman"/>
          <w:color w:val="FF0000"/>
        </w:rPr>
        <w:t>)</w:t>
      </w:r>
    </w:p>
    <w:p w14:paraId="34409DA6" w14:textId="77777777" w:rsidR="00705D54" w:rsidRDefault="00C74CB8">
      <w:pPr>
        <w:jc w:val="center"/>
        <w:rPr>
          <w:rFonts w:eastAsia="Times New Roman" w:cs="Times New Roman"/>
          <w:color w:val="FF0000"/>
        </w:rPr>
      </w:pPr>
      <w:r w:rsidRPr="009B5B76">
        <w:rPr>
          <w:rFonts w:eastAsia="Times New Roman" w:cs="Times New Roman"/>
          <w:color w:val="FF0000"/>
        </w:rPr>
        <w:t>(</w:t>
      </w:r>
      <w:r w:rsidRPr="009B5B76">
        <w:rPr>
          <w:rFonts w:eastAsia="Times New Roman" w:cs="Times New Roman"/>
          <w:color w:val="FF0000"/>
        </w:rPr>
        <w:t>ΝΑ ΜΠΕΙ Η ΣΕΛΙΔΑ 221</w:t>
      </w:r>
      <w:r w:rsidRPr="009B5B76">
        <w:rPr>
          <w:rFonts w:eastAsia="Times New Roman" w:cs="Times New Roman"/>
          <w:color w:val="FF0000"/>
        </w:rPr>
        <w:t>)</w:t>
      </w:r>
    </w:p>
    <w:p w14:paraId="34409DA7" w14:textId="77777777" w:rsidR="00705D54" w:rsidRDefault="00C74CB8">
      <w:pPr>
        <w:jc w:val="center"/>
        <w:rPr>
          <w:rFonts w:eastAsia="Times New Roman" w:cs="Times New Roman"/>
          <w:color w:val="FF0000"/>
        </w:rPr>
      </w:pPr>
      <w:r w:rsidRPr="009B5B76">
        <w:rPr>
          <w:rFonts w:eastAsia="Times New Roman" w:cs="Times New Roman"/>
          <w:color w:val="FF0000"/>
        </w:rPr>
        <w:t>(ΑΛΛΑΓΗ ΣΕΛΙΔΑΣ</w:t>
      </w:r>
      <w:r w:rsidRPr="009B5B76">
        <w:rPr>
          <w:rFonts w:eastAsia="Times New Roman" w:cs="Times New Roman"/>
          <w:color w:val="FF0000"/>
        </w:rPr>
        <w:t>)</w:t>
      </w:r>
    </w:p>
    <w:p w14:paraId="34409DA8" w14:textId="77777777" w:rsidR="00705D54" w:rsidRDefault="00C74CB8">
      <w:pPr>
        <w:spacing w:line="600" w:lineRule="auto"/>
        <w:jc w:val="both"/>
        <w:rPr>
          <w:rFonts w:eastAsia="Times New Roman" w:cs="Times New Roman"/>
          <w:szCs w:val="24"/>
        </w:rPr>
      </w:pPr>
      <w:r>
        <w:rPr>
          <w:rFonts w:eastAsia="Times New Roman" w:cs="Times New Roman"/>
        </w:rPr>
        <w:tab/>
      </w:r>
      <w:r>
        <w:rPr>
          <w:rFonts w:eastAsia="Times New Roman" w:cs="Times New Roman"/>
          <w:b/>
          <w:szCs w:val="24"/>
        </w:rPr>
        <w:t xml:space="preserve">ΠΡΟΕΔΡΕΥΩΝ (Σπυρίδων Λυκούδης): </w:t>
      </w:r>
      <w:r>
        <w:rPr>
          <w:rFonts w:eastAsia="Times New Roman" w:cs="Times New Roman"/>
          <w:szCs w:val="24"/>
        </w:rPr>
        <w:t xml:space="preserve">Παρακαλώ πολύ να διανεμηθεί στους κυρίους συναδέλφους. </w:t>
      </w:r>
    </w:p>
    <w:p w14:paraId="34409DA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Ο συνάδελφος κ. Αθανάσιος Μπούρας από τη Νέα Δημοκρατία έχει τον λόγο για επτά λεπτά. </w:t>
      </w:r>
    </w:p>
    <w:p w14:paraId="34409DA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ΑΘΑΝΑΣΙΟΣ ΜΠΟΥΡΑΣ: </w:t>
      </w:r>
      <w:r>
        <w:rPr>
          <w:rFonts w:eastAsia="Times New Roman" w:cs="Times New Roman"/>
          <w:szCs w:val="24"/>
        </w:rPr>
        <w:t xml:space="preserve">Ευχαριστώ, κύριε Πρόεδρε. </w:t>
      </w:r>
    </w:p>
    <w:p w14:paraId="34409DA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Πραγματικά, κύριε Υπουργέ, εκπλήσσομαι γιατί δεν έπρεπε εσείς να έχετε φέρει αυτό το σχέδιο νόμου όχι στο «παρά πέντε», αλλά σχεδόν στο «και πέντε», μιας και προΐσταστε και έχετε το χαρτοφυλάκιο ενός Υπουργείου</w:t>
      </w:r>
      <w:r>
        <w:rPr>
          <w:rFonts w:eastAsia="Times New Roman" w:cs="Times New Roman"/>
          <w:szCs w:val="24"/>
        </w:rPr>
        <w:t xml:space="preserve"> το οποίο κατά κύριο λόγο </w:t>
      </w:r>
      <w:r>
        <w:rPr>
          <w:rFonts w:eastAsia="Times New Roman" w:cs="Times New Roman"/>
          <w:szCs w:val="24"/>
        </w:rPr>
        <w:lastRenderedPageBreak/>
        <w:t xml:space="preserve">πρέπει να </w:t>
      </w:r>
      <w:proofErr w:type="spellStart"/>
      <w:r>
        <w:rPr>
          <w:rFonts w:eastAsia="Times New Roman" w:cs="Times New Roman"/>
          <w:szCs w:val="24"/>
        </w:rPr>
        <w:t>διέπεται</w:t>
      </w:r>
      <w:proofErr w:type="spellEnd"/>
      <w:r>
        <w:rPr>
          <w:rFonts w:eastAsia="Times New Roman" w:cs="Times New Roman"/>
          <w:szCs w:val="24"/>
        </w:rPr>
        <w:t xml:space="preserve"> από τον προγραμματισμό και την έγκαιρη αντιμετώπιση των θεμάτων. </w:t>
      </w:r>
    </w:p>
    <w:p w14:paraId="34409DA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A275DA">
        <w:rPr>
          <w:rFonts w:eastAsia="Times New Roman" w:cs="Times New Roman"/>
          <w:b/>
          <w:szCs w:val="24"/>
        </w:rPr>
        <w:t>ΓΕΩΡΓΙΟΣ ΛΑΜΠΡΟΥΛΗΣ</w:t>
      </w:r>
      <w:r w:rsidRPr="00BB33DC">
        <w:rPr>
          <w:rFonts w:eastAsia="Times New Roman" w:cs="Times New Roman"/>
          <w:szCs w:val="24"/>
        </w:rPr>
        <w:t>)</w:t>
      </w:r>
    </w:p>
    <w:p w14:paraId="34409DA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Πράγματι, μας είχατε συνηθίσει στα καλά αυ</w:t>
      </w:r>
      <w:r>
        <w:rPr>
          <w:rFonts w:eastAsia="Times New Roman" w:cs="Times New Roman"/>
          <w:szCs w:val="24"/>
        </w:rPr>
        <w:t>τά στοιχεία. Σήμερα, την τελευταία ημέρα κινδύνου για τη χώρα, με τη διαδικασία του επείγοντος, συζητάμε το σχέδιο νόμου του Υπουργείου Οικονομίας και Ανάπτυξης με τίτλο: «Σύσταση Νομικού Προσώπου Ιδιωτικού Δικαίου με την επωνυμία «Εθνικό Σύστημα Διαπίστευ</w:t>
      </w:r>
      <w:r>
        <w:rPr>
          <w:rFonts w:eastAsia="Times New Roman" w:cs="Times New Roman"/>
          <w:szCs w:val="24"/>
        </w:rPr>
        <w:t xml:space="preserve">σης» και άλλες διατάξεις». </w:t>
      </w:r>
    </w:p>
    <w:p w14:paraId="34409DA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Μάλιστα, μου είχε κάνει εντύπωση στην </w:t>
      </w:r>
      <w:r>
        <w:rPr>
          <w:rFonts w:eastAsia="Times New Roman" w:cs="Times New Roman"/>
          <w:szCs w:val="24"/>
        </w:rPr>
        <w:t>επιτροπή</w:t>
      </w:r>
      <w:r>
        <w:rPr>
          <w:rFonts w:eastAsia="Times New Roman" w:cs="Times New Roman"/>
          <w:szCs w:val="24"/>
        </w:rPr>
        <w:t>, κύριε Υπουργέ, που απορήσατε όταν ο εισηγητής μας, ο κ. Δήμας, τεκμηριωμένα σας είπε ότι εκθέτετε τη χώρα σε κινδύνους, διότι φτάσατε να νομοθετείτε σήμερα στις 25 Απριλίου, μάλιστ</w:t>
      </w:r>
      <w:r>
        <w:rPr>
          <w:rFonts w:eastAsia="Times New Roman" w:cs="Times New Roman"/>
          <w:szCs w:val="24"/>
        </w:rPr>
        <w:t xml:space="preserve">α με τη διαδικασία του επείγοντος, τελευταία ημέρα που έχετε τη δυνατότητα να μην εκτεθεί η χώρα στον κίνδυνο της αποβολής του ΕΣΥΔ από τον Ευρωπαϊκό Οργανισμό Διαπίστευσης. </w:t>
      </w:r>
    </w:p>
    <w:p w14:paraId="34409DA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Τι έκανε η Κυβέρνηση των </w:t>
      </w:r>
      <w:r>
        <w:rPr>
          <w:rFonts w:eastAsia="Times New Roman" w:cs="Times New Roman"/>
          <w:szCs w:val="24"/>
        </w:rPr>
        <w:t>«</w:t>
      </w:r>
      <w:r>
        <w:rPr>
          <w:rFonts w:eastAsia="Times New Roman" w:cs="Times New Roman"/>
          <w:szCs w:val="24"/>
        </w:rPr>
        <w:t>ΣΥΡΙΖΑΝΕΛ</w:t>
      </w:r>
      <w:r>
        <w:rPr>
          <w:rFonts w:eastAsia="Times New Roman" w:cs="Times New Roman"/>
          <w:szCs w:val="24"/>
        </w:rPr>
        <w:t>»</w:t>
      </w:r>
      <w:r>
        <w:rPr>
          <w:rFonts w:eastAsia="Times New Roman" w:cs="Times New Roman"/>
          <w:szCs w:val="24"/>
        </w:rPr>
        <w:t xml:space="preserve"> δυόμισι χρόνια τώρα για να αντιμετωπίσει αυτ</w:t>
      </w:r>
      <w:r>
        <w:rPr>
          <w:rFonts w:eastAsia="Times New Roman" w:cs="Times New Roman"/>
          <w:szCs w:val="24"/>
        </w:rPr>
        <w:t xml:space="preserve">ό το ενδεχόμενο, δηλαδή, της αποβολής; Πάντως –και το λέω ειλικρινά σε εσάς- πρέπει να αναζητήσετε κι ευθύνες σε κάποιους που χειρίζονταν αυτό το θέμα δυόμισι χρόνια -δεν είναι κακό-, όταν μάλιστα διαρκώς γι’ αυτά τα δυόμισι χρόνια υπήρχαν προειδοποιήσεις </w:t>
      </w:r>
      <w:r>
        <w:rPr>
          <w:rFonts w:eastAsia="Times New Roman" w:cs="Times New Roman"/>
          <w:szCs w:val="24"/>
        </w:rPr>
        <w:t xml:space="preserve">για τον κίνδυνο της αποβολής. </w:t>
      </w:r>
    </w:p>
    <w:p w14:paraId="34409DB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Κι έρχεστε σήμερα άρον-άρον να νομοθετήσετε, και μάλιστα ατελώς, κύριε Υπουργέ, γιατί δηλώνετε ότι μετά την ψήφιση του σχεδίου νόμου θα δημιουργήσετε μια ομάδα εργασίας με τους τρεις φορείς, ΕΣΥΔ, ΕΛΟΤ, ΕΙΜ, ώστε να συζητήσετ</w:t>
      </w:r>
      <w:r>
        <w:rPr>
          <w:rFonts w:eastAsia="Times New Roman" w:cs="Times New Roman"/>
          <w:szCs w:val="24"/>
        </w:rPr>
        <w:t xml:space="preserve">ε την πορεία τους, πράγμα που θα έπρεπε να είχε προηγηθεί, καθώς -και όπως το διαπιστώσαμε- και η αναλυτική κουβέντα με τους φορείς, οι οποίοι είναι πάρα πολλοί. Σήμερα ακόμη, έχω πλειάδα εγγράφων στο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μου από διάφορους φορείς. Ακόμα και η ψήφιση του</w:t>
      </w:r>
      <w:r>
        <w:rPr>
          <w:rFonts w:eastAsia="Times New Roman" w:cs="Times New Roman"/>
          <w:szCs w:val="24"/>
        </w:rPr>
        <w:t xml:space="preserve"> νομοσχεδίου που συζητάμε, δηλαδή, δεν αρκεί. Είναι αναγκαία αλλά όχι ικανή συνθήκη. Απαιτείται πάντα η κατάρτιση κανονισμού και η έγκριση από την Ευρωπαϊκή Επιτροπή. </w:t>
      </w:r>
    </w:p>
    <w:p w14:paraId="34409DB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Αυτή η νομοθετική ατέλεια, κύριε Υπουργέ, δεν βοηθάει όπως θα έπρεπε την ελληνική οικονο</w:t>
      </w:r>
      <w:r>
        <w:rPr>
          <w:rFonts w:eastAsia="Times New Roman" w:cs="Times New Roman"/>
          <w:szCs w:val="24"/>
        </w:rPr>
        <w:t xml:space="preserve">μία. Διότι αυτό που νομοθετούμε σήμερα είναι πραγματικά ένα εργαλείο για την ελληνική οικονομία. </w:t>
      </w:r>
    </w:p>
    <w:p w14:paraId="34409DB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Κανονικά, ο στόχος θα έπρεπε να ήταν η επιδίωξη χάραξης αναπτυξιακής πολιτικής και να συζητούσαμε τους τρόπους με τους οποίους θα βελτιωθεί η ποιότητα υπηρεσι</w:t>
      </w:r>
      <w:r>
        <w:rPr>
          <w:rFonts w:eastAsia="Times New Roman" w:cs="Times New Roman"/>
          <w:szCs w:val="24"/>
        </w:rPr>
        <w:t xml:space="preserve">ών διαπίστευσης, τυποποίησης και μετρολογίας. Δυστυχώς, δεν διαθέτετε ούτε σχέδιο για τη χώρα, αλλά κυριότερα, δεν έχετε την ικανότητα και τη δυνατότητα να βγάλετε τη χώρα από αυτή την κρίση. </w:t>
      </w:r>
    </w:p>
    <w:p w14:paraId="34409DB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 σημερινό νομοθέτημα είναι ένα ακόμη δείγμα πως είστε ανήμπορ</w:t>
      </w:r>
      <w:r>
        <w:rPr>
          <w:rFonts w:eastAsia="Times New Roman" w:cs="Times New Roman"/>
          <w:szCs w:val="24"/>
        </w:rPr>
        <w:t>οι να διαχειριστείτε τη διακυβέρνηση της χώρας ακόμα και σε ζητήματα που θα μπορούσατε να συζητήσετε με τους εμπλεκόμενους φορείς με την άνεση του χρόνου, ώστε να βρεθούν βέλτιστες και αποτελεσματικές λύσεις. Δεν το πράξατε και στην πραγματικότητα συζητάμε</w:t>
      </w:r>
      <w:r>
        <w:rPr>
          <w:rFonts w:eastAsia="Times New Roman" w:cs="Times New Roman"/>
          <w:szCs w:val="24"/>
        </w:rPr>
        <w:t xml:space="preserve"> μόνο το πώς θα γλυτώσουμε την αποβολή από τον Ευρωπαϊκό Οργανισμό Διαπίστευσης, αδιαφορώντας για την βελτίωση των υπηρεσιών.</w:t>
      </w:r>
    </w:p>
    <w:p w14:paraId="34409DB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αν και ο χρόνος είναι περιορισμένος και δεν θα ήθελα να κάνω κατάχρηση, θέλω να πω ότι δεν είναι πρωτόγνωρο, αλλά είναι </w:t>
      </w:r>
      <w:r>
        <w:rPr>
          <w:rFonts w:eastAsia="Times New Roman" w:cs="Times New Roman"/>
          <w:szCs w:val="24"/>
        </w:rPr>
        <w:t>καθιερωμένο πλέον σε όλα τα νομοθετήματα να έχουμε πληθώρα άσχετων τροπολογιών, δείγμα κι αυτό της προχειρότητας με την οποία νομοθετούν όλα τα Υπουργεία. Σήμερα δεν είχαμε πολλά. Είναι ακόμη ο απόηχος των εορτών του Πάσχα και αυτός ίσως ήταν ο λόγος. Όμως</w:t>
      </w:r>
      <w:r>
        <w:rPr>
          <w:rFonts w:eastAsia="Times New Roman" w:cs="Times New Roman"/>
          <w:szCs w:val="24"/>
        </w:rPr>
        <w:t>, έχουμε σ’ ένα νομοσχέδιο άσχετες τροπολογίες. Εξηγήθηκαν από το πρωί τόσο από τον εισηγητή μας τον κ. Δήμα όσο και από τον Κοινοβουλευτικό μας Εκπρόσωπο τον κ. Τζαβάρα. Ήταν αναλυτικοί στις τοποθετήσεις τους στα θέματα των τροπολογιών, των βεβιασμένων τρ</w:t>
      </w:r>
      <w:r>
        <w:rPr>
          <w:rFonts w:eastAsia="Times New Roman" w:cs="Times New Roman"/>
          <w:szCs w:val="24"/>
        </w:rPr>
        <w:t xml:space="preserve">οπολογιών με πολλές ασάφειες και μάλιστα όταν βρισκόμαστε -μιλώ και με την ιδιότητά μου, επειδή επί χρόνια ήμουν εκπαιδευτικός στην τριτοβάθμια εκπαίδευση- μερικές μόνο εβδομάδες από τις </w:t>
      </w:r>
      <w:r>
        <w:rPr>
          <w:rFonts w:eastAsia="Times New Roman" w:cs="Times New Roman"/>
          <w:szCs w:val="24"/>
        </w:rPr>
        <w:t xml:space="preserve">πανελλήνιες </w:t>
      </w:r>
      <w:r>
        <w:rPr>
          <w:rFonts w:eastAsia="Times New Roman" w:cs="Times New Roman"/>
          <w:szCs w:val="24"/>
        </w:rPr>
        <w:t>εξετάσεις</w:t>
      </w:r>
      <w:r>
        <w:rPr>
          <w:rFonts w:eastAsia="Times New Roman" w:cs="Times New Roman"/>
          <w:szCs w:val="24"/>
        </w:rPr>
        <w:t xml:space="preserve"> και φέρνουμε νομοθέτημα με το οποίο αναστατώνου</w:t>
      </w:r>
      <w:r>
        <w:rPr>
          <w:rFonts w:eastAsia="Times New Roman" w:cs="Times New Roman"/>
          <w:szCs w:val="24"/>
        </w:rPr>
        <w:t>με χιλιάδες παιδιά που βρίσκονται στην τελική τους διαδρομή για τις εξετάσεις. Ξέρετε ότι οι εξετάσεις το πρώτο που απαιτούν είναι ηρεμία και ψυχραιμία, για να μπορούν να συγκεντρωθούν στα γνωστικά τους αντικείμενα</w:t>
      </w:r>
    </w:p>
    <w:p w14:paraId="34409DB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w:t>
      </w:r>
      <w:r>
        <w:rPr>
          <w:rFonts w:eastAsia="Times New Roman" w:cs="Times New Roman"/>
          <w:szCs w:val="24"/>
        </w:rPr>
        <w:t>ως του χρόνου ομιλίας του κυρίου Βουλευτή)</w:t>
      </w:r>
    </w:p>
    <w:p w14:paraId="34409DB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34409DB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Έφυγε ο Υφυπουργός και δεν απάντησε στον κ. Δήμα σε βασικά ερωτήματα</w:t>
      </w:r>
      <w:r>
        <w:rPr>
          <w:rFonts w:eastAsia="Times New Roman" w:cs="Times New Roman"/>
          <w:szCs w:val="24"/>
        </w:rPr>
        <w:t>,</w:t>
      </w:r>
      <w:r>
        <w:rPr>
          <w:rFonts w:eastAsia="Times New Roman" w:cs="Times New Roman"/>
          <w:szCs w:val="24"/>
        </w:rPr>
        <w:t xml:space="preserve"> τα οποία τίθενται και τα οποία είναι δυσεξήγητα, όσον αφορά το θέμα των ασθενειών και το θέμα τού ποιος θα προσδιορί</w:t>
      </w:r>
      <w:r>
        <w:rPr>
          <w:rFonts w:eastAsia="Times New Roman" w:cs="Times New Roman"/>
          <w:szCs w:val="24"/>
        </w:rPr>
        <w:t>ζει κ.λπ.</w:t>
      </w:r>
      <w:r>
        <w:rPr>
          <w:rFonts w:eastAsia="Times New Roman" w:cs="Times New Roman"/>
          <w:szCs w:val="24"/>
        </w:rPr>
        <w:t>.</w:t>
      </w:r>
    </w:p>
    <w:p w14:paraId="34409DB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Δεν θα πάρω άλλο χρόνο, κύριε Πρόεδρε.</w:t>
      </w:r>
    </w:p>
    <w:p w14:paraId="34409DB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τελειώνοντας πρέπει να πω ότι η χώρα χρειάζεται μια αξιόπιστη και σοβαρή Κυβέρνηση, με σχέδιο και ικανότητα να διαχειριστεί αυτήν την κρίσιμη κατάσταση. Αυτό εσείς, δυστυχώς γι</w:t>
      </w:r>
      <w:r>
        <w:rPr>
          <w:rFonts w:eastAsia="Times New Roman" w:cs="Times New Roman"/>
          <w:szCs w:val="24"/>
        </w:rPr>
        <w:t>α τη χώρα και για την κρισιμότητα την οποία διέρχεται, δεν το υπηρετείτε.</w:t>
      </w:r>
    </w:p>
    <w:p w14:paraId="34409DBA" w14:textId="77777777" w:rsidR="00705D54" w:rsidRDefault="00C74CB8">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4409DBB"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Μπούρα.</w:t>
      </w:r>
    </w:p>
    <w:p w14:paraId="34409DB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Στύλιος</w:t>
      </w:r>
      <w:proofErr w:type="spellEnd"/>
      <w:r>
        <w:rPr>
          <w:rFonts w:eastAsia="Times New Roman" w:cs="Times New Roman"/>
          <w:szCs w:val="24"/>
        </w:rPr>
        <w:t xml:space="preserve"> από τη Νέα Δημοκρατία. Πριν ξεκινήσει ο</w:t>
      </w:r>
      <w:r>
        <w:rPr>
          <w:rFonts w:eastAsia="Times New Roman" w:cs="Times New Roman"/>
          <w:szCs w:val="24"/>
        </w:rPr>
        <w:t xml:space="preserve"> συνάδελφος την τοποθέτησή του, να ενημερώσω το </w:t>
      </w:r>
      <w:r>
        <w:rPr>
          <w:rFonts w:eastAsia="Times New Roman" w:cs="Times New Roman"/>
          <w:szCs w:val="24"/>
        </w:rPr>
        <w:lastRenderedPageBreak/>
        <w:t>Σώμα ότι είναι ο προτελευταίος ομιλητής. Θα ακολουθήσει ο τελευταίος Κοινοβουλευτικός Εκπρόσωπος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Σπαρτινός</w:t>
      </w:r>
      <w:proofErr w:type="spellEnd"/>
      <w:r>
        <w:rPr>
          <w:rFonts w:eastAsia="Times New Roman" w:cs="Times New Roman"/>
          <w:szCs w:val="24"/>
        </w:rPr>
        <w:t xml:space="preserve">, και η παράκληση από το Προεδρείο είναι ότι όσοι εκ των εισηγητών ή ειδικών αγορητών επιθυμούν να </w:t>
      </w:r>
      <w:r>
        <w:rPr>
          <w:rFonts w:eastAsia="Times New Roman" w:cs="Times New Roman"/>
          <w:szCs w:val="24"/>
        </w:rPr>
        <w:t>δευτερολογήσουν</w:t>
      </w:r>
      <w:r>
        <w:rPr>
          <w:rFonts w:eastAsia="Times New Roman" w:cs="Times New Roman"/>
          <w:szCs w:val="24"/>
        </w:rPr>
        <w:t>,</w:t>
      </w:r>
      <w:r>
        <w:rPr>
          <w:rFonts w:eastAsia="Times New Roman" w:cs="Times New Roman"/>
          <w:szCs w:val="24"/>
        </w:rPr>
        <w:t xml:space="preserve"> να το δηλώσουν, για να συνεχίσουμε τη διαδικασία μετά το πέρας του καταλόγου των ομιλητών. Θα κλείσει, βεβαίως, ο Υπουργός και μετά θα ακολουθήσει η ψηφοφορία του νομοσχεδίου.</w:t>
      </w:r>
    </w:p>
    <w:p w14:paraId="34409DB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Στύλιο</w:t>
      </w:r>
      <w:proofErr w:type="spellEnd"/>
      <w:r>
        <w:rPr>
          <w:rFonts w:eastAsia="Times New Roman" w:cs="Times New Roman"/>
          <w:szCs w:val="24"/>
        </w:rPr>
        <w:t>, έχετε τον λόγο.</w:t>
      </w:r>
    </w:p>
    <w:p w14:paraId="34409DB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ΓΕΩΡΓΙΟΣ ΣΤΥΛΙΟΣ:</w:t>
      </w:r>
      <w:r>
        <w:rPr>
          <w:rFonts w:eastAsia="Times New Roman" w:cs="Times New Roman"/>
          <w:szCs w:val="24"/>
        </w:rPr>
        <w:t xml:space="preserve"> Ευχαριστώ πολύ,</w:t>
      </w:r>
      <w:r>
        <w:rPr>
          <w:rFonts w:eastAsia="Times New Roman" w:cs="Times New Roman"/>
          <w:szCs w:val="24"/>
        </w:rPr>
        <w:t xml:space="preserve"> κύριε Πρόεδρε. </w:t>
      </w:r>
    </w:p>
    <w:p w14:paraId="34409DB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Παίρνω τον λόγο</w:t>
      </w:r>
      <w:r>
        <w:rPr>
          <w:rFonts w:eastAsia="Times New Roman" w:cs="Times New Roman"/>
          <w:szCs w:val="24"/>
        </w:rPr>
        <w:t>,</w:t>
      </w:r>
      <w:r>
        <w:rPr>
          <w:rFonts w:eastAsia="Times New Roman" w:cs="Times New Roman"/>
          <w:szCs w:val="24"/>
        </w:rPr>
        <w:t xml:space="preserve"> για να μιλήσω αποκλειστικά και μόνο για την τροπολογία που αφορά τις </w:t>
      </w:r>
      <w:r>
        <w:rPr>
          <w:rFonts w:eastAsia="Times New Roman" w:cs="Times New Roman"/>
          <w:szCs w:val="24"/>
        </w:rPr>
        <w:t>πανελλαδικές εξετάσεις</w:t>
      </w:r>
      <w:r>
        <w:rPr>
          <w:rFonts w:eastAsia="Times New Roman" w:cs="Times New Roman"/>
          <w:szCs w:val="24"/>
        </w:rPr>
        <w:t>, που πλέον είναι άρθρο του νομοσχεδίου, το άρθρο 12 του νομοσχεδίου.</w:t>
      </w:r>
    </w:p>
    <w:p w14:paraId="34409DC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Θα πω ορισμένα πράγματα</w:t>
      </w:r>
      <w:r>
        <w:rPr>
          <w:rFonts w:eastAsia="Times New Roman" w:cs="Times New Roman"/>
          <w:szCs w:val="24"/>
        </w:rPr>
        <w:t>,</w:t>
      </w:r>
      <w:r>
        <w:rPr>
          <w:rFonts w:eastAsia="Times New Roman" w:cs="Times New Roman"/>
          <w:szCs w:val="24"/>
        </w:rPr>
        <w:t xml:space="preserve"> που τα γνωρίζετε. Έχουμε μια νέα πολ</w:t>
      </w:r>
      <w:r>
        <w:rPr>
          <w:rFonts w:eastAsia="Times New Roman" w:cs="Times New Roman"/>
          <w:szCs w:val="24"/>
        </w:rPr>
        <w:t xml:space="preserve">ιτική ηγεσία στο Υπουργείο Παιδείας, διότι, σύμφωνα με την κρίση και την αξιολόγηση του Πρωθυπουργού, η προηγούμενη ηγεσία του Υπουργείου Παιδείας κρίθηκε ανεπαρκής. </w:t>
      </w:r>
    </w:p>
    <w:p w14:paraId="34409DC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Για να δούμε, λοιπόν, τώρα τι έχει κάνει η νέα ηγεσία του Υπουργείου Παιδείας. Χωρίς να υ</w:t>
      </w:r>
      <w:r>
        <w:rPr>
          <w:rFonts w:eastAsia="Times New Roman" w:cs="Times New Roman"/>
          <w:szCs w:val="24"/>
        </w:rPr>
        <w:t>πάρχει κανένας λόγος</w:t>
      </w:r>
      <w:r>
        <w:rPr>
          <w:rFonts w:eastAsia="Times New Roman" w:cs="Times New Roman"/>
          <w:szCs w:val="24"/>
        </w:rPr>
        <w:t>,</w:t>
      </w:r>
      <w:r>
        <w:rPr>
          <w:rFonts w:eastAsia="Times New Roman" w:cs="Times New Roman"/>
          <w:szCs w:val="24"/>
        </w:rPr>
        <w:t xml:space="preserve"> ξεκίνησε και ανακίνησε το ζήτημα των </w:t>
      </w:r>
      <w:r>
        <w:rPr>
          <w:rFonts w:eastAsia="Times New Roman" w:cs="Times New Roman"/>
          <w:szCs w:val="24"/>
        </w:rPr>
        <w:t>πανελλαδικών εξετάσεων</w:t>
      </w:r>
      <w:r>
        <w:rPr>
          <w:rFonts w:eastAsia="Times New Roman" w:cs="Times New Roman"/>
          <w:szCs w:val="24"/>
        </w:rPr>
        <w:t xml:space="preserve"> και έχουμε σε αυτό το συγκεκριμένο ζήτημα μία σειρά από δηλώσεις και παρεμβάσεις του Γενικού Γραμματέα του Υπουργείου Παιδείας. </w:t>
      </w:r>
    </w:p>
    <w:p w14:paraId="34409DC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Στο σημείο αυτό ανοίγω μία παρένθεση: Για </w:t>
      </w:r>
      <w:r>
        <w:rPr>
          <w:rFonts w:eastAsia="Times New Roman" w:cs="Times New Roman"/>
          <w:szCs w:val="24"/>
        </w:rPr>
        <w:t>ποιον λόγο σήμερα</w:t>
      </w:r>
      <w:r>
        <w:rPr>
          <w:rFonts w:eastAsia="Times New Roman" w:cs="Times New Roman"/>
          <w:szCs w:val="24"/>
        </w:rPr>
        <w:t>,</w:t>
      </w:r>
      <w:r>
        <w:rPr>
          <w:rFonts w:eastAsia="Times New Roman" w:cs="Times New Roman"/>
          <w:szCs w:val="24"/>
        </w:rPr>
        <w:t xml:space="preserve"> δεν ήρθε ο Υπουργός Παιδείας να μας μιλήσει για το συγκεκριμένο άρθρο 12 και έστειλε τον Υφυπουργό; Δεν έχω ακούσει καμμία δήλωση του συγκεκριμένου Υφυπουργού γι’ αυτό το θέμα. Απεναντίας, έχουν μιλήσει όλοι οι άλλοι, οι οποίοι σήμερα απ</w:t>
      </w:r>
      <w:r>
        <w:rPr>
          <w:rFonts w:eastAsia="Times New Roman" w:cs="Times New Roman"/>
          <w:szCs w:val="24"/>
        </w:rPr>
        <w:t>ουσίαζαν.</w:t>
      </w:r>
    </w:p>
    <w:p w14:paraId="34409DC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Δεύτερον, έχουμε συζητήσει πρόσφατα στην Επιτροπή Μορφωτικών Υποθέσεων και εκεί έγινε αναφορά σε αυτό το θέμα και ζητήθηκε από τη σημερινή ηγεσία του Υπουργείου Παιδείας να έχουμε μία μίνιμουμ συνεννόηση και μία μίνιμουμ συναίνεση, ούτως ώστε να </w:t>
      </w:r>
      <w:r>
        <w:rPr>
          <w:rFonts w:eastAsia="Times New Roman" w:cs="Times New Roman"/>
          <w:szCs w:val="24"/>
        </w:rPr>
        <w:t>μην έχουμε δηλώσεις και ξανά δηλώσεις γι’ αυτό το θέμα, διότι είναι ένα θέμα πάρα πολύ ουσιαστικό</w:t>
      </w:r>
      <w:r>
        <w:rPr>
          <w:rFonts w:eastAsia="Times New Roman" w:cs="Times New Roman"/>
          <w:szCs w:val="24"/>
        </w:rPr>
        <w:t>,</w:t>
      </w:r>
      <w:r>
        <w:rPr>
          <w:rFonts w:eastAsia="Times New Roman" w:cs="Times New Roman"/>
          <w:szCs w:val="24"/>
        </w:rPr>
        <w:t xml:space="preserve"> για τον πολύ απλό λόγο ότι αφορά δεκάδες χιλιάδες μαθητές και τις οικογένειές τους. </w:t>
      </w:r>
      <w:r>
        <w:rPr>
          <w:rFonts w:eastAsia="Times New Roman" w:cs="Times New Roman"/>
          <w:szCs w:val="24"/>
        </w:rPr>
        <w:t>Γ</w:t>
      </w:r>
      <w:r>
        <w:rPr>
          <w:rFonts w:eastAsia="Times New Roman" w:cs="Times New Roman"/>
          <w:szCs w:val="24"/>
        </w:rPr>
        <w:t xml:space="preserve">νωρίζετε όλοι σας και όλοι μας τη διαδικασία στην </w:t>
      </w:r>
      <w:r>
        <w:rPr>
          <w:rFonts w:eastAsia="Times New Roman" w:cs="Times New Roman"/>
          <w:szCs w:val="24"/>
        </w:rPr>
        <w:lastRenderedPageBreak/>
        <w:t>οποία βρίσκονται και τ</w:t>
      </w:r>
      <w:r>
        <w:rPr>
          <w:rFonts w:eastAsia="Times New Roman" w:cs="Times New Roman"/>
          <w:szCs w:val="24"/>
        </w:rPr>
        <w:t xml:space="preserve">α παιδιά και οι οικογένειές τους, όταν δίνουν </w:t>
      </w:r>
      <w:r>
        <w:rPr>
          <w:rFonts w:eastAsia="Times New Roman" w:cs="Times New Roman"/>
          <w:szCs w:val="24"/>
        </w:rPr>
        <w:t>πανελλαδικές εξετάσεις</w:t>
      </w:r>
      <w:r>
        <w:rPr>
          <w:rFonts w:eastAsia="Times New Roman" w:cs="Times New Roman"/>
          <w:szCs w:val="24"/>
        </w:rPr>
        <w:t xml:space="preserve">. </w:t>
      </w:r>
    </w:p>
    <w:p w14:paraId="34409DC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Ζητήθηκε, λοιπόν, από εκεί να έχουμε μία μίνιμουμ συνεννόηση και αμέσως μετά από την </w:t>
      </w:r>
      <w:r>
        <w:rPr>
          <w:rFonts w:eastAsia="Times New Roman" w:cs="Times New Roman"/>
          <w:szCs w:val="24"/>
        </w:rPr>
        <w:t xml:space="preserve">επιτροπή </w:t>
      </w:r>
      <w:r>
        <w:rPr>
          <w:rFonts w:eastAsia="Times New Roman" w:cs="Times New Roman"/>
          <w:szCs w:val="24"/>
        </w:rPr>
        <w:t>είχαμε μηνυτήρια αναφορά από τον Γενικό Γραμματέα στον Πρόεδρο των φροντιστών όλης της Ελλά</w:t>
      </w:r>
      <w:r>
        <w:rPr>
          <w:rFonts w:eastAsia="Times New Roman" w:cs="Times New Roman"/>
          <w:szCs w:val="24"/>
        </w:rPr>
        <w:t xml:space="preserve">δας, άρα </w:t>
      </w:r>
      <w:proofErr w:type="spellStart"/>
      <w:r>
        <w:rPr>
          <w:rFonts w:eastAsia="Times New Roman" w:cs="Times New Roman"/>
          <w:szCs w:val="24"/>
        </w:rPr>
        <w:t>ξανατέθηκε</w:t>
      </w:r>
      <w:proofErr w:type="spellEnd"/>
      <w:r>
        <w:rPr>
          <w:rFonts w:eastAsia="Times New Roman" w:cs="Times New Roman"/>
          <w:szCs w:val="24"/>
        </w:rPr>
        <w:t xml:space="preserve"> το θέμα, και στη συνέχεια προέκυψε το σημερινό άρθρο.</w:t>
      </w:r>
    </w:p>
    <w:p w14:paraId="34409DC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Για να δούμε, λοιπόν, τι συνέβαινε μέχρι τώρα. Η σημερινή ηγεσία θεώρησε ότι ήταν λάθος αυτό το οποίο έπραξε πέρυσι η ηγεσία του Υπουργείου Παιδείας. Τι έπραξε πέρυσι; Ακολούθησε την</w:t>
      </w:r>
      <w:r>
        <w:rPr>
          <w:rFonts w:eastAsia="Times New Roman" w:cs="Times New Roman"/>
          <w:szCs w:val="24"/>
        </w:rPr>
        <w:t xml:space="preserve"> πεπατημένη</w:t>
      </w:r>
      <w:r>
        <w:rPr>
          <w:rFonts w:eastAsia="Times New Roman" w:cs="Times New Roman"/>
          <w:szCs w:val="24"/>
        </w:rPr>
        <w:t>,</w:t>
      </w:r>
      <w:r>
        <w:rPr>
          <w:rFonts w:eastAsia="Times New Roman" w:cs="Times New Roman"/>
          <w:szCs w:val="24"/>
        </w:rPr>
        <w:t xml:space="preserve"> σε σχέση με τις </w:t>
      </w:r>
      <w:r>
        <w:rPr>
          <w:rFonts w:eastAsia="Times New Roman" w:cs="Times New Roman"/>
          <w:szCs w:val="24"/>
        </w:rPr>
        <w:t xml:space="preserve">πανελλήνιες εξετάσεις </w:t>
      </w:r>
      <w:r>
        <w:rPr>
          <w:rFonts w:eastAsia="Times New Roman" w:cs="Times New Roman"/>
          <w:szCs w:val="24"/>
        </w:rPr>
        <w:t xml:space="preserve">και έρχεται και λέει ότι θα το αλλάξει. Πώς θα το αλλάξει, χωρίς να γνωρίζει τι θέλει να πράξει και χωρίς να προχωρήσει και σε διάλογο; </w:t>
      </w:r>
    </w:p>
    <w:p w14:paraId="34409DC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Δεν είναι αλήθεια και θα αδικήσω τον Υφυπουργό</w:t>
      </w:r>
      <w:r>
        <w:rPr>
          <w:rFonts w:eastAsia="Times New Roman" w:cs="Times New Roman"/>
          <w:szCs w:val="24"/>
        </w:rPr>
        <w:t>,</w:t>
      </w:r>
      <w:r>
        <w:rPr>
          <w:rFonts w:eastAsia="Times New Roman" w:cs="Times New Roman"/>
          <w:szCs w:val="24"/>
        </w:rPr>
        <w:t xml:space="preserve"> αν αναφερθώ σε αυτά </w:t>
      </w:r>
      <w:r>
        <w:rPr>
          <w:rFonts w:eastAsia="Times New Roman" w:cs="Times New Roman"/>
          <w:szCs w:val="24"/>
        </w:rPr>
        <w:t xml:space="preserve">τα οποία είπε. Είπε ο κύριος Υφυπουργός Παιδείας, υπερασπιζόμενος την τροπολογία, ότι οι μαθητές που θα δώσουν επαναληπτικές εξετάσεις τον Σεπτέμβριο θα έχουν το μίνιμουμ της βάσης του τελευταίου εισακτέου στη σχολή. </w:t>
      </w:r>
    </w:p>
    <w:p w14:paraId="34409DC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Αυτό, κυρίες και κύριοι συνάδελφοι, -κ</w:t>
      </w:r>
      <w:r>
        <w:rPr>
          <w:rFonts w:eastAsia="Times New Roman" w:cs="Times New Roman"/>
          <w:szCs w:val="24"/>
        </w:rPr>
        <w:t>αι δεν είναι εδώ για να με διαψεύσει, αλλά σας καλώ να δείτε τα Πρακτικά- τους το είπαμε στην Επιτροπή Μορφωτικών Υποθέσεων. Με ποια βάση θα εισαχθούν τα παιδιά τον Σεπτέμβριο στις σχολές τριτοβάθμια</w:t>
      </w:r>
      <w:r>
        <w:rPr>
          <w:rFonts w:eastAsia="Times New Roman" w:cs="Times New Roman"/>
          <w:szCs w:val="24"/>
        </w:rPr>
        <w:t>ς</w:t>
      </w:r>
      <w:r>
        <w:rPr>
          <w:rFonts w:eastAsia="Times New Roman" w:cs="Times New Roman"/>
          <w:szCs w:val="24"/>
        </w:rPr>
        <w:t xml:space="preserve"> εκπαίδευση</w:t>
      </w:r>
      <w:r>
        <w:rPr>
          <w:rFonts w:eastAsia="Times New Roman" w:cs="Times New Roman"/>
          <w:szCs w:val="24"/>
        </w:rPr>
        <w:t>ς</w:t>
      </w:r>
      <w:r>
        <w:rPr>
          <w:rFonts w:eastAsia="Times New Roman" w:cs="Times New Roman"/>
          <w:szCs w:val="24"/>
        </w:rPr>
        <w:t xml:space="preserve">; </w:t>
      </w:r>
    </w:p>
    <w:p w14:paraId="34409DC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Τους το είπαμε εμείς, τους το είπε η Αντι</w:t>
      </w:r>
      <w:r>
        <w:rPr>
          <w:rFonts w:eastAsia="Times New Roman" w:cs="Times New Roman"/>
          <w:szCs w:val="24"/>
        </w:rPr>
        <w:t xml:space="preserve">πολίτευση. Αυτό είναι πρώτο δείγμα ότι δεν κάνετε διάλογο, ότι δεν ακούτε. Θα μπορούσατε, πριν φέρετε το συγκεκριμένο άρθρο, τη συγκεκριμένη τροπολογία, να έχετε διαβουλευτεί και όχι να διαβουλευτείτε μόνο με τους Βουλευτές ή τα κόμματα, αλλά με </w:t>
      </w:r>
      <w:r>
        <w:rPr>
          <w:rFonts w:eastAsia="Times New Roman" w:cs="Times New Roman"/>
          <w:szCs w:val="24"/>
        </w:rPr>
        <w:t>αυτούς,</w:t>
      </w:r>
      <w:r>
        <w:rPr>
          <w:rFonts w:eastAsia="Times New Roman" w:cs="Times New Roman"/>
          <w:szCs w:val="24"/>
        </w:rPr>
        <w:t xml:space="preserve"> οι</w:t>
      </w:r>
      <w:r>
        <w:rPr>
          <w:rFonts w:eastAsia="Times New Roman" w:cs="Times New Roman"/>
          <w:szCs w:val="24"/>
        </w:rPr>
        <w:t xml:space="preserve"> οποίοι έχουν την εμπειρία και γνωρίζουν, με την εκπαιδευτική κοινότητα. Να συζητήσετε με τους καθηγητές της δημόσιας εκπαίδευσης, να συζητήσετε με τους καθηγητές των φροντιστηρίων, να χρησιμοποιήσετε την εμπειρία των προηγούμενων χρόνων.</w:t>
      </w:r>
    </w:p>
    <w:p w14:paraId="34409DC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Όμως, εσείς τα ξέ</w:t>
      </w:r>
      <w:r>
        <w:rPr>
          <w:rFonts w:eastAsia="Times New Roman" w:cs="Times New Roman"/>
          <w:szCs w:val="24"/>
        </w:rPr>
        <w:t xml:space="preserve">ρετε όλα! Δεν χρειάζεστε την εμπειρία των προηγούμενων χρόνων. Γι’ αυτό ήρθατε πέρυσι και είπατε ότι αλλάζετε πάλι την τελευταία στιγμή την Επιτροπή των Πανελλαδικών Εξετάσεων. </w:t>
      </w:r>
    </w:p>
    <w:p w14:paraId="34409DC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Σας είχαμε προειδοποιήσει και είχαμε πει να μη σκεφτείτε και να μην τολμήσετε </w:t>
      </w:r>
      <w:r>
        <w:rPr>
          <w:rFonts w:eastAsia="Times New Roman" w:cs="Times New Roman"/>
          <w:szCs w:val="24"/>
        </w:rPr>
        <w:t>οποιαδήποτε δεύτερη σκέψη περνά</w:t>
      </w:r>
      <w:r>
        <w:rPr>
          <w:rFonts w:eastAsia="Times New Roman" w:cs="Times New Roman"/>
          <w:szCs w:val="24"/>
        </w:rPr>
        <w:t>,</w:t>
      </w:r>
      <w:r>
        <w:rPr>
          <w:rFonts w:eastAsia="Times New Roman" w:cs="Times New Roman"/>
          <w:szCs w:val="24"/>
        </w:rPr>
        <w:t xml:space="preserve"> σε </w:t>
      </w:r>
      <w:r>
        <w:rPr>
          <w:rFonts w:eastAsia="Times New Roman" w:cs="Times New Roman"/>
          <w:szCs w:val="24"/>
        </w:rPr>
        <w:lastRenderedPageBreak/>
        <w:t xml:space="preserve">σχέση με το αδιάβλητο, την αντικειμενικότητα και τη διαφάνεια των </w:t>
      </w:r>
      <w:r>
        <w:rPr>
          <w:rFonts w:eastAsia="Times New Roman" w:cs="Times New Roman"/>
          <w:szCs w:val="24"/>
        </w:rPr>
        <w:t>πανελλαδικών εξετάσεων</w:t>
      </w:r>
      <w:r>
        <w:rPr>
          <w:rFonts w:eastAsia="Times New Roman" w:cs="Times New Roman"/>
          <w:szCs w:val="24"/>
        </w:rPr>
        <w:t>. Και αυτό δεν το λέμε μόνο σε εσάς και δεν το λέμε, κύριε Υπουργέ, μόνο στην πολιτική ηγεσία</w:t>
      </w:r>
      <w:r>
        <w:rPr>
          <w:rFonts w:eastAsia="Times New Roman" w:cs="Times New Roman"/>
          <w:szCs w:val="24"/>
        </w:rPr>
        <w:t>. Τ</w:t>
      </w:r>
      <w:r>
        <w:rPr>
          <w:rFonts w:eastAsia="Times New Roman" w:cs="Times New Roman"/>
          <w:szCs w:val="24"/>
        </w:rPr>
        <w:t>ο λέμε και σε αυτούς που συμμετέχουν</w:t>
      </w:r>
      <w:r>
        <w:rPr>
          <w:rFonts w:eastAsia="Times New Roman" w:cs="Times New Roman"/>
          <w:szCs w:val="24"/>
        </w:rPr>
        <w:t xml:space="preserve"> στις </w:t>
      </w:r>
      <w:r>
        <w:rPr>
          <w:rFonts w:eastAsia="Times New Roman" w:cs="Times New Roman"/>
          <w:szCs w:val="24"/>
        </w:rPr>
        <w:t xml:space="preserve">επιτροπές </w:t>
      </w:r>
      <w:r>
        <w:rPr>
          <w:rFonts w:eastAsia="Times New Roman" w:cs="Times New Roman"/>
          <w:szCs w:val="24"/>
        </w:rPr>
        <w:t xml:space="preserve">στο Υπουργείο. Σας το ξαναλέμε: Να μην τολμήσετε </w:t>
      </w:r>
      <w:r>
        <w:rPr>
          <w:rFonts w:eastAsia="Times New Roman" w:cs="Times New Roman"/>
          <w:szCs w:val="24"/>
        </w:rPr>
        <w:t>να</w:t>
      </w:r>
      <w:r>
        <w:rPr>
          <w:rFonts w:eastAsia="Times New Roman" w:cs="Times New Roman"/>
          <w:szCs w:val="24"/>
        </w:rPr>
        <w:t xml:space="preserve"> παίξετε με τα παιδιά μας και με το μέλλον </w:t>
      </w:r>
      <w:r>
        <w:rPr>
          <w:rFonts w:eastAsia="Times New Roman" w:cs="Times New Roman"/>
          <w:szCs w:val="24"/>
        </w:rPr>
        <w:t>τους</w:t>
      </w:r>
      <w:r>
        <w:rPr>
          <w:rFonts w:eastAsia="Times New Roman" w:cs="Times New Roman"/>
          <w:szCs w:val="24"/>
        </w:rPr>
        <w:t>!</w:t>
      </w:r>
    </w:p>
    <w:p w14:paraId="34409DC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Άλλο ψέμα που ειπώθηκε από τον σημερινό Υφυπουργό, ο οποίος μάλλον δεν γνωρίζει το ζήτημα, είναι ότι αυτοί που θα δώσουν εξετάσεις τον Σεπτέ</w:t>
      </w:r>
      <w:r>
        <w:rPr>
          <w:rFonts w:eastAsia="Times New Roman" w:cs="Times New Roman"/>
          <w:szCs w:val="24"/>
        </w:rPr>
        <w:t xml:space="preserve">μβριο θα είναι εκτός ποσοστού αυτών που θα δώσουν εξετάσεις τον Ιούνιο και θα εισαχθούν με το ποσοστό. </w:t>
      </w:r>
    </w:p>
    <w:p w14:paraId="34409DC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Γιατί είναι ένα μεγάλο ψέμα; Γιατί έχει προηγηθεί η απόφαση του Υπουργού Παιδείας για τη μείωση των εισακτέων στις σχολές της τριτοβάθμιας εκπαίδευσης. </w:t>
      </w:r>
      <w:r>
        <w:rPr>
          <w:rFonts w:eastAsia="Times New Roman" w:cs="Times New Roman"/>
          <w:szCs w:val="24"/>
        </w:rPr>
        <w:t xml:space="preserve">Και ποιους μειώνει; Στις σχολές που έχουν αυξημένη ζήτηση. </w:t>
      </w:r>
    </w:p>
    <w:p w14:paraId="34409DC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Άρα, το μείωσε για να έρθει να πει, «σας δίνω τη δυνατότητα να πάτε τον Σεπτέμβριο». </w:t>
      </w:r>
    </w:p>
    <w:p w14:paraId="34409DC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34409DC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Τελειώνω, κύριε Πρόεδρε.</w:t>
      </w:r>
    </w:p>
    <w:p w14:paraId="34409DD0"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Έθεσα ερωτήματα στην </w:t>
      </w:r>
      <w:r>
        <w:rPr>
          <w:rFonts w:eastAsia="Times New Roman" w:cs="Times New Roman"/>
          <w:szCs w:val="24"/>
        </w:rPr>
        <w:t xml:space="preserve">επιτροπή </w:t>
      </w:r>
      <w:r>
        <w:rPr>
          <w:rFonts w:eastAsia="Times New Roman" w:cs="Times New Roman"/>
          <w:szCs w:val="24"/>
        </w:rPr>
        <w:t>και δεν πήρα απάντηση. Τα θέτω, λοιπόν, ξανά και σήμερα εδώ, δημόσια και ανοιχτά: Στις επαναληπτικές εξετάσεις του Σεπτεμβρίου ένας μαθητής</w:t>
      </w:r>
      <w:r>
        <w:rPr>
          <w:rFonts w:eastAsia="Times New Roman" w:cs="Times New Roman"/>
          <w:szCs w:val="24"/>
        </w:rPr>
        <w:t>,</w:t>
      </w:r>
      <w:r>
        <w:rPr>
          <w:rFonts w:eastAsia="Times New Roman" w:cs="Times New Roman"/>
          <w:szCs w:val="24"/>
        </w:rPr>
        <w:t xml:space="preserve"> ο οποίος δεν θα πάει καλά στο πρώτο μάθημα, θα έχει τη δυνατότητα να ξαναδώσει και τα</w:t>
      </w:r>
      <w:r>
        <w:rPr>
          <w:rFonts w:eastAsia="Times New Roman" w:cs="Times New Roman"/>
          <w:szCs w:val="24"/>
        </w:rPr>
        <w:t xml:space="preserve"> τέσσερα μαθήματα. Σε πόσα βαθμολογικά κέντρα διορθώνονται τα γραπτά αυτών των μαθητών; Μέχρι τώρα</w:t>
      </w:r>
      <w:r>
        <w:rPr>
          <w:rFonts w:eastAsia="Times New Roman" w:cs="Times New Roman"/>
          <w:szCs w:val="24"/>
        </w:rPr>
        <w:t>,</w:t>
      </w:r>
      <w:r>
        <w:rPr>
          <w:rFonts w:eastAsia="Times New Roman" w:cs="Times New Roman"/>
          <w:szCs w:val="24"/>
        </w:rPr>
        <w:t xml:space="preserve"> βαθμολογούνταν σε δυο βαθμολογικά κέντρα, στην Αθήνα και στη Θεσσαλονίκη και ήταν οι ίδιοι βαθμολογητές</w:t>
      </w:r>
      <w:r>
        <w:rPr>
          <w:rFonts w:eastAsia="Times New Roman" w:cs="Times New Roman"/>
          <w:szCs w:val="24"/>
        </w:rPr>
        <w:t>,</w:t>
      </w:r>
      <w:r>
        <w:rPr>
          <w:rFonts w:eastAsia="Times New Roman" w:cs="Times New Roman"/>
          <w:szCs w:val="24"/>
        </w:rPr>
        <w:t xml:space="preserve"> που ήταν από πριν, που επιλέγονταν με κλήρωση, με δ</w:t>
      </w:r>
      <w:r>
        <w:rPr>
          <w:rFonts w:eastAsia="Times New Roman" w:cs="Times New Roman"/>
          <w:szCs w:val="24"/>
        </w:rPr>
        <w:t>ιασταύρωση και έτσι διασφαλίζαμε το αδιάβλητο των εξετάσεων. Τώρα, λοιπόν, θα πάμε σε ένα βαθμολογικό κέντρο -δεν μας τα εξήγησε κανένας αυτά, δεν μας τα είπε κανένας εδώ πέρα- θα βαθμολογηθούν τα γραπτά σε ένα βαθμολογικό κέντρο. Και πόσα θα είναι αυτά τα</w:t>
      </w:r>
      <w:r>
        <w:rPr>
          <w:rFonts w:eastAsia="Times New Roman" w:cs="Times New Roman"/>
          <w:szCs w:val="24"/>
        </w:rPr>
        <w:t xml:space="preserve"> γραπτά; Περίπου είπε το 0,5% των εισακτέων. Άρα, συνολικά, σε όλες τις κατευθύνσεις, θα είναι γύρω στα τριακόσια με τετρακόσια παιδιά και αν τα μοιράσουμε ανά κατεύθυνση, θα είναι γύρω στα εβδομήντα, ογδόντα  παιδιά, εκατό με τίποτα, αδύνατον. </w:t>
      </w:r>
    </w:p>
    <w:p w14:paraId="34409DD1"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Επομένως, </w:t>
      </w:r>
      <w:r>
        <w:rPr>
          <w:rFonts w:eastAsia="Times New Roman" w:cs="Times New Roman"/>
          <w:szCs w:val="24"/>
        </w:rPr>
        <w:t>εκεί μπορούμε να μεριμνήσουμε και να πούμε</w:t>
      </w:r>
      <w:r>
        <w:rPr>
          <w:rFonts w:eastAsia="Times New Roman" w:cs="Times New Roman"/>
          <w:szCs w:val="24"/>
        </w:rPr>
        <w:t>:</w:t>
      </w:r>
      <w:r>
        <w:rPr>
          <w:rFonts w:eastAsia="Times New Roman" w:cs="Times New Roman"/>
          <w:szCs w:val="24"/>
        </w:rPr>
        <w:t xml:space="preserve"> τέσσερα μαθήματα σε αυτή την κατεύθυνση, οκτώ βαθμολογητές. </w:t>
      </w:r>
      <w:r>
        <w:rPr>
          <w:rFonts w:eastAsia="Times New Roman" w:cs="Times New Roman"/>
          <w:szCs w:val="24"/>
        </w:rPr>
        <w:lastRenderedPageBreak/>
        <w:t xml:space="preserve">Μπορούμε να διαλέξουμε ποιοι θα είναι αυτοί οι οκτώ βαθμολογητές. </w:t>
      </w:r>
      <w:r>
        <w:rPr>
          <w:rFonts w:eastAsia="Times New Roman" w:cs="Times New Roman"/>
          <w:szCs w:val="24"/>
        </w:rPr>
        <w:t>Μ</w:t>
      </w:r>
      <w:r>
        <w:rPr>
          <w:rFonts w:eastAsia="Times New Roman" w:cs="Times New Roman"/>
          <w:szCs w:val="24"/>
        </w:rPr>
        <w:t>πορούμε να δώσουμε και μια συγκεκριμένη κατεύθυνση, να είναι πολύ πιο επιεικείς. Γνωρ</w:t>
      </w:r>
      <w:r>
        <w:rPr>
          <w:rFonts w:eastAsia="Times New Roman" w:cs="Times New Roman"/>
          <w:szCs w:val="24"/>
        </w:rPr>
        <w:t xml:space="preserve">ίζουν οι εκπαιδευτικοί πώς γίνονται οι βαθμολογήσεις. </w:t>
      </w:r>
    </w:p>
    <w:p w14:paraId="34409DD2"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τον Ιούνιο τι πετυχαίναμε </w:t>
      </w:r>
      <w:r>
        <w:rPr>
          <w:rFonts w:eastAsia="Times New Roman" w:cs="Times New Roman"/>
          <w:szCs w:val="24"/>
        </w:rPr>
        <w:t>-</w:t>
      </w:r>
      <w:r>
        <w:rPr>
          <w:rFonts w:eastAsia="Times New Roman" w:cs="Times New Roman"/>
          <w:szCs w:val="24"/>
        </w:rPr>
        <w:t>μέχρι τώρα</w:t>
      </w:r>
      <w:r>
        <w:rPr>
          <w:rFonts w:eastAsia="Times New Roman" w:cs="Times New Roman"/>
          <w:szCs w:val="24"/>
        </w:rPr>
        <w:t>-</w:t>
      </w:r>
      <w:r>
        <w:rPr>
          <w:rFonts w:eastAsia="Times New Roman" w:cs="Times New Roman"/>
          <w:szCs w:val="24"/>
        </w:rPr>
        <w:t xml:space="preserve"> με την πεπατημένη; Πετυχαίναμε το αδιάβλητο, διότι κανένας δεν γνώριζε πού θα πήγαιναν τα γραπτά από την Άρτα να βαθμολογηθούν, κανένας δεν γνώριζε, για παράδειγμα, πού θα πήγαιναν τα γραπτά από την Αθήνα. </w:t>
      </w:r>
    </w:p>
    <w:p w14:paraId="34409DD3"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Ήρθατε, λοιπόν, σήμερα και παίζετε με το μέλλον </w:t>
      </w:r>
      <w:r>
        <w:rPr>
          <w:rFonts w:eastAsia="Times New Roman" w:cs="Times New Roman"/>
          <w:szCs w:val="24"/>
        </w:rPr>
        <w:t>των παιδιών μας και σπάτε το αδιάβλητο των εξετάσεων. Στέλνουμε προειδοποίηση από εδώ και λέμε και σε εσάς, στην ηγεσία</w:t>
      </w:r>
      <w:r>
        <w:rPr>
          <w:rFonts w:eastAsia="Times New Roman" w:cs="Times New Roman"/>
          <w:szCs w:val="24"/>
        </w:rPr>
        <w:t>,</w:t>
      </w:r>
      <w:r>
        <w:rPr>
          <w:rFonts w:eastAsia="Times New Roman" w:cs="Times New Roman"/>
          <w:szCs w:val="24"/>
        </w:rPr>
        <w:t xml:space="preserve"> που μπορεί να έχει άλλες σκέψεις και σε όλους </w:t>
      </w:r>
      <w:r>
        <w:rPr>
          <w:rFonts w:eastAsia="Times New Roman" w:cs="Times New Roman"/>
          <w:szCs w:val="24"/>
        </w:rPr>
        <w:t>αυτούς,</w:t>
      </w:r>
      <w:r>
        <w:rPr>
          <w:rFonts w:eastAsia="Times New Roman" w:cs="Times New Roman"/>
          <w:szCs w:val="24"/>
        </w:rPr>
        <w:t xml:space="preserve"> οι οποίοι συμμετέχουν, το εξής: Να γνωρίζετε ότι αυτό δεν θα περάσει έτσι. Και σα</w:t>
      </w:r>
      <w:r>
        <w:rPr>
          <w:rFonts w:eastAsia="Times New Roman" w:cs="Times New Roman"/>
          <w:szCs w:val="24"/>
        </w:rPr>
        <w:t xml:space="preserve">ς το λέω και πάλι, για δεύτερη φορά, να μην το τολμήσετε. </w:t>
      </w:r>
    </w:p>
    <w:p w14:paraId="34409DD4"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Επίσης, είναι μεγάλη πρόκληση, όταν με τόσο πολύ μεγάλη ευκολία, με τόσο πολύ μεγάλη προχειρότητα για ένα μεγάλο θέμα, για ένα τέτοιο θέμα για το οποίο θα έπρεπε να υπάρχει διάλογος, σύνθεση, συνεν</w:t>
      </w:r>
      <w:r>
        <w:rPr>
          <w:rFonts w:eastAsia="Times New Roman" w:cs="Times New Roman"/>
          <w:szCs w:val="24"/>
        </w:rPr>
        <w:t>νόηση και προγραμματισμός, κυρίες και κύριοι, έρχεστε και λέτε ότι θα βγει μια υπουργική απόφαση</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 xml:space="preserve">θα καθορίζει τους λόγους υγείας. Πότε θα βγει η υπουργική απόφαση; Τα σχολεία κλείνουν στις 9 Μαΐου. Γιατί; Στην </w:t>
      </w:r>
      <w:r>
        <w:rPr>
          <w:rFonts w:eastAsia="Times New Roman" w:cs="Times New Roman"/>
          <w:szCs w:val="24"/>
        </w:rPr>
        <w:t xml:space="preserve">επιτροπή </w:t>
      </w:r>
      <w:r>
        <w:rPr>
          <w:rFonts w:eastAsia="Times New Roman" w:cs="Times New Roman"/>
          <w:szCs w:val="24"/>
        </w:rPr>
        <w:t>κουβεντιάσαμε πριν από έναν μήνα</w:t>
      </w:r>
      <w:r>
        <w:rPr>
          <w:rFonts w:eastAsia="Times New Roman" w:cs="Times New Roman"/>
          <w:szCs w:val="24"/>
        </w:rPr>
        <w:t xml:space="preserve">. Τι έχει να σκεφθεί, δηλαδή, ο Υπουργός, για να μας φέρει αυτή την υπουργική απόφαση, να έρθει στη Βουλή των Ελλήνων και να πει, «αυτά είναι τα κριτήρια με τους αυστηρούς λόγους»; </w:t>
      </w:r>
    </w:p>
    <w:p w14:paraId="34409DD5"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περιμέναμε να έρθετε και να πείτε: «Δεν δίνουμε τη δυνατότητα σε κανένα</w:t>
      </w:r>
      <w:r>
        <w:rPr>
          <w:rFonts w:eastAsia="Times New Roman" w:cs="Times New Roman"/>
          <w:szCs w:val="24"/>
        </w:rPr>
        <w:t>ν</w:t>
      </w:r>
      <w:r>
        <w:rPr>
          <w:rFonts w:eastAsia="Times New Roman" w:cs="Times New Roman"/>
          <w:szCs w:val="24"/>
        </w:rPr>
        <w:t>,</w:t>
      </w:r>
      <w:r>
        <w:rPr>
          <w:rFonts w:eastAsia="Times New Roman" w:cs="Times New Roman"/>
          <w:szCs w:val="24"/>
        </w:rPr>
        <w:t xml:space="preserve"> ο οποίος θέλει να κάνει κατάχρηση της δυνατότητας των επαναληπτικών εξετάσεων. Βάζουμε αυστηρά κριτήρια για τους λόγους υγείας, λέμε συγκεκριμένα ποια είναι και με αυτόν τον τρόπο πάμε στις εξετάσεις». Όμως, εσείς μάλλον έχετε άλλες σκέψεις. </w:t>
      </w:r>
    </w:p>
    <w:p w14:paraId="34409DD6"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 xml:space="preserve">’ </w:t>
      </w:r>
      <w:r>
        <w:rPr>
          <w:rFonts w:eastAsia="Times New Roman" w:cs="Times New Roman"/>
          <w:szCs w:val="24"/>
        </w:rPr>
        <w:t>αυτό τ</w:t>
      </w:r>
      <w:r>
        <w:rPr>
          <w:rFonts w:eastAsia="Times New Roman" w:cs="Times New Roman"/>
          <w:szCs w:val="24"/>
        </w:rPr>
        <w:t>ο λόγο</w:t>
      </w:r>
      <w:r>
        <w:rPr>
          <w:rFonts w:eastAsia="Times New Roman" w:cs="Times New Roman"/>
          <w:szCs w:val="24"/>
        </w:rPr>
        <w:t>,</w:t>
      </w:r>
      <w:r>
        <w:rPr>
          <w:rFonts w:eastAsia="Times New Roman" w:cs="Times New Roman"/>
          <w:szCs w:val="24"/>
        </w:rPr>
        <w:t xml:space="preserve"> καταψηφίζουμε και το συγκεκριμένο άρθρο. </w:t>
      </w:r>
    </w:p>
    <w:p w14:paraId="34409DD7" w14:textId="77777777" w:rsidR="00705D54" w:rsidRDefault="00C74CB8">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34409DD8" w14:textId="77777777" w:rsidR="00705D54" w:rsidRDefault="00C74CB8">
      <w:pPr>
        <w:tabs>
          <w:tab w:val="left" w:pos="2738"/>
          <w:tab w:val="center" w:pos="4753"/>
          <w:tab w:val="left" w:pos="572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4409DD9" w14:textId="77777777" w:rsidR="00705D54" w:rsidRDefault="00C74CB8">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Τον λόγο έχει ο Κοινοβουλευτικός Εκπρόσωπος του ΣΥΡΙΖΑ</w:t>
      </w:r>
      <w:r>
        <w:rPr>
          <w:rFonts w:eastAsia="Times New Roman"/>
          <w:szCs w:val="24"/>
        </w:rPr>
        <w:t xml:space="preserve"> </w:t>
      </w:r>
      <w:r>
        <w:rPr>
          <w:rFonts w:eastAsia="Times New Roman"/>
          <w:szCs w:val="24"/>
        </w:rPr>
        <w:t xml:space="preserve">κ. </w:t>
      </w:r>
      <w:proofErr w:type="spellStart"/>
      <w:r>
        <w:rPr>
          <w:rFonts w:eastAsia="Times New Roman"/>
          <w:szCs w:val="24"/>
        </w:rPr>
        <w:t>Σπαρτινός</w:t>
      </w:r>
      <w:proofErr w:type="spellEnd"/>
      <w:r>
        <w:rPr>
          <w:rFonts w:eastAsia="Times New Roman"/>
          <w:szCs w:val="24"/>
        </w:rPr>
        <w:t xml:space="preserve">. </w:t>
      </w:r>
    </w:p>
    <w:p w14:paraId="34409DDA" w14:textId="77777777" w:rsidR="00705D54" w:rsidRDefault="00C74CB8">
      <w:pPr>
        <w:spacing w:line="600" w:lineRule="auto"/>
        <w:ind w:firstLine="720"/>
        <w:jc w:val="both"/>
        <w:rPr>
          <w:rFonts w:eastAsia="Times New Roman"/>
          <w:szCs w:val="24"/>
        </w:rPr>
      </w:pPr>
      <w:r>
        <w:rPr>
          <w:rFonts w:eastAsia="Times New Roman"/>
          <w:b/>
          <w:szCs w:val="24"/>
        </w:rPr>
        <w:lastRenderedPageBreak/>
        <w:t xml:space="preserve">ΚΩΝΣΤΑΝΤΙΝΟΣ ΣΠΑΡΤΙΝΟΣ: </w:t>
      </w:r>
      <w:r>
        <w:rPr>
          <w:rFonts w:eastAsia="Times New Roman"/>
          <w:szCs w:val="24"/>
        </w:rPr>
        <w:t xml:space="preserve">Ευχαριστώ, κύριε Πρόεδρε. </w:t>
      </w:r>
    </w:p>
    <w:p w14:paraId="34409DDB" w14:textId="77777777" w:rsidR="00705D54" w:rsidRDefault="00C74CB8">
      <w:pPr>
        <w:spacing w:line="600" w:lineRule="auto"/>
        <w:ind w:firstLine="720"/>
        <w:jc w:val="both"/>
        <w:rPr>
          <w:rFonts w:eastAsia="Times New Roman"/>
          <w:szCs w:val="24"/>
        </w:rPr>
      </w:pPr>
      <w:r>
        <w:rPr>
          <w:rFonts w:eastAsia="Times New Roman"/>
          <w:szCs w:val="24"/>
        </w:rPr>
        <w:t>Κυρίες και κύριοι συνάδελφοι, η χρονική στιγμή που συζητάμε αυτό το νομοσχέδιο είναι η ίδια που συμβαίνουν διάφορα ενδιαφέροντα ή και ιστορικά θέματα, θα έλεγα, στην Ευρώπη και στη χώρα μας. Λογικά</w:t>
      </w:r>
      <w:r>
        <w:rPr>
          <w:rFonts w:eastAsia="Times New Roman"/>
          <w:szCs w:val="24"/>
        </w:rPr>
        <w:t>,</w:t>
      </w:r>
      <w:r>
        <w:rPr>
          <w:rFonts w:eastAsia="Times New Roman"/>
          <w:szCs w:val="24"/>
        </w:rPr>
        <w:t xml:space="preserve"> αυτό έ</w:t>
      </w:r>
      <w:r>
        <w:rPr>
          <w:rFonts w:eastAsia="Times New Roman"/>
          <w:szCs w:val="24"/>
        </w:rPr>
        <w:t xml:space="preserve">δωσε αφορμή σε ορισμένους συναδέλφους, κυρίως </w:t>
      </w:r>
      <w:r>
        <w:rPr>
          <w:rFonts w:eastAsia="Times New Roman"/>
          <w:szCs w:val="24"/>
        </w:rPr>
        <w:t>Κοινοβουλευτικούς Εκπροσώπους</w:t>
      </w:r>
      <w:r>
        <w:rPr>
          <w:rFonts w:eastAsia="Times New Roman"/>
          <w:szCs w:val="24"/>
        </w:rPr>
        <w:t xml:space="preserve">, να κάνουν και γενικότερες τοποθετήσεις. </w:t>
      </w:r>
    </w:p>
    <w:p w14:paraId="34409DDC" w14:textId="77777777" w:rsidR="00705D54" w:rsidRDefault="00C74CB8">
      <w:pPr>
        <w:spacing w:line="600" w:lineRule="auto"/>
        <w:ind w:firstLine="720"/>
        <w:jc w:val="both"/>
        <w:rPr>
          <w:rFonts w:eastAsia="Times New Roman"/>
          <w:szCs w:val="24"/>
        </w:rPr>
      </w:pPr>
      <w:r>
        <w:rPr>
          <w:rFonts w:eastAsia="Times New Roman"/>
          <w:szCs w:val="24"/>
        </w:rPr>
        <w:t>Θα ήθελα και εγώ να κάνω ένα, δυο σχόλια πάνω σε αυτή τη γενικότερη συζήτηση, κυρίως σε κάτι που ανέφερε ο Κοινοβουλευτικός Εκπρόσωπος της</w:t>
      </w:r>
      <w:r>
        <w:rPr>
          <w:rFonts w:eastAsia="Times New Roman"/>
          <w:szCs w:val="24"/>
        </w:rPr>
        <w:t xml:space="preserve"> Δημοκρατικής Συμπαράταξης</w:t>
      </w:r>
      <w:r>
        <w:rPr>
          <w:rFonts w:eastAsia="Times New Roman"/>
          <w:szCs w:val="24"/>
        </w:rPr>
        <w:t xml:space="preserve"> </w:t>
      </w:r>
      <w:r>
        <w:rPr>
          <w:rFonts w:eastAsia="Times New Roman"/>
          <w:szCs w:val="24"/>
        </w:rPr>
        <w:t>κ. Λοβέρδος. Μας είπε ότι</w:t>
      </w:r>
      <w:r>
        <w:rPr>
          <w:rFonts w:eastAsia="Times New Roman"/>
          <w:szCs w:val="24"/>
        </w:rPr>
        <w:t>,</w:t>
      </w:r>
      <w:r>
        <w:rPr>
          <w:rFonts w:eastAsia="Times New Roman"/>
          <w:szCs w:val="24"/>
        </w:rPr>
        <w:t xml:space="preserve"> μόνο στην Ελλάδα νίκησε ο λαϊκισμός, στη Γαλλία έχασε, στην Ολλανδία έχασε. </w:t>
      </w:r>
    </w:p>
    <w:p w14:paraId="34409DDD" w14:textId="77777777" w:rsidR="00705D54" w:rsidRDefault="00C74CB8">
      <w:pPr>
        <w:spacing w:line="600" w:lineRule="auto"/>
        <w:ind w:firstLine="720"/>
        <w:jc w:val="both"/>
        <w:rPr>
          <w:rFonts w:eastAsia="Times New Roman" w:cs="Times New Roman"/>
          <w:szCs w:val="24"/>
        </w:rPr>
      </w:pPr>
      <w:r>
        <w:rPr>
          <w:rFonts w:eastAsia="Times New Roman"/>
          <w:szCs w:val="24"/>
        </w:rPr>
        <w:t>Θα έλεγα, κατ’ αρχάς, ότι πρόκειται για μια πάρα πολύ σοβαρή πολιτική απρέπεια -τουλάχιστον- του κ. Λοβέρδου να κατατάσσει το</w:t>
      </w:r>
      <w:r>
        <w:rPr>
          <w:rFonts w:eastAsia="Times New Roman"/>
          <w:szCs w:val="24"/>
        </w:rPr>
        <w:t xml:space="preserve">ν ΣΥΡΙΖΑ μαζί με τη </w:t>
      </w:r>
      <w:proofErr w:type="spellStart"/>
      <w:r>
        <w:rPr>
          <w:rFonts w:eastAsia="Times New Roman"/>
          <w:szCs w:val="24"/>
        </w:rPr>
        <w:t>Λεπέν</w:t>
      </w:r>
      <w:proofErr w:type="spellEnd"/>
      <w:r>
        <w:rPr>
          <w:rFonts w:eastAsia="Times New Roman"/>
          <w:szCs w:val="24"/>
        </w:rPr>
        <w:t xml:space="preserve"> και τον </w:t>
      </w:r>
      <w:proofErr w:type="spellStart"/>
      <w:r>
        <w:rPr>
          <w:rFonts w:eastAsia="Times New Roman"/>
          <w:szCs w:val="24"/>
        </w:rPr>
        <w:t>Βίλντερς</w:t>
      </w:r>
      <w:proofErr w:type="spellEnd"/>
      <w:r>
        <w:rPr>
          <w:rFonts w:eastAsia="Times New Roman"/>
          <w:szCs w:val="24"/>
        </w:rPr>
        <w:t xml:space="preserve">. Όμως, φαίνεται ότι ο κ. Λοβέρδος δεν έχει ακόμα μπορέσει να χωνέψει -και δεν ξέρω αν θα το χωνέψει γρήγορα ή κάποια στιγμή- ότι η κατάρρευση ή η συρρίκνωση της ευρωπαϊκής Σοσιαλδημοκρατίας </w:t>
      </w:r>
      <w:r>
        <w:rPr>
          <w:rFonts w:eastAsia="Times New Roman"/>
          <w:szCs w:val="24"/>
        </w:rPr>
        <w:lastRenderedPageBreak/>
        <w:t>ξεκίνησε από την Ελλάδα</w:t>
      </w:r>
      <w:r>
        <w:rPr>
          <w:rFonts w:eastAsia="Times New Roman"/>
          <w:szCs w:val="24"/>
        </w:rPr>
        <w:t>. Πήρε τον όρο «</w:t>
      </w:r>
      <w:proofErr w:type="spellStart"/>
      <w:r>
        <w:rPr>
          <w:rFonts w:eastAsia="Times New Roman"/>
          <w:szCs w:val="24"/>
        </w:rPr>
        <w:t>πασοκ</w:t>
      </w:r>
      <w:r>
        <w:rPr>
          <w:rFonts w:eastAsia="Times New Roman"/>
          <w:szCs w:val="24"/>
        </w:rPr>
        <w:t>οποίηση</w:t>
      </w:r>
      <w:proofErr w:type="spellEnd"/>
      <w:r>
        <w:rPr>
          <w:rFonts w:eastAsia="Times New Roman"/>
          <w:szCs w:val="24"/>
        </w:rPr>
        <w:t>». Προχθές στη Γαλλία το είπαν «</w:t>
      </w:r>
      <w:proofErr w:type="spellStart"/>
      <w:r>
        <w:rPr>
          <w:rFonts w:eastAsia="Times New Roman"/>
          <w:szCs w:val="24"/>
          <w:lang w:val="en-US"/>
        </w:rPr>
        <w:t>pasokisation</w:t>
      </w:r>
      <w:proofErr w:type="spellEnd"/>
      <w:r>
        <w:rPr>
          <w:rFonts w:eastAsia="Times New Roman"/>
          <w:szCs w:val="24"/>
        </w:rPr>
        <w:t xml:space="preserve">». </w:t>
      </w:r>
    </w:p>
    <w:p w14:paraId="34409DDE" w14:textId="77777777" w:rsidR="00705D54" w:rsidRDefault="00C74CB8">
      <w:pPr>
        <w:spacing w:line="600" w:lineRule="auto"/>
        <w:jc w:val="both"/>
        <w:rPr>
          <w:rFonts w:eastAsia="Times New Roman" w:cs="Times New Roman"/>
          <w:szCs w:val="24"/>
        </w:rPr>
      </w:pPr>
      <w:r>
        <w:rPr>
          <w:rFonts w:eastAsia="Times New Roman" w:cs="Times New Roman"/>
          <w:szCs w:val="24"/>
        </w:rPr>
        <w:tab/>
        <w:t>Πριν από λίγες εβδομάδες στην Ολλανδία χρησιμοποίησαν κάποια άλλη λέξη. Δεν ξέρω στα ολλανδικά πώς ακριβώς είναι ο όρος, αλλά προφανώς</w:t>
      </w:r>
      <w:r>
        <w:rPr>
          <w:rFonts w:eastAsia="Times New Roman" w:cs="Times New Roman"/>
          <w:szCs w:val="24"/>
        </w:rPr>
        <w:t>,</w:t>
      </w:r>
      <w:r>
        <w:rPr>
          <w:rFonts w:eastAsia="Times New Roman" w:cs="Times New Roman"/>
          <w:szCs w:val="24"/>
        </w:rPr>
        <w:t xml:space="preserve"> αρχίζει από τη λέξη «ΠΑΣΟΚ». Όλα αυτά, λοιπόν, του έχουν δημιουργήσει μια πολύ μεγάλη πικρία. Δεν ξέρω αν η άποψή του αυτή περί λαϊκισμού βρίσκει σύμφωνους όλους τους Βουλευτές της Δημοκρατικής Συμπαράταξης, ο ίδιος, όμως, ήταν σαφής και νομίζω ότι δεν έπ</w:t>
      </w:r>
      <w:r>
        <w:rPr>
          <w:rFonts w:eastAsia="Times New Roman" w:cs="Times New Roman"/>
          <w:szCs w:val="24"/>
        </w:rPr>
        <w:t xml:space="preserve">ρεπε να μείνει ασχολίαστη αυτή η τοποθέτησή του. </w:t>
      </w:r>
    </w:p>
    <w:p w14:paraId="34409DD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Με αφορμή τις γαλλικές εκλογές, ακούσαμε και από τον κ. </w:t>
      </w:r>
      <w:proofErr w:type="spellStart"/>
      <w:r>
        <w:rPr>
          <w:rFonts w:eastAsia="Times New Roman" w:cs="Times New Roman"/>
          <w:szCs w:val="24"/>
        </w:rPr>
        <w:t>Αμυρά</w:t>
      </w:r>
      <w:proofErr w:type="spellEnd"/>
      <w:r>
        <w:rPr>
          <w:rFonts w:eastAsia="Times New Roman" w:cs="Times New Roman"/>
          <w:szCs w:val="24"/>
        </w:rPr>
        <w:t xml:space="preserve"> από το Ποτάμι στη συνέχεια να μας λέει ότι, επειδή είμαστε εναντίον της </w:t>
      </w:r>
      <w:proofErr w:type="spellStart"/>
      <w:r>
        <w:rPr>
          <w:rFonts w:eastAsia="Times New Roman" w:cs="Times New Roman"/>
          <w:szCs w:val="24"/>
        </w:rPr>
        <w:t>Λεπέν</w:t>
      </w:r>
      <w:proofErr w:type="spellEnd"/>
      <w:r>
        <w:rPr>
          <w:rFonts w:eastAsia="Times New Roman" w:cs="Times New Roman"/>
          <w:szCs w:val="24"/>
        </w:rPr>
        <w:t>, επειδή είπαμε, όπως και το αδελφό κόμμα του ΣΥΡΙΖΑ στη Γαλλία, το</w:t>
      </w:r>
      <w:r>
        <w:rPr>
          <w:rFonts w:eastAsia="Times New Roman" w:cs="Times New Roman"/>
          <w:szCs w:val="24"/>
        </w:rPr>
        <w:t xml:space="preserve"> Γαλλικό Κομμουνιστικό Κόμμα, «ποτέ </w:t>
      </w:r>
      <w:proofErr w:type="spellStart"/>
      <w:r>
        <w:rPr>
          <w:rFonts w:eastAsia="Times New Roman" w:cs="Times New Roman"/>
          <w:szCs w:val="24"/>
        </w:rPr>
        <w:t>Λεπέν</w:t>
      </w:r>
      <w:proofErr w:type="spellEnd"/>
      <w:r>
        <w:rPr>
          <w:rFonts w:eastAsia="Times New Roman" w:cs="Times New Roman"/>
          <w:szCs w:val="24"/>
        </w:rPr>
        <w:t>!», αυτό σημαίνει ότι αλλάξαμε πολιτικό περπάτημα και ότι τώρα είμαστε υποστηρικτές του Μακρόν. Δεν ξέρω το Ποτάμι τι θέση πήρε πάνω στο θέμα αυτό και εάν θα πρέπει να χαρακτηριστεί η ιδεολογική του φυσιογνωμία -η ο</w:t>
      </w:r>
      <w:r>
        <w:rPr>
          <w:rFonts w:eastAsia="Times New Roman" w:cs="Times New Roman"/>
          <w:szCs w:val="24"/>
        </w:rPr>
        <w:t xml:space="preserve">ποία ακόμα παραμένει ασαφής- από το τι θα πει για τον δεύτερο γύρο των γαλλικών εκλογών. </w:t>
      </w:r>
    </w:p>
    <w:p w14:paraId="34409DE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Να έρθω τώρα λίγο στο θέμα του νόμου που συζητάμε.</w:t>
      </w:r>
      <w:r w:rsidDel="007F483E">
        <w:rPr>
          <w:rFonts w:eastAsia="Times New Roman" w:cs="Times New Roman"/>
          <w:szCs w:val="24"/>
        </w:rPr>
        <w:t xml:space="preserve"> </w:t>
      </w:r>
      <w:r>
        <w:rPr>
          <w:rFonts w:eastAsia="Times New Roman" w:cs="Times New Roman"/>
          <w:szCs w:val="24"/>
        </w:rPr>
        <w:t>Κατ’ αρχάς, μου έκανε εντύπωση, κυρίες και κύριοι συνάδελφοι, ότι, ενώ γράφτηκαν αρκετοί ομιλητές από τη Νέα Δημοκρ</w:t>
      </w:r>
      <w:r>
        <w:rPr>
          <w:rFonts w:eastAsia="Times New Roman" w:cs="Times New Roman"/>
          <w:szCs w:val="24"/>
        </w:rPr>
        <w:t>ατία και ενώ ήταν το πρωί, στην έναρξη της συνεδρίασης, ο κ. Χατζηδάκης, ο οποίος είχε νομοθετήσει σχετικά το 2013, ο κ. Χατζηδάκης δεν ήταν στη λίστα των ομιλητών -μπορεί να είχε κάποια άλλη, σπουδαία υποχρέωση, δεν ξέρω- και ανέλαβαν με ευγενικό τρόπο -ή</w:t>
      </w:r>
      <w:r>
        <w:rPr>
          <w:rFonts w:eastAsia="Times New Roman" w:cs="Times New Roman"/>
          <w:szCs w:val="24"/>
        </w:rPr>
        <w:t>ταν μια ευγενική πολιτική κίνηση- οι συνάδελφοί του της Νέας Δημοκρατίας να υποστηρίξουν εκείνοι την τουλάχιστον άστοχη ενέργεια</w:t>
      </w:r>
      <w:r>
        <w:rPr>
          <w:rFonts w:eastAsia="Times New Roman" w:cs="Times New Roman"/>
          <w:szCs w:val="24"/>
        </w:rPr>
        <w:t>,</w:t>
      </w:r>
      <w:r>
        <w:rPr>
          <w:rFonts w:eastAsia="Times New Roman" w:cs="Times New Roman"/>
          <w:szCs w:val="24"/>
        </w:rPr>
        <w:t xml:space="preserve"> που είχε κάνει το 2013, νομοθετώντας με τον συγκεκριμένο τρόπο. </w:t>
      </w:r>
    </w:p>
    <w:p w14:paraId="34409DE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Η ιστορία της συγχώνευσης των τριών </w:t>
      </w:r>
      <w:r>
        <w:rPr>
          <w:rFonts w:eastAsia="Times New Roman" w:cs="Times New Roman"/>
          <w:szCs w:val="24"/>
        </w:rPr>
        <w:t xml:space="preserve">οργανισμών, </w:t>
      </w:r>
      <w:r>
        <w:rPr>
          <w:rFonts w:eastAsia="Times New Roman" w:cs="Times New Roman"/>
          <w:szCs w:val="24"/>
        </w:rPr>
        <w:t>ΕΛΟΤ, ΕΙΜ και</w:t>
      </w:r>
      <w:r>
        <w:rPr>
          <w:rFonts w:eastAsia="Times New Roman" w:cs="Times New Roman"/>
          <w:szCs w:val="24"/>
        </w:rPr>
        <w:t xml:space="preserve"> ΕΣΥΔ</w:t>
      </w:r>
      <w:r>
        <w:rPr>
          <w:rFonts w:eastAsia="Times New Roman" w:cs="Times New Roman"/>
          <w:szCs w:val="24"/>
        </w:rPr>
        <w:t>,</w:t>
      </w:r>
      <w:r>
        <w:rPr>
          <w:rFonts w:eastAsia="Times New Roman" w:cs="Times New Roman"/>
          <w:szCs w:val="24"/>
        </w:rPr>
        <w:t xml:space="preserve"> που έγινε τότε από την κυβέρνηση Σαμαρά-Βενιζέλου και τον κ. Χατζηδάκη, τον σημερινό Αντιπρόεδρο της Νέας Δημοκρατίας, είναι νομίζω και διδακτική και πολύ χαρακτηριστική. Διδάσκει -πρέπει να διδάσκει, δεν είμαι σίγουρος ότι διδάσκει</w:t>
      </w:r>
      <w:r>
        <w:rPr>
          <w:rFonts w:eastAsia="Times New Roman" w:cs="Times New Roman"/>
          <w:szCs w:val="24"/>
        </w:rPr>
        <w:t xml:space="preserve"> </w:t>
      </w:r>
      <w:r>
        <w:rPr>
          <w:rFonts w:eastAsia="Times New Roman" w:cs="Times New Roman"/>
          <w:szCs w:val="24"/>
        </w:rPr>
        <w:t>όλους εκείνους π</w:t>
      </w:r>
      <w:r>
        <w:rPr>
          <w:rFonts w:eastAsia="Times New Roman" w:cs="Times New Roman"/>
          <w:szCs w:val="24"/>
        </w:rPr>
        <w:t>ου κυβέρνησαν την εποχή εκείνη</w:t>
      </w:r>
      <w:r>
        <w:rPr>
          <w:rFonts w:eastAsia="Times New Roman" w:cs="Times New Roman"/>
          <w:szCs w:val="24"/>
        </w:rPr>
        <w:t>-</w:t>
      </w:r>
      <w:r>
        <w:rPr>
          <w:rFonts w:eastAsia="Times New Roman" w:cs="Times New Roman"/>
          <w:szCs w:val="24"/>
        </w:rPr>
        <w:t xml:space="preserve"> ότι η με οποιονδήποτε τρόπο και κόστος συρρίκνωση του δημόσιου και του ευρύτερου δημόσιου τομέα, αυτό το «πάση θυσία»</w:t>
      </w:r>
      <w:r>
        <w:rPr>
          <w:rFonts w:eastAsia="Times New Roman" w:cs="Times New Roman"/>
          <w:szCs w:val="24"/>
        </w:rPr>
        <w:t>,</w:t>
      </w:r>
      <w:r>
        <w:rPr>
          <w:rFonts w:eastAsia="Times New Roman" w:cs="Times New Roman"/>
          <w:szCs w:val="24"/>
        </w:rPr>
        <w:t xml:space="preserve"> που έχουμε ακούσει πάρα πολλές φορές, μπορεί να δημιουργήσει </w:t>
      </w:r>
      <w:r>
        <w:rPr>
          <w:rFonts w:eastAsia="Times New Roman" w:cs="Times New Roman"/>
          <w:szCs w:val="24"/>
        </w:rPr>
        <w:lastRenderedPageBreak/>
        <w:t>πολύ περισσότερα προβλήματα από εκείνα που υ</w:t>
      </w:r>
      <w:r>
        <w:rPr>
          <w:rFonts w:eastAsia="Times New Roman" w:cs="Times New Roman"/>
          <w:szCs w:val="24"/>
        </w:rPr>
        <w:t xml:space="preserve">ποτίθεται θα ήθελε να λύσει. </w:t>
      </w:r>
    </w:p>
    <w:p w14:paraId="34409DE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Είναι, επίσης, πολύ χαρακτηριστικό -«εξ όνυχος τον λέοντα» θα έλεγα- της νοοτροπίας, του κλίματος και της πολιτικής που ακολούθησε εκείνη η κυβέρνηση, που την καθιστούσε βασιλικότερη του βασιλέως</w:t>
      </w:r>
      <w:r>
        <w:rPr>
          <w:rFonts w:eastAsia="Times New Roman" w:cs="Times New Roman"/>
          <w:szCs w:val="24"/>
        </w:rPr>
        <w:t>,</w:t>
      </w:r>
      <w:r>
        <w:rPr>
          <w:rFonts w:eastAsia="Times New Roman" w:cs="Times New Roman"/>
          <w:szCs w:val="24"/>
        </w:rPr>
        <w:t xml:space="preserve"> όταν με επιπολαιότητα και απε</w:t>
      </w:r>
      <w:r>
        <w:rPr>
          <w:rFonts w:eastAsia="Times New Roman" w:cs="Times New Roman"/>
          <w:szCs w:val="24"/>
        </w:rPr>
        <w:t>ρισκεψία εφάρμοζε το δόγμα της νεοφιλελεύθερης λιτότητας</w:t>
      </w:r>
      <w:r>
        <w:rPr>
          <w:rFonts w:eastAsia="Times New Roman" w:cs="Times New Roman"/>
          <w:szCs w:val="24"/>
        </w:rPr>
        <w:t>,</w:t>
      </w:r>
      <w:r>
        <w:rPr>
          <w:rFonts w:eastAsia="Times New Roman" w:cs="Times New Roman"/>
          <w:szCs w:val="24"/>
        </w:rPr>
        <w:t xml:space="preserve"> όχι μόνο στο ΕΣΥΔ και στον ευρύτερο δημόσιο τομέα, όσο στο σύνολο της ελληνικής κοινωνίας. </w:t>
      </w:r>
    </w:p>
    <w:p w14:paraId="34409DE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Έτσι, λοιπόν, μετά από εκείνη τη νομοθέτηση, κάποια στιγμή, κατά τη διάρκεια μιας αξιολόγησης από τον Ευρω</w:t>
      </w:r>
      <w:r>
        <w:rPr>
          <w:rFonts w:eastAsia="Times New Roman" w:cs="Times New Roman"/>
          <w:szCs w:val="24"/>
        </w:rPr>
        <w:t xml:space="preserve">παϊκό Οργανισμό Διαπίστευσης, διαπιστώθηκε το ασυμβίβαστο της συνύπαρξης με τους δύο άλλους φορείς. Και αυτό -εάν δεν άλλαζε- θα είχε σημαντικές επιπτώσεις για τα ελληνικά πιστοποιητικά διαπίστευσης και κατά </w:t>
      </w:r>
      <w:r>
        <w:rPr>
          <w:rFonts w:eastAsia="Times New Roman" w:cs="Times New Roman"/>
          <w:szCs w:val="24"/>
        </w:rPr>
        <w:t xml:space="preserve">συνέπεια, </w:t>
      </w:r>
      <w:r>
        <w:rPr>
          <w:rFonts w:eastAsia="Times New Roman" w:cs="Times New Roman"/>
          <w:szCs w:val="24"/>
        </w:rPr>
        <w:t>για τα πιστοποιητικά ποιότητας και τις</w:t>
      </w:r>
      <w:r>
        <w:rPr>
          <w:rFonts w:eastAsia="Times New Roman" w:cs="Times New Roman"/>
          <w:szCs w:val="24"/>
        </w:rPr>
        <w:t xml:space="preserve"> εκθέσεις δοκιμών των διαπιστευμένων φορέων και εργαστηρίων, άρα των προϊόντων, των υλικών και των υπηρεσιών</w:t>
      </w:r>
      <w:r>
        <w:rPr>
          <w:rFonts w:eastAsia="Times New Roman" w:cs="Times New Roman"/>
          <w:szCs w:val="24"/>
        </w:rPr>
        <w:t>,</w:t>
      </w:r>
      <w:r>
        <w:rPr>
          <w:rFonts w:eastAsia="Times New Roman" w:cs="Times New Roman"/>
          <w:szCs w:val="24"/>
        </w:rPr>
        <w:t xml:space="preserve"> που αναφέρονταν σε αυτά τα πιστοποιητικά. Θα δημιουργούσε, δηλαδή, σοβαρό πρόβλημα για τις ελληνικές εξαγωγές και την ελληνική οικονομία. </w:t>
      </w:r>
    </w:p>
    <w:p w14:paraId="34409DE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Κατά τη</w:t>
      </w:r>
      <w:r>
        <w:rPr>
          <w:rFonts w:eastAsia="Times New Roman" w:cs="Times New Roman"/>
          <w:szCs w:val="24"/>
        </w:rPr>
        <w:t xml:space="preserve"> διάρκεια των συνεδριάσεων της </w:t>
      </w:r>
      <w:r>
        <w:rPr>
          <w:rFonts w:eastAsia="Times New Roman" w:cs="Times New Roman"/>
          <w:szCs w:val="24"/>
        </w:rPr>
        <w:t xml:space="preserve">επιτροπής </w:t>
      </w:r>
      <w:r>
        <w:rPr>
          <w:rFonts w:eastAsia="Times New Roman" w:cs="Times New Roman"/>
          <w:szCs w:val="24"/>
        </w:rPr>
        <w:t xml:space="preserve">και της ακρόασης των φορέων έγιναν γνωστά πολλά άλλα ενδιαφέροντα στοιχεία, που επιβεβαιώνουν την άκριτη και δογματική προσήλωση της τότε Κυβέρνησης σε κοντόφθαλμες πρακτικές. </w:t>
      </w:r>
    </w:p>
    <w:p w14:paraId="34409DE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Κατ’ αρχάς</w:t>
      </w:r>
      <w:r>
        <w:rPr>
          <w:rFonts w:eastAsia="Times New Roman" w:cs="Times New Roman"/>
          <w:szCs w:val="24"/>
        </w:rPr>
        <w:t>,</w:t>
      </w:r>
      <w:r>
        <w:rPr>
          <w:rFonts w:eastAsia="Times New Roman" w:cs="Times New Roman"/>
          <w:szCs w:val="24"/>
        </w:rPr>
        <w:t xml:space="preserve"> μάθαμε από τον συνάδελφο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Τζελέπη, </w:t>
      </w:r>
      <w:r>
        <w:rPr>
          <w:rFonts w:eastAsia="Times New Roman" w:cs="Times New Roman"/>
          <w:szCs w:val="24"/>
        </w:rPr>
        <w:t xml:space="preserve">ειδικό αγορητή </w:t>
      </w:r>
      <w:r>
        <w:rPr>
          <w:rFonts w:eastAsia="Times New Roman" w:cs="Times New Roman"/>
          <w:szCs w:val="24"/>
        </w:rPr>
        <w:t>της Δ</w:t>
      </w:r>
      <w:r>
        <w:rPr>
          <w:rFonts w:eastAsia="Times New Roman" w:cs="Times New Roman"/>
          <w:szCs w:val="24"/>
        </w:rPr>
        <w:t xml:space="preserve">ημοκρατικής </w:t>
      </w:r>
      <w:r>
        <w:rPr>
          <w:rFonts w:eastAsia="Times New Roman" w:cs="Times New Roman"/>
          <w:szCs w:val="24"/>
        </w:rPr>
        <w:t>Σ</w:t>
      </w:r>
      <w:r>
        <w:rPr>
          <w:rFonts w:eastAsia="Times New Roman" w:cs="Times New Roman"/>
          <w:szCs w:val="24"/>
        </w:rPr>
        <w:t xml:space="preserve">υμπαράταξης </w:t>
      </w:r>
      <w:r>
        <w:rPr>
          <w:rFonts w:eastAsia="Times New Roman" w:cs="Times New Roman"/>
          <w:szCs w:val="24"/>
        </w:rPr>
        <w:t>και στ</w:t>
      </w:r>
      <w:r>
        <w:rPr>
          <w:rFonts w:eastAsia="Times New Roman" w:cs="Times New Roman"/>
          <w:szCs w:val="24"/>
        </w:rPr>
        <w:t>ε</w:t>
      </w:r>
      <w:r>
        <w:rPr>
          <w:rFonts w:eastAsia="Times New Roman" w:cs="Times New Roman"/>
          <w:szCs w:val="24"/>
        </w:rPr>
        <w:t>λ</w:t>
      </w:r>
      <w:r>
        <w:rPr>
          <w:rFonts w:eastAsia="Times New Roman" w:cs="Times New Roman"/>
          <w:szCs w:val="24"/>
        </w:rPr>
        <w:t>έ</w:t>
      </w:r>
      <w:r>
        <w:rPr>
          <w:rFonts w:eastAsia="Times New Roman" w:cs="Times New Roman"/>
          <w:szCs w:val="24"/>
        </w:rPr>
        <w:t>χο</w:t>
      </w:r>
      <w:r>
        <w:rPr>
          <w:rFonts w:eastAsia="Times New Roman" w:cs="Times New Roman"/>
          <w:szCs w:val="24"/>
        </w:rPr>
        <w:t>υ</w:t>
      </w:r>
      <w:r>
        <w:rPr>
          <w:rFonts w:eastAsia="Times New Roman" w:cs="Times New Roman"/>
          <w:szCs w:val="24"/>
        </w:rPr>
        <w:t xml:space="preserve">ς του ΠΑΣΟΚ, ότι ο κ. Χατζηδάκης εκείνη την εποχή δεν ήθελε επ’ </w:t>
      </w:r>
      <w:proofErr w:type="spellStart"/>
      <w:r>
        <w:rPr>
          <w:rFonts w:eastAsia="Times New Roman" w:cs="Times New Roman"/>
          <w:szCs w:val="24"/>
        </w:rPr>
        <w:t>ουδενί</w:t>
      </w:r>
      <w:proofErr w:type="spellEnd"/>
      <w:r>
        <w:rPr>
          <w:rFonts w:eastAsia="Times New Roman" w:cs="Times New Roman"/>
          <w:szCs w:val="24"/>
        </w:rPr>
        <w:t xml:space="preserve"> να ακούσει τις συμβουλές του συγκυβερνώντος ΠΑΣΟΚ, ότι πιθανότατα</w:t>
      </w:r>
      <w:r>
        <w:rPr>
          <w:rFonts w:eastAsia="Times New Roman" w:cs="Times New Roman"/>
          <w:szCs w:val="24"/>
        </w:rPr>
        <w:t>,</w:t>
      </w:r>
      <w:r>
        <w:rPr>
          <w:rFonts w:eastAsia="Times New Roman" w:cs="Times New Roman"/>
          <w:szCs w:val="24"/>
        </w:rPr>
        <w:t xml:space="preserve"> αυτή η συγχώνευση θα δημιουργούσε προβλήματα συμβα</w:t>
      </w:r>
      <w:r>
        <w:rPr>
          <w:rFonts w:eastAsia="Times New Roman" w:cs="Times New Roman"/>
          <w:szCs w:val="24"/>
        </w:rPr>
        <w:t>τότητας</w:t>
      </w:r>
      <w:r>
        <w:rPr>
          <w:rFonts w:eastAsia="Times New Roman" w:cs="Times New Roman"/>
          <w:szCs w:val="24"/>
        </w:rPr>
        <w:t>,</w:t>
      </w:r>
      <w:r>
        <w:rPr>
          <w:rFonts w:eastAsia="Times New Roman" w:cs="Times New Roman"/>
          <w:szCs w:val="24"/>
        </w:rPr>
        <w:t xml:space="preserve"> σύμφωνα με τις διατάξεις του Ευρωπαϊκού Κανονισμού 765/2008. Φαίνεται ότι η δυνατότητα επιρροής του ΠΑΣΟΚ σε εκείνη την κυβέρνηση ήταν πάρα πολύ μικρή και δεν επέτρεπε να επικρατήσει η σωστή άποψη στο συγκεκριμένο θέμα. </w:t>
      </w:r>
    </w:p>
    <w:p w14:paraId="34409DE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Λίγο όψιμα, όμως, ο καλός συνάδελφος από το ΠΑΣΟΚ θυμήθηκε το δίκιο του, αν και στη συνέχεια, αρκετά αμήχανα, προσπάθησε και είπε διάφορα πράγματα, τα οποία </w:t>
      </w:r>
      <w:r>
        <w:rPr>
          <w:rFonts w:eastAsia="Times New Roman" w:cs="Times New Roman"/>
          <w:szCs w:val="24"/>
        </w:rPr>
        <w:t>σε</w:t>
      </w:r>
      <w:r>
        <w:rPr>
          <w:rFonts w:eastAsia="Times New Roman" w:cs="Times New Roman"/>
          <w:szCs w:val="24"/>
        </w:rPr>
        <w:t xml:space="preserve"> μένα ήχησαν αντιφατικά.</w:t>
      </w:r>
      <w:r>
        <w:rPr>
          <w:rFonts w:eastAsia="Times New Roman" w:cs="Times New Roman"/>
          <w:szCs w:val="24"/>
        </w:rPr>
        <w:t xml:space="preserve"> </w:t>
      </w:r>
      <w:r>
        <w:rPr>
          <w:rFonts w:eastAsia="Times New Roman" w:cs="Times New Roman"/>
          <w:szCs w:val="24"/>
        </w:rPr>
        <w:t xml:space="preserve">Είπε ότι μέχρι το 2015 εκείνη η ρύθμιση -η νομοθέτηση του κ. Χατζηδάκη- </w:t>
      </w:r>
      <w:r>
        <w:rPr>
          <w:rFonts w:eastAsia="Times New Roman" w:cs="Times New Roman"/>
          <w:szCs w:val="24"/>
        </w:rPr>
        <w:t>είχε βρει ένα μαγικό κόλπο και όλα πήγαιναν καλά και ξαφνικά</w:t>
      </w:r>
      <w:r>
        <w:rPr>
          <w:rFonts w:eastAsia="Times New Roman" w:cs="Times New Roman"/>
          <w:szCs w:val="24"/>
        </w:rPr>
        <w:t>,</w:t>
      </w:r>
      <w:r>
        <w:rPr>
          <w:rFonts w:eastAsia="Times New Roman" w:cs="Times New Roman"/>
          <w:szCs w:val="24"/>
        </w:rPr>
        <w:t xml:space="preserve"> τα προβλήματα προέκυψαν μετά τον Ια</w:t>
      </w:r>
      <w:r>
        <w:rPr>
          <w:rFonts w:eastAsia="Times New Roman" w:cs="Times New Roman"/>
          <w:szCs w:val="24"/>
        </w:rPr>
        <w:lastRenderedPageBreak/>
        <w:t>νουάριο του 2015. Μας είπε, στη συνέχεια, ότι η ρύθμιση που κάνουμε είναι απλώς μια προσωρινή ρύθμιση και θα φέρουμε νέα παράταση, ότι θα χρειαστεί άλλη ρύθμισ</w:t>
      </w:r>
      <w:r>
        <w:rPr>
          <w:rFonts w:eastAsia="Times New Roman" w:cs="Times New Roman"/>
          <w:szCs w:val="24"/>
        </w:rPr>
        <w:t>η</w:t>
      </w:r>
      <w:r>
        <w:rPr>
          <w:rFonts w:eastAsia="Times New Roman" w:cs="Times New Roman"/>
          <w:szCs w:val="24"/>
        </w:rPr>
        <w:t>,</w:t>
      </w:r>
      <w:r>
        <w:rPr>
          <w:rFonts w:eastAsia="Times New Roman" w:cs="Times New Roman"/>
          <w:szCs w:val="24"/>
        </w:rPr>
        <w:t xml:space="preserve"> γιατί είναι απλώς μια παράταση αυτή</w:t>
      </w:r>
      <w:r>
        <w:rPr>
          <w:rFonts w:eastAsia="Times New Roman" w:cs="Times New Roman"/>
          <w:szCs w:val="24"/>
        </w:rPr>
        <w:t>,</w:t>
      </w:r>
      <w:r>
        <w:rPr>
          <w:rFonts w:eastAsia="Times New Roman" w:cs="Times New Roman"/>
          <w:szCs w:val="24"/>
        </w:rPr>
        <w:t xml:space="preserve"> που θα πάρουμε τώρα, πράγμα</w:t>
      </w:r>
      <w:r>
        <w:rPr>
          <w:rFonts w:eastAsia="Times New Roman" w:cs="Times New Roman"/>
          <w:szCs w:val="24"/>
        </w:rPr>
        <w:t>,</w:t>
      </w:r>
      <w:r>
        <w:rPr>
          <w:rFonts w:eastAsia="Times New Roman" w:cs="Times New Roman"/>
          <w:szCs w:val="24"/>
        </w:rPr>
        <w:t xml:space="preserve"> που είναι απολύτως αναληθές, διότι η απόλυτη αυτονόμηση του ΕΣΥΔ δεν μπορεί να δημιουργήσει κανένα απολύτως πρόβλημα στη συνέχεια. Και σήμερα το πρωί, στην εισήγησή του, είπε -δεν ξέρω αν</w:t>
      </w:r>
      <w:r>
        <w:rPr>
          <w:rFonts w:eastAsia="Times New Roman" w:cs="Times New Roman"/>
          <w:szCs w:val="24"/>
        </w:rPr>
        <w:t xml:space="preserve"> το κατάλαβα καλά- ότι θα μπορούσε να παραμείνει και η συγχώνευση και θα ήταν καλύτερα να παρέμεναν συγχωνευμένοι οι τρεις </w:t>
      </w:r>
      <w:r>
        <w:rPr>
          <w:rFonts w:eastAsia="Times New Roman" w:cs="Times New Roman"/>
          <w:szCs w:val="24"/>
        </w:rPr>
        <w:t>οργανισμοί</w:t>
      </w:r>
      <w:r>
        <w:rPr>
          <w:rFonts w:eastAsia="Times New Roman" w:cs="Times New Roman"/>
          <w:szCs w:val="24"/>
        </w:rPr>
        <w:t xml:space="preserve">. </w:t>
      </w:r>
    </w:p>
    <w:p w14:paraId="34409DE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Όλα αυτά τα ακούσαμε από τον εκπρόσωπο του ίδιου κόμματος και πραγματικά</w:t>
      </w:r>
      <w:r>
        <w:rPr>
          <w:rFonts w:eastAsia="Times New Roman" w:cs="Times New Roman"/>
          <w:szCs w:val="24"/>
        </w:rPr>
        <w:t>,</w:t>
      </w:r>
      <w:r>
        <w:rPr>
          <w:rFonts w:eastAsia="Times New Roman" w:cs="Times New Roman"/>
          <w:szCs w:val="24"/>
        </w:rPr>
        <w:t xml:space="preserve"> εγώ έχω μπερδευτεί για το ποια είναι τελικά η </w:t>
      </w:r>
      <w:r>
        <w:rPr>
          <w:rFonts w:eastAsia="Times New Roman" w:cs="Times New Roman"/>
          <w:szCs w:val="24"/>
        </w:rPr>
        <w:t>τοποθέτηση της Δημοκρατικής Συμπαράταξης.</w:t>
      </w:r>
    </w:p>
    <w:p w14:paraId="34409DE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Επιπλέον, κατά την ακρόαση των φορέων, διαπιστώσαμε ότι οι επισημάνσεις από τον Ευρωπαϊκό Οργανισμό Διαπίστευσης είχαν διατυπωθεί πριν από το 2013, από το 2012. Το είπε ο Υπουργός. Κατέθεσε και έγγραφα. Το είπαν οι</w:t>
      </w:r>
      <w:r>
        <w:rPr>
          <w:rFonts w:eastAsia="Times New Roman" w:cs="Times New Roman"/>
          <w:szCs w:val="24"/>
        </w:rPr>
        <w:t xml:space="preserve"> σύλλογοι των εργαζομένων στο ΕΣΥΔ και στον ΕΛΟΤ. Κατέθεσαν κι αυτοί έγ</w:t>
      </w:r>
      <w:r>
        <w:rPr>
          <w:rFonts w:eastAsia="Times New Roman" w:cs="Times New Roman"/>
          <w:szCs w:val="24"/>
        </w:rPr>
        <w:lastRenderedPageBreak/>
        <w:t xml:space="preserve">γραφα στην </w:t>
      </w:r>
      <w:r>
        <w:rPr>
          <w:rFonts w:eastAsia="Times New Roman" w:cs="Times New Roman"/>
          <w:szCs w:val="24"/>
        </w:rPr>
        <w:t>επιτροπή</w:t>
      </w:r>
      <w:r>
        <w:rPr>
          <w:rFonts w:eastAsia="Times New Roman" w:cs="Times New Roman"/>
          <w:szCs w:val="24"/>
        </w:rPr>
        <w:t>. Άρα, δεν υπήρχε κα</w:t>
      </w:r>
      <w:r>
        <w:rPr>
          <w:rFonts w:eastAsia="Times New Roman" w:cs="Times New Roman"/>
          <w:szCs w:val="24"/>
        </w:rPr>
        <w:t>μ</w:t>
      </w:r>
      <w:r>
        <w:rPr>
          <w:rFonts w:eastAsia="Times New Roman" w:cs="Times New Roman"/>
          <w:szCs w:val="24"/>
        </w:rPr>
        <w:t>μία δικαιολογία παραπλάνησης ή λάθους εκείνης της εποχής από τον αρμόδιο Υπουργό και την κυβέρνηση της εποχής εκείνης.</w:t>
      </w:r>
    </w:p>
    <w:p w14:paraId="34409DE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Και βέβαια, φθάσαμε και σε</w:t>
      </w:r>
      <w:r>
        <w:rPr>
          <w:rFonts w:eastAsia="Times New Roman" w:cs="Times New Roman"/>
          <w:szCs w:val="24"/>
        </w:rPr>
        <w:t xml:space="preserve"> έναν απόλυτο, θα έλεγα, παραλογισμό και μια ρηχή αντιπολιτευτική τακτική</w:t>
      </w:r>
      <w:r>
        <w:rPr>
          <w:rFonts w:eastAsia="Times New Roman" w:cs="Times New Roman"/>
          <w:szCs w:val="24"/>
        </w:rPr>
        <w:t>,</w:t>
      </w:r>
      <w:r>
        <w:rPr>
          <w:rFonts w:eastAsia="Times New Roman" w:cs="Times New Roman"/>
          <w:szCs w:val="24"/>
        </w:rPr>
        <w:t xml:space="preserve"> που ακολουθεί εδώ και πάρα πολύ καιρό η Νέα Δημοκρατία, να συμφωνεί και επί της αρχής και επί όλων σχεδόν των άρθρων, εκτός των τροπολογιών -δεν αναφέρομαι σε αυτές τώρα- και τελικά</w:t>
      </w:r>
      <w:r>
        <w:rPr>
          <w:rFonts w:eastAsia="Times New Roman" w:cs="Times New Roman"/>
          <w:szCs w:val="24"/>
        </w:rPr>
        <w:t>, να κάνει μια κριτική</w:t>
      </w:r>
      <w:r>
        <w:rPr>
          <w:rFonts w:eastAsia="Times New Roman" w:cs="Times New Roman"/>
          <w:szCs w:val="24"/>
        </w:rPr>
        <w:t>,</w:t>
      </w:r>
      <w:r>
        <w:rPr>
          <w:rFonts w:eastAsia="Times New Roman" w:cs="Times New Roman"/>
          <w:szCs w:val="24"/>
        </w:rPr>
        <w:t xml:space="preserve"> η οποία ήταν καταλυτική. </w:t>
      </w:r>
    </w:p>
    <w:p w14:paraId="34409DE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Και αναρωτιέμαι, αν διαφωνούσαν σε όλα αυτά, τι παραπάνω θα είχαν να πουν; Αυτός ο τρόπος αντιπολίτευσης κρατάει σε υψηλό επίπεδο την κοινοβουλευτική </w:t>
      </w:r>
      <w:r>
        <w:rPr>
          <w:rFonts w:eastAsia="Times New Roman" w:cs="Times New Roman"/>
          <w:szCs w:val="24"/>
        </w:rPr>
        <w:t xml:space="preserve">και την πολιτική </w:t>
      </w:r>
      <w:r>
        <w:rPr>
          <w:rFonts w:eastAsia="Times New Roman" w:cs="Times New Roman"/>
          <w:szCs w:val="24"/>
        </w:rPr>
        <w:t xml:space="preserve">αντιπαράθεση; </w:t>
      </w:r>
    </w:p>
    <w:p w14:paraId="34409DE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Είναι ερωτήματα</w:t>
      </w:r>
      <w:r>
        <w:rPr>
          <w:rFonts w:eastAsia="Times New Roman" w:cs="Times New Roman"/>
          <w:szCs w:val="24"/>
        </w:rPr>
        <w:t>,</w:t>
      </w:r>
      <w:r>
        <w:rPr>
          <w:rFonts w:eastAsia="Times New Roman" w:cs="Times New Roman"/>
          <w:szCs w:val="24"/>
        </w:rPr>
        <w:t xml:space="preserve"> που αφο</w:t>
      </w:r>
      <w:r>
        <w:rPr>
          <w:rFonts w:eastAsia="Times New Roman" w:cs="Times New Roman"/>
          <w:szCs w:val="24"/>
        </w:rPr>
        <w:t>ρούν τους ίδιους, διότι οι ίδιοι έχουν χαράξει μια αντιπολιτευτική πολιτική, μια πρακτική, την οποία νομίζω ότι θα πρέπει οι ίδιοι κάποια στιγμή -και θα αναγκαστούν, πιστεύω, από τις εξελίξεις των γεγονότων- να επανεξετάσουν.</w:t>
      </w:r>
    </w:p>
    <w:p w14:paraId="34409DE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Τώρα, προέκυψε και ένα άλλο σο</w:t>
      </w:r>
      <w:r>
        <w:rPr>
          <w:rFonts w:eastAsia="Times New Roman" w:cs="Times New Roman"/>
          <w:szCs w:val="24"/>
        </w:rPr>
        <w:t xml:space="preserve">βαρό ζήτημα από όλη αυτή τη συζήτηση στην </w:t>
      </w:r>
      <w:r>
        <w:rPr>
          <w:rFonts w:eastAsia="Times New Roman" w:cs="Times New Roman"/>
          <w:szCs w:val="24"/>
        </w:rPr>
        <w:t xml:space="preserve">επιτροπή </w:t>
      </w:r>
      <w:r>
        <w:rPr>
          <w:rFonts w:eastAsia="Times New Roman" w:cs="Times New Roman"/>
          <w:szCs w:val="24"/>
        </w:rPr>
        <w:t xml:space="preserve">και την Ολομέλεια, το θέμα της βιωσιμότητας των δύο άλλων οργανισμών, του ΕΛΟΤ και του ΕΙΜ, που παραμένουν στο σχήμα που είχε δημιουργηθεί μετά την αποχώρηση του ΕΣΥΔ. </w:t>
      </w:r>
    </w:p>
    <w:p w14:paraId="34409DE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Πράγματι, υπάρχουν ζητήματα εκεί. Ο </w:t>
      </w:r>
      <w:r>
        <w:rPr>
          <w:rFonts w:eastAsia="Times New Roman" w:cs="Times New Roman"/>
          <w:szCs w:val="24"/>
        </w:rPr>
        <w:t>Υπουργός είπε ότι πρέπει να αντιμετωπιστούν. Έχει ξεκινήσει το Υπουργείο να σκέφτεται τρόπους αντιμετώπισης. Και η επιτροπή</w:t>
      </w:r>
      <w:r>
        <w:rPr>
          <w:rFonts w:eastAsia="Times New Roman" w:cs="Times New Roman"/>
          <w:szCs w:val="24"/>
        </w:rPr>
        <w:t>,</w:t>
      </w:r>
      <w:r>
        <w:rPr>
          <w:rFonts w:eastAsia="Times New Roman" w:cs="Times New Roman"/>
          <w:szCs w:val="24"/>
        </w:rPr>
        <w:t xml:space="preserve"> η οποία θα συγκροτηθεί αυτή τη βδομάδα, όπως δήλωσε ο Υπουργός, και η οποία πολύ χλευάστηκε ότι γίνεται εκ των υστέρων, ενώ θα έπρε</w:t>
      </w:r>
      <w:r>
        <w:rPr>
          <w:rFonts w:eastAsia="Times New Roman" w:cs="Times New Roman"/>
          <w:szCs w:val="24"/>
        </w:rPr>
        <w:t>πε να γίνει από πριν, είναι μια επιτροπή</w:t>
      </w:r>
      <w:r>
        <w:rPr>
          <w:rFonts w:eastAsia="Times New Roman" w:cs="Times New Roman"/>
          <w:szCs w:val="24"/>
        </w:rPr>
        <w:t>,</w:t>
      </w:r>
      <w:r>
        <w:rPr>
          <w:rFonts w:eastAsia="Times New Roman" w:cs="Times New Roman"/>
          <w:szCs w:val="24"/>
        </w:rPr>
        <w:t xml:space="preserve"> ακριβώς για να λύσει αυτά τα προβλήματα. </w:t>
      </w:r>
    </w:p>
    <w:p w14:paraId="34409DE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 σύστημα, θα έλεγα γενικότερα, της ποιότητας των προϊόντων, των υλικών και των υπηρεσιών στη χώρα μας, που έχει ως πυλώνες του αυτούς τους τρεις </w:t>
      </w:r>
      <w:r>
        <w:rPr>
          <w:rFonts w:eastAsia="Times New Roman" w:cs="Times New Roman"/>
          <w:szCs w:val="24"/>
        </w:rPr>
        <w:t>οργανισμούς</w:t>
      </w:r>
      <w:r>
        <w:rPr>
          <w:rFonts w:eastAsia="Times New Roman" w:cs="Times New Roman"/>
          <w:szCs w:val="24"/>
        </w:rPr>
        <w:t>, θέλει μια επ</w:t>
      </w:r>
      <w:r>
        <w:rPr>
          <w:rFonts w:eastAsia="Times New Roman" w:cs="Times New Roman"/>
          <w:szCs w:val="24"/>
        </w:rPr>
        <w:t xml:space="preserve">ανεξέταση, γιατί χρειάζεται να προχωρήσει πιο δυναμικά και να αναλάβει ρόλους, οι οποίοι θα βοηθήσουν σημαντικά την ελληνική παραγωγή, την ελληνική οικονομία και τις ελληνικές εξαγωγές. Αυτό είχε μείνει πίσω. Πρέπει να ξανασχεδιαστεί. Και αυτό είναι </w:t>
      </w:r>
      <w:r>
        <w:rPr>
          <w:rFonts w:eastAsia="Times New Roman" w:cs="Times New Roman"/>
          <w:szCs w:val="24"/>
        </w:rPr>
        <w:lastRenderedPageBreak/>
        <w:t>το αντ</w:t>
      </w:r>
      <w:r>
        <w:rPr>
          <w:rFonts w:eastAsia="Times New Roman" w:cs="Times New Roman"/>
          <w:szCs w:val="24"/>
        </w:rPr>
        <w:t>ικείμενο αυτής της επιτροπής</w:t>
      </w:r>
      <w:r>
        <w:rPr>
          <w:rFonts w:eastAsia="Times New Roman" w:cs="Times New Roman"/>
          <w:szCs w:val="24"/>
        </w:rPr>
        <w:t>,</w:t>
      </w:r>
      <w:r>
        <w:rPr>
          <w:rFonts w:eastAsia="Times New Roman" w:cs="Times New Roman"/>
          <w:szCs w:val="24"/>
        </w:rPr>
        <w:t xml:space="preserve"> που θέλει να συγκροτήσει το Υπουργείο.</w:t>
      </w:r>
    </w:p>
    <w:p w14:paraId="34409DE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Νομίζω ότι μαζί με αυτό</w:t>
      </w:r>
      <w:r>
        <w:rPr>
          <w:rFonts w:eastAsia="Times New Roman" w:cs="Times New Roman"/>
          <w:szCs w:val="24"/>
        </w:rPr>
        <w:t>,</w:t>
      </w:r>
      <w:r>
        <w:rPr>
          <w:rFonts w:eastAsia="Times New Roman" w:cs="Times New Roman"/>
          <w:szCs w:val="24"/>
        </w:rPr>
        <w:t xml:space="preserve"> πρέπει να αντιμετωπιστεί και το θέμα της εποπτείας της αγοράς, η οποία εδώ και πολλά χρόνια έχει θεσμοθετηθεί από την Ευρωπαϊκή Ένωση και έχει περάσει και στην εθ</w:t>
      </w:r>
      <w:r>
        <w:rPr>
          <w:rFonts w:eastAsia="Times New Roman" w:cs="Times New Roman"/>
          <w:szCs w:val="24"/>
        </w:rPr>
        <w:t>νική νομοθεσία. Όμως, ο εθνικός σχεδιασμός παραμένει</w:t>
      </w:r>
      <w:r>
        <w:rPr>
          <w:rFonts w:eastAsia="Times New Roman" w:cs="Times New Roman"/>
          <w:szCs w:val="24"/>
        </w:rPr>
        <w:t>,</w:t>
      </w:r>
      <w:r>
        <w:rPr>
          <w:rFonts w:eastAsia="Times New Roman" w:cs="Times New Roman"/>
          <w:szCs w:val="24"/>
        </w:rPr>
        <w:t xml:space="preserve"> όχι ολοκληρωμένος, διότι κυρίως επικεντρώνεται σε κατασταλτικές ενέργειες</w:t>
      </w:r>
      <w:r>
        <w:rPr>
          <w:rFonts w:eastAsia="Times New Roman" w:cs="Times New Roman"/>
          <w:szCs w:val="24"/>
        </w:rPr>
        <w:t>,</w:t>
      </w:r>
      <w:r>
        <w:rPr>
          <w:rFonts w:eastAsia="Times New Roman" w:cs="Times New Roman"/>
          <w:szCs w:val="24"/>
        </w:rPr>
        <w:t xml:space="preserve"> από τη στιγμή που θα υπάρξει ένα πρόβλημα ασφάλειας στα προϊόντα που κυκλοφορούν, ενώ θα πρέπει να σχεδιάσουμε συνολικά και ένα</w:t>
      </w:r>
      <w:r>
        <w:rPr>
          <w:rFonts w:eastAsia="Times New Roman" w:cs="Times New Roman"/>
          <w:szCs w:val="24"/>
        </w:rPr>
        <w:t xml:space="preserve"> σχέδιο προληπτικών παρεμβάσεων, όπως κάνουν πάρα πολλές ευρωπαϊκές χώρες σε αυτό τον τομέα.</w:t>
      </w:r>
    </w:p>
    <w:p w14:paraId="34409DF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ολύ σύντομα</w:t>
      </w:r>
      <w:r>
        <w:rPr>
          <w:rFonts w:eastAsia="Times New Roman" w:cs="Times New Roman"/>
          <w:szCs w:val="24"/>
        </w:rPr>
        <w:t>,</w:t>
      </w:r>
      <w:r>
        <w:rPr>
          <w:rFonts w:eastAsia="Times New Roman" w:cs="Times New Roman"/>
          <w:szCs w:val="24"/>
        </w:rPr>
        <w:t xml:space="preserve"> στο χρόνο που μένει, να κάνω μια αναφορά σε κάποια πράγματα που ακούστηκαν για τις τροπολογίες.</w:t>
      </w:r>
      <w:r>
        <w:rPr>
          <w:rFonts w:eastAsia="Times New Roman" w:cs="Times New Roman"/>
          <w:szCs w:val="24"/>
        </w:rPr>
        <w:t xml:space="preserve"> Κατ’ αρχάς, θα ήθελα να πω για την Πρωτομαγιά ότι η </w:t>
      </w:r>
      <w:r>
        <w:rPr>
          <w:rFonts w:eastAsia="Times New Roman" w:cs="Times New Roman"/>
          <w:szCs w:val="24"/>
        </w:rPr>
        <w:t>νομοθεσία που υπήρχε από το 1968, την εποχή της χούντας -άκουσα με περιέργεια από κάποια πλευρά να λέγεται ότι ήταν καλύτερος ο χουντικός νόμος- καθιστούσε προαιρετικό στον Υπουργό Εργασίας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αν θέλει να κάνει αργία την Πρωτομαγιά. Σήμερα αυτό δεν επαφίεται</w:t>
      </w:r>
      <w:r>
        <w:rPr>
          <w:rFonts w:eastAsia="Times New Roman" w:cs="Times New Roman"/>
          <w:szCs w:val="24"/>
        </w:rPr>
        <w:t xml:space="preserve"> στον κάθε Υπουργό, αλλά είναι μια πάγια ρύθμιση της ελληνικής πολιτείας, τιμώντας αυτούς τους αγώνες. </w:t>
      </w:r>
    </w:p>
    <w:p w14:paraId="34409DF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Και θα έλεγα σε κάποιους άλλους συναδέλφους</w:t>
      </w:r>
      <w:r>
        <w:rPr>
          <w:rFonts w:eastAsia="Times New Roman" w:cs="Times New Roman"/>
          <w:szCs w:val="24"/>
        </w:rPr>
        <w:t>,</w:t>
      </w:r>
      <w:r>
        <w:rPr>
          <w:rFonts w:eastAsia="Times New Roman" w:cs="Times New Roman"/>
          <w:szCs w:val="24"/>
        </w:rPr>
        <w:t xml:space="preserve"> που ανησυχούν μήπως αυτή η νομοθέτηση σταματήσει, φρενάρει τους εργατικούς αγώνες, ότι οι εργατικοί αγώνες </w:t>
      </w:r>
      <w:r>
        <w:rPr>
          <w:rFonts w:eastAsia="Times New Roman" w:cs="Times New Roman"/>
          <w:szCs w:val="24"/>
        </w:rPr>
        <w:t>δεν φρενάρονται από νομοθεσίες. Οι εργατικοί αγώνες αναπτύσσονται και προχωρούν</w:t>
      </w:r>
      <w:r>
        <w:rPr>
          <w:rFonts w:eastAsia="Times New Roman" w:cs="Times New Roman"/>
          <w:szCs w:val="24"/>
        </w:rPr>
        <w:t>,</w:t>
      </w:r>
      <w:r>
        <w:rPr>
          <w:rFonts w:eastAsia="Times New Roman" w:cs="Times New Roman"/>
          <w:szCs w:val="24"/>
        </w:rPr>
        <w:t xml:space="preserve"> εάν το εργατικό κίνημα, οι ίδιοι οι εργαζόμενοι</w:t>
      </w:r>
      <w:r>
        <w:rPr>
          <w:rFonts w:eastAsia="Times New Roman" w:cs="Times New Roman"/>
          <w:szCs w:val="24"/>
        </w:rPr>
        <w:t>,</w:t>
      </w:r>
      <w:r>
        <w:rPr>
          <w:rFonts w:eastAsia="Times New Roman" w:cs="Times New Roman"/>
          <w:szCs w:val="24"/>
        </w:rPr>
        <w:t xml:space="preserve"> έχουν συγκεκριμένα προβλήματα, έχουν συγκεκριμένους τρόπους πάλης για να τα αντιμετωπίσουν, από το πόσο αποτελεσματικοί είναι </w:t>
      </w:r>
      <w:r>
        <w:rPr>
          <w:rFonts w:eastAsia="Times New Roman" w:cs="Times New Roman"/>
          <w:szCs w:val="24"/>
        </w:rPr>
        <w:t>αυτοί οι τρόποι πάλης. Έτσι προχωρά και εξελίσσεται η ιστορία.</w:t>
      </w:r>
    </w:p>
    <w:p w14:paraId="34409DF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Από την άλλη μεριά, θα ήθελα να ξαναπώ -το έχω πει άλλες φορές, με άλλες αφορμές- ότι το εργατικό κίνημα και η εργατική τάξη ποτέ δεν εκπροσωπήθηκε στην πραγματικότητα -ούτε και σήμερα εκπροσωπ</w:t>
      </w:r>
      <w:r>
        <w:rPr>
          <w:rFonts w:eastAsia="Times New Roman" w:cs="Times New Roman"/>
          <w:szCs w:val="24"/>
        </w:rPr>
        <w:t>είται- από ένα και μόνο κόμμα, το οποίο μπορεί να φέρεται ως έχον διάφορα δικαιώματα πάνω στην τάξη αυτή.</w:t>
      </w:r>
    </w:p>
    <w:p w14:paraId="34409DF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Ως προς την άλλη τροπολογία</w:t>
      </w:r>
      <w:r>
        <w:rPr>
          <w:rFonts w:eastAsia="Times New Roman" w:cs="Times New Roman"/>
          <w:szCs w:val="24"/>
        </w:rPr>
        <w:t>,</w:t>
      </w:r>
      <w:r>
        <w:rPr>
          <w:rFonts w:eastAsia="Times New Roman" w:cs="Times New Roman"/>
          <w:szCs w:val="24"/>
        </w:rPr>
        <w:t xml:space="preserve"> που έχει σχέση με την καταπολέμηση της αδήλωτης εργασίας, μένω </w:t>
      </w:r>
      <w:r>
        <w:rPr>
          <w:rFonts w:eastAsia="Times New Roman" w:cs="Times New Roman"/>
          <w:szCs w:val="24"/>
        </w:rPr>
        <w:t xml:space="preserve">με </w:t>
      </w:r>
      <w:r>
        <w:rPr>
          <w:rFonts w:eastAsia="Times New Roman" w:cs="Times New Roman"/>
          <w:szCs w:val="24"/>
        </w:rPr>
        <w:t xml:space="preserve">την εντύπωση από </w:t>
      </w:r>
      <w:r>
        <w:rPr>
          <w:rFonts w:eastAsia="Times New Roman" w:cs="Times New Roman"/>
          <w:szCs w:val="24"/>
        </w:rPr>
        <w:lastRenderedPageBreak/>
        <w:t xml:space="preserve">ορισμένες τοποθετήσεις ότι ορισμένους </w:t>
      </w:r>
      <w:r>
        <w:rPr>
          <w:rFonts w:eastAsia="Times New Roman" w:cs="Times New Roman"/>
          <w:szCs w:val="24"/>
        </w:rPr>
        <w:t>ομιλητές πιθανώς να τους ανησύχησε.</w:t>
      </w:r>
    </w:p>
    <w:p w14:paraId="34409DF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Εγώ δεν αμφιβάλλω ότι σήμερα η Επιθεώρηση Εργασίας έχει περιορισμένα μέσα, αποτέλεσμα των πολιτικών που ακολουθήθηκαν μακροχρόνια, από τις προηγούμενες κυβερνήσεις. Και προσπαθούν να κάνουν με αυτά τα περιορισμένα μέσα ό,τι καλύτερο μπορούν. Υπάρχει, όμως,</w:t>
      </w:r>
      <w:r>
        <w:rPr>
          <w:rFonts w:eastAsia="Times New Roman" w:cs="Times New Roman"/>
          <w:szCs w:val="24"/>
        </w:rPr>
        <w:t xml:space="preserve"> πρόσφατα μια -θα έλεγα- ενδιαφέρουσα δραστηριοποίηση αυτού του Σώματος Επιθεωρητών Εργασίας και του Υπουργείου</w:t>
      </w:r>
      <w:r>
        <w:rPr>
          <w:rFonts w:eastAsia="Times New Roman" w:cs="Times New Roman"/>
          <w:szCs w:val="24"/>
        </w:rPr>
        <w:t>,</w:t>
      </w:r>
      <w:r>
        <w:rPr>
          <w:rFonts w:eastAsia="Times New Roman" w:cs="Times New Roman"/>
          <w:szCs w:val="24"/>
        </w:rPr>
        <w:t xml:space="preserve"> όλα αυτά να συγκροτηθούν και να οργανωθούν</w:t>
      </w:r>
      <w:r>
        <w:rPr>
          <w:rFonts w:eastAsia="Times New Roman" w:cs="Times New Roman"/>
          <w:szCs w:val="24"/>
        </w:rPr>
        <w:t>,</w:t>
      </w:r>
      <w:r>
        <w:rPr>
          <w:rFonts w:eastAsia="Times New Roman" w:cs="Times New Roman"/>
          <w:szCs w:val="24"/>
        </w:rPr>
        <w:t xml:space="preserve"> όσο το δυνατόν καλύτερα. </w:t>
      </w:r>
      <w:r>
        <w:rPr>
          <w:rFonts w:eastAsia="Times New Roman" w:cs="Times New Roman"/>
          <w:szCs w:val="24"/>
        </w:rPr>
        <w:t>Ν</w:t>
      </w:r>
      <w:r>
        <w:rPr>
          <w:rFonts w:eastAsia="Times New Roman" w:cs="Times New Roman"/>
          <w:szCs w:val="24"/>
        </w:rPr>
        <w:t>ομίζω ότι αυτό που μας είπε η κυρία Υπουργός, ότι θα είναι μικτοί οι έλεγ</w:t>
      </w:r>
      <w:r>
        <w:rPr>
          <w:rFonts w:eastAsia="Times New Roman" w:cs="Times New Roman"/>
          <w:szCs w:val="24"/>
        </w:rPr>
        <w:t>χοι που θα ξεκινήσουν -Επιθεώρηση Εργασίας, ΕΦΚΑ, Οικονομική Αστυνομία και ένας φορέας ακόμα- αυτό θα κάνει πολύ πιο αποτελεσματικούς τους ελέγχους.</w:t>
      </w:r>
    </w:p>
    <w:p w14:paraId="34409DF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Τελειώνοντας, για την τροπολογία των επαναληπτικών εξετάσεων</w:t>
      </w:r>
      <w:r>
        <w:rPr>
          <w:rFonts w:eastAsia="Times New Roman" w:cs="Times New Roman"/>
          <w:szCs w:val="24"/>
        </w:rPr>
        <w:t>,</w:t>
      </w:r>
      <w:r>
        <w:rPr>
          <w:rFonts w:eastAsia="Times New Roman" w:cs="Times New Roman"/>
          <w:szCs w:val="24"/>
        </w:rPr>
        <w:t xml:space="preserve"> νομίζω ότι ο Υφυπουργός</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Μπαξεβανάκης</w:t>
      </w:r>
      <w:proofErr w:type="spellEnd"/>
      <w:r>
        <w:rPr>
          <w:rFonts w:eastAsia="Times New Roman" w:cs="Times New Roman"/>
          <w:szCs w:val="24"/>
        </w:rPr>
        <w:t xml:space="preserve"> έδωσε</w:t>
      </w:r>
      <w:r>
        <w:rPr>
          <w:rFonts w:eastAsia="Times New Roman" w:cs="Times New Roman"/>
          <w:szCs w:val="24"/>
        </w:rPr>
        <w:t xml:space="preserve"> πειστικές απαντήσεις. Εγώ θα πω ένα μόνο πράγμα: Ακούστηκε από πολλούς ότι έρχεται τελευταία στιγμή και αυτό θα δημιουργήσει αναστάτωση κ.λπ.. Αν επρόκειτο για άλλα θέματα των πανελλαδικών εξετάσεων, θα μπορούσα και εγώ να συμφωνήσω. </w:t>
      </w:r>
      <w:r>
        <w:rPr>
          <w:rFonts w:eastAsia="Times New Roman" w:cs="Times New Roman"/>
          <w:szCs w:val="24"/>
        </w:rPr>
        <w:lastRenderedPageBreak/>
        <w:t>Το συγκεκριμένο, όμως</w:t>
      </w:r>
      <w:r>
        <w:rPr>
          <w:rFonts w:eastAsia="Times New Roman" w:cs="Times New Roman"/>
          <w:szCs w:val="24"/>
        </w:rPr>
        <w:t xml:space="preserve">, </w:t>
      </w:r>
      <w:r>
        <w:rPr>
          <w:rFonts w:eastAsia="Times New Roman" w:cs="Times New Roman"/>
          <w:szCs w:val="24"/>
        </w:rPr>
        <w:t>για το</w:t>
      </w:r>
      <w:r>
        <w:rPr>
          <w:rFonts w:eastAsia="Times New Roman" w:cs="Times New Roman"/>
          <w:szCs w:val="24"/>
        </w:rPr>
        <w:t xml:space="preserve"> θέμα που αναφέρεται στο αν κάποιος υποψήφιος αρρωστήσει ή του συμβεί ένα σοβαρό πρόβλημα απώλειας συγγενικού του προσώπου, δεν έχει σχέση πόσο νωρίτερα ή πόσο αργότερα έχει έρθει. Κανείς δεν ξέρει σήμερα, σαράντα δύο μέρες πριν, αν θα είναι άρρωστ</w:t>
      </w:r>
      <w:r>
        <w:rPr>
          <w:rFonts w:eastAsia="Times New Roman" w:cs="Times New Roman"/>
          <w:szCs w:val="24"/>
        </w:rPr>
        <w:t>ος όταν θα δώσει εξετάσεις ή αν θα υπάρχει απώλεια προσφιλούς του προσώπου.</w:t>
      </w:r>
    </w:p>
    <w:p w14:paraId="34409DF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Γι’ αυτό θα έλεγα, αν θέλουμε να είμαστε εποικοδομητικοί, ότι μπορούμε να κάνουμε προτάσεις</w:t>
      </w:r>
      <w:r>
        <w:rPr>
          <w:rFonts w:eastAsia="Times New Roman" w:cs="Times New Roman"/>
          <w:szCs w:val="24"/>
        </w:rPr>
        <w:t>,</w:t>
      </w:r>
      <w:r>
        <w:rPr>
          <w:rFonts w:eastAsia="Times New Roman" w:cs="Times New Roman"/>
          <w:szCs w:val="24"/>
        </w:rPr>
        <w:t xml:space="preserve"> οι οποίες να ενσωματωθούν και στην υπουργική απόφαση. Να μη λέμε, όμως, ό,τι νομίζουμε </w:t>
      </w:r>
      <w:r>
        <w:rPr>
          <w:rFonts w:eastAsia="Times New Roman" w:cs="Times New Roman"/>
          <w:szCs w:val="24"/>
        </w:rPr>
        <w:t>ότι είναι εύκολο για να δημιουργήσουμε εντυπώσεις.</w:t>
      </w:r>
    </w:p>
    <w:p w14:paraId="34409DF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Ευχαριστώ πολύ και συγγνώμη για την κατάχρηση.</w:t>
      </w:r>
    </w:p>
    <w:p w14:paraId="34409DF8" w14:textId="77777777" w:rsidR="00705D54" w:rsidRDefault="00C74CB8">
      <w:pPr>
        <w:spacing w:line="600" w:lineRule="auto"/>
        <w:ind w:firstLine="709"/>
        <w:jc w:val="center"/>
        <w:rPr>
          <w:rFonts w:eastAsia="Times New Roman"/>
          <w:bCs/>
        </w:rPr>
      </w:pPr>
      <w:r>
        <w:rPr>
          <w:rFonts w:eastAsia="Times New Roman"/>
          <w:bCs/>
        </w:rPr>
        <w:t>(Χειροκροτήματα από την πτέρυγα του ΣΥΡΙΖΑ)</w:t>
      </w:r>
    </w:p>
    <w:p w14:paraId="34409DF9"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Σπαρτινό</w:t>
      </w:r>
      <w:proofErr w:type="spellEnd"/>
      <w:r>
        <w:rPr>
          <w:rFonts w:eastAsia="Times New Roman" w:cs="Times New Roman"/>
          <w:szCs w:val="24"/>
        </w:rPr>
        <w:t>, με τον οποίο ολοκληρώθηκε ο κύκλος των παρεμβάσεων</w:t>
      </w:r>
      <w:r>
        <w:rPr>
          <w:rFonts w:eastAsia="Times New Roman" w:cs="Times New Roman"/>
          <w:szCs w:val="24"/>
        </w:rPr>
        <w:t xml:space="preserve"> και των </w:t>
      </w:r>
      <w:r>
        <w:rPr>
          <w:rFonts w:eastAsia="Times New Roman" w:cs="Times New Roman"/>
          <w:szCs w:val="24"/>
        </w:rPr>
        <w:t xml:space="preserve">Κοινοβουλευτικών Εκπροσώπων </w:t>
      </w:r>
      <w:r>
        <w:rPr>
          <w:rFonts w:eastAsia="Times New Roman" w:cs="Times New Roman"/>
          <w:szCs w:val="24"/>
        </w:rPr>
        <w:t>και των ομιλητών που ήταν εγγεγραμμένοι στον κατάλογο.</w:t>
      </w:r>
    </w:p>
    <w:p w14:paraId="34409DF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Περνούμε στις δευτερολογίες των εισηγητών και ειδικών αγορητών. </w:t>
      </w:r>
    </w:p>
    <w:p w14:paraId="34409DF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Το Προεδρείο προτείνει να πάρει το λόγο ο κ. Τζελέπης, αν δεν έχετε αντίρρηση οι εισηγητές και οι ε</w:t>
      </w:r>
      <w:r>
        <w:rPr>
          <w:rFonts w:eastAsia="Times New Roman" w:cs="Times New Roman"/>
          <w:szCs w:val="24"/>
        </w:rPr>
        <w:t xml:space="preserve">ιδικοί αγορητές των υπολοίπων κοινοβουλευτικών κομμάτων, γιατί έχει μια υποχρέωση στην Κοινοβουλευτική του Ομάδα. Μετά θα πάμε κατά σειρά, πρώτα ο κ. </w:t>
      </w:r>
      <w:proofErr w:type="spellStart"/>
      <w:r>
        <w:rPr>
          <w:rFonts w:eastAsia="Times New Roman" w:cs="Times New Roman"/>
          <w:szCs w:val="24"/>
        </w:rPr>
        <w:t>Τζαμακλής</w:t>
      </w:r>
      <w:proofErr w:type="spellEnd"/>
      <w:r>
        <w:rPr>
          <w:rFonts w:eastAsia="Times New Roman" w:cs="Times New Roman"/>
          <w:szCs w:val="24"/>
        </w:rPr>
        <w:t xml:space="preserve"> και κατόπιν όποιος άλλος επιθυμεί.</w:t>
      </w:r>
    </w:p>
    <w:p w14:paraId="34409DF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34409DF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34409DF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w:t>
      </w:r>
    </w:p>
    <w:p w14:paraId="34409DF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Ορίστε, κύριε Τζελέπη, έχετε τον λόγο.</w:t>
      </w:r>
    </w:p>
    <w:p w14:paraId="34409E0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Ευχαριστώ, κατ’ αρχάς, τους συναδέλφους για την κατανόηση να πάρω τον λόγο.</w:t>
      </w:r>
    </w:p>
    <w:p w14:paraId="34409E0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Ακούγοντας τον </w:t>
      </w:r>
      <w:proofErr w:type="spellStart"/>
      <w:r>
        <w:rPr>
          <w:rFonts w:eastAsia="Times New Roman" w:cs="Times New Roman"/>
          <w:szCs w:val="24"/>
        </w:rPr>
        <w:t>προλαλήσαντα</w:t>
      </w:r>
      <w:proofErr w:type="spellEnd"/>
      <w:r>
        <w:rPr>
          <w:rFonts w:eastAsia="Times New Roman" w:cs="Times New Roman"/>
          <w:szCs w:val="24"/>
        </w:rPr>
        <w:t xml:space="preserve"> ομιλητή, ένα πράγμα έχω να πω μ</w:t>
      </w:r>
      <w:r>
        <w:rPr>
          <w:rFonts w:eastAsia="Times New Roman" w:cs="Times New Roman"/>
          <w:szCs w:val="24"/>
        </w:rPr>
        <w:t>όνο</w:t>
      </w:r>
      <w:r>
        <w:rPr>
          <w:rFonts w:eastAsia="Times New Roman" w:cs="Times New Roman"/>
          <w:szCs w:val="24"/>
        </w:rPr>
        <w:t>.</w:t>
      </w:r>
      <w:r>
        <w:rPr>
          <w:rFonts w:eastAsia="Times New Roman" w:cs="Times New Roman"/>
          <w:szCs w:val="24"/>
        </w:rPr>
        <w:t>. Φιλότιμες οι προσπάθειές του να αποποιηθεί τον ακραίο λαϊκισμό που χρησιμοποίησε σε όλη την επταετία της περιόδου της οικονομικής κρίσης της χώρας ο ΣΥΡΙΖΑ.</w:t>
      </w:r>
    </w:p>
    <w:p w14:paraId="34409E0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Δεν χρειάζεται να πω πολλά. Αυτά έχουν καταγραφεί στη συνείδηση του κόσμου. Θα πω μόνο αυτό που </w:t>
      </w:r>
      <w:r>
        <w:rPr>
          <w:rFonts w:eastAsia="Times New Roman" w:cs="Times New Roman"/>
          <w:szCs w:val="24"/>
        </w:rPr>
        <w:t xml:space="preserve">είπε ο </w:t>
      </w:r>
      <w:proofErr w:type="spellStart"/>
      <w:r>
        <w:rPr>
          <w:rFonts w:eastAsia="Times New Roman" w:cs="Times New Roman"/>
          <w:szCs w:val="24"/>
        </w:rPr>
        <w:t>Λουντέμης</w:t>
      </w:r>
      <w:proofErr w:type="spellEnd"/>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rPr>
        <w:t>αφού δεν ντράπηκαν τα στόματα για τα ψέματα που ειπώθηκαν, ντραπήκαν τα ίδια τα ψέματα</w:t>
      </w:r>
      <w:r>
        <w:rPr>
          <w:rFonts w:eastAsia="Times New Roman" w:cs="Times New Roman"/>
          <w:szCs w:val="24"/>
        </w:rPr>
        <w:t>»</w:t>
      </w:r>
      <w:r>
        <w:rPr>
          <w:rFonts w:eastAsia="Times New Roman" w:cs="Times New Roman"/>
          <w:szCs w:val="24"/>
        </w:rPr>
        <w:t xml:space="preserve">. </w:t>
      </w:r>
    </w:p>
    <w:p w14:paraId="34409E0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Τώρα, σε σχέση με το νομοσχέδιο, ναι είναι μια άλλη παράταση. Γιατί ξαφνιάζεστε; Το είπε ο ίδιος ο Υπουργός. Τώρα θα συστήσει μια επιτροπή και πάλι</w:t>
      </w:r>
      <w:r>
        <w:rPr>
          <w:rFonts w:eastAsia="Times New Roman" w:cs="Times New Roman"/>
          <w:szCs w:val="24"/>
        </w:rPr>
        <w:t xml:space="preserve"> για να δει πώς η συγκεκριμένη νομοθέτηση, που είναι αντιγραφή του ν.3066/2002, θα είναι σύννομη με τις ευρωπαϊκές απαιτήσεις, γιατί ξέρει πολύ καλά ότι αυτό που έφερε, δεν είναι. Και δεν είναι</w:t>
      </w:r>
      <w:r>
        <w:rPr>
          <w:rFonts w:eastAsia="Times New Roman" w:cs="Times New Roman"/>
          <w:szCs w:val="24"/>
        </w:rPr>
        <w:t>,</w:t>
      </w:r>
      <w:r>
        <w:rPr>
          <w:rFonts w:eastAsia="Times New Roman" w:cs="Times New Roman"/>
          <w:szCs w:val="24"/>
        </w:rPr>
        <w:t xml:space="preserve"> γιατί με τον ν.3066 είχαν γίνει και τότε σημαντικές επισημάνσ</w:t>
      </w:r>
      <w:r>
        <w:rPr>
          <w:rFonts w:eastAsia="Times New Roman" w:cs="Times New Roman"/>
          <w:szCs w:val="24"/>
        </w:rPr>
        <w:t>εις</w:t>
      </w:r>
      <w:r>
        <w:rPr>
          <w:rFonts w:eastAsia="Times New Roman" w:cs="Times New Roman"/>
          <w:szCs w:val="24"/>
        </w:rPr>
        <w:t>,</w:t>
      </w:r>
      <w:r>
        <w:rPr>
          <w:rFonts w:eastAsia="Times New Roman" w:cs="Times New Roman"/>
          <w:szCs w:val="24"/>
        </w:rPr>
        <w:t xml:space="preserve"> για να είναι συμβατός σε σχέση με την Ευρωπαϊκή Αρχή Διαπίστευσης, όπου υφίστανται και σε αυτό το νομοσχέδιο. Και αφορούν ζητήματα και θα προκύψουν και άλλα, όπως το θέμα της ανεξαρτησίας, της αμεροληψίας και της διαφάνειας στη σύνθεση του Εθνικού Συμ</w:t>
      </w:r>
      <w:r>
        <w:rPr>
          <w:rFonts w:eastAsia="Times New Roman" w:cs="Times New Roman"/>
          <w:szCs w:val="24"/>
        </w:rPr>
        <w:t>βουλίου Διαπίστευσης, το οποίο λειτουργεί στο Εθνικό Σύστημα Διαπίστευσης για τη χορήγηση ή την ανάκληση και πιστοποίηση διαπίστευσης τεχνικής επάρκειας και ικανότητας στους φορείς</w:t>
      </w:r>
      <w:r>
        <w:rPr>
          <w:rFonts w:eastAsia="Times New Roman" w:cs="Times New Roman"/>
          <w:szCs w:val="24"/>
        </w:rPr>
        <w:t>,</w:t>
      </w:r>
      <w:r>
        <w:rPr>
          <w:rFonts w:eastAsia="Times New Roman" w:cs="Times New Roman"/>
          <w:szCs w:val="24"/>
        </w:rPr>
        <w:t xml:space="preserve"> που εμπλέκονται στην αξιολόγηση συμμόρφωσης προϊόντων, συστημάτων, υπηρεσι</w:t>
      </w:r>
      <w:r>
        <w:rPr>
          <w:rFonts w:eastAsia="Times New Roman" w:cs="Times New Roman"/>
          <w:szCs w:val="24"/>
        </w:rPr>
        <w:t>ών και προσώπων.</w:t>
      </w:r>
    </w:p>
    <w:p w14:paraId="34409E0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Πιο συγκεκριμένα, έχουν γίνει ειδικές παρατηρήσεις ως προς τη μη αντιπροσωπευτικότητα και </w:t>
      </w:r>
      <w:r>
        <w:rPr>
          <w:rFonts w:eastAsia="Times New Roman" w:cs="Times New Roman"/>
          <w:bCs/>
          <w:szCs w:val="24"/>
        </w:rPr>
        <w:t>ετεροβαρή σύνθεση</w:t>
      </w:r>
      <w:r>
        <w:rPr>
          <w:rFonts w:eastAsia="Times New Roman" w:cs="Times New Roman"/>
          <w:szCs w:val="24"/>
        </w:rPr>
        <w:t xml:space="preserve"> του </w:t>
      </w:r>
      <w:r>
        <w:rPr>
          <w:rFonts w:eastAsia="Times New Roman" w:cs="Times New Roman"/>
          <w:szCs w:val="24"/>
        </w:rPr>
        <w:lastRenderedPageBreak/>
        <w:t>συμβουλίου</w:t>
      </w:r>
      <w:r>
        <w:rPr>
          <w:rFonts w:eastAsia="Times New Roman" w:cs="Times New Roman"/>
          <w:szCs w:val="24"/>
        </w:rPr>
        <w:t>. Δηλαδή, ο αριθμός των δεκατριών μελών στο Εθνικό Συμβούλιο -που παραμένει και σε αυτό το νομοσχέδιο- όχι μόνο δεν λ</w:t>
      </w:r>
      <w:r>
        <w:rPr>
          <w:rFonts w:eastAsia="Times New Roman" w:cs="Times New Roman"/>
          <w:szCs w:val="24"/>
        </w:rPr>
        <w:t xml:space="preserve">ύνει το ζήτημα της αντιπροσωπευτικότητας, αλλά δημιουργεί και επιπρόσθετα προβλήματα. </w:t>
      </w:r>
    </w:p>
    <w:p w14:paraId="34409E0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Για να γίνω πιο σαφής -το είπα και στην </w:t>
      </w:r>
      <w:r>
        <w:rPr>
          <w:rFonts w:eastAsia="Times New Roman" w:cs="Times New Roman"/>
          <w:szCs w:val="24"/>
        </w:rPr>
        <w:t>επιτροπή</w:t>
      </w:r>
      <w:r>
        <w:rPr>
          <w:rFonts w:eastAsia="Times New Roman" w:cs="Times New Roman"/>
          <w:szCs w:val="24"/>
        </w:rPr>
        <w:t>- οι εκπρόσωποι παραμένουν, ένας πρόεδρος που ορίζεται από το κράτος και έξι εκπρόσωποι Υπουργείων, δηλαδή συνολικά εκπρό</w:t>
      </w:r>
      <w:r>
        <w:rPr>
          <w:rFonts w:eastAsia="Times New Roman" w:cs="Times New Roman"/>
          <w:szCs w:val="24"/>
        </w:rPr>
        <w:t>σωποι του κράτους. Από αυτά τα επτά μέλη εξασφαλίζεται απευθείας η πλειοψηφία, ελεγχόμενη από την εκάστοτε κυβέρνηση. Δηλαδή, εκ των πραγμάτων δεν υπάρχει αντιπροσωπευτικότητα και σωστή εκπροσώπηση από την πλευρά των κοινωνικών εταίρων.</w:t>
      </w:r>
    </w:p>
    <w:p w14:paraId="34409E0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Επειδή ακούστηκε, δ</w:t>
      </w:r>
      <w:r>
        <w:rPr>
          <w:rFonts w:eastAsia="Times New Roman" w:cs="Times New Roman"/>
          <w:szCs w:val="24"/>
        </w:rPr>
        <w:t>ε, ότι αποδεχόμαστε τον Σύλλογο Χημικών, την πανελλαδική τους ομοσπονδία, να πω ότι υπάρχουν και άλλα αιτήματα. Υπάρχει και το ΤΕΕ. Υπάρχει και η ΓΣΕΒΕΕ.</w:t>
      </w:r>
    </w:p>
    <w:p w14:paraId="34409E07"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Μέσα είναι το ΤΕΕ.</w:t>
      </w:r>
    </w:p>
    <w:p w14:paraId="34409E08"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ΜΙΧΑΗΛ ΤΖΕΛΕΠΗ</w:t>
      </w:r>
      <w:r>
        <w:rPr>
          <w:rFonts w:eastAsia="Times New Roman" w:cs="Times New Roman"/>
          <w:b/>
          <w:szCs w:val="24"/>
        </w:rPr>
        <w:t xml:space="preserve">Σ: </w:t>
      </w:r>
      <w:r>
        <w:rPr>
          <w:rFonts w:eastAsia="Times New Roman" w:cs="Times New Roman"/>
          <w:szCs w:val="24"/>
        </w:rPr>
        <w:t>Η ΓΣΕΒΕΕ, λοιπόν.</w:t>
      </w:r>
    </w:p>
    <w:p w14:paraId="34409E0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σας τα έχουν επισημάνει και δεν τα ακούτε τώρα για πρώτη φορά. </w:t>
      </w:r>
    </w:p>
    <w:p w14:paraId="34409E0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Όμως, για ακόμη μια φορά, μετά από δύο χρόνια αδράνειας, έρχεστε σήμερα και νομοθετείτε, φέρνετε ένα νομοσχέδιο, όπου πραγματικά έχει και πάλι προβλήματα</w:t>
      </w:r>
      <w:r>
        <w:rPr>
          <w:rFonts w:eastAsia="Times New Roman" w:cs="Times New Roman"/>
          <w:szCs w:val="24"/>
        </w:rPr>
        <w:t>,</w:t>
      </w:r>
      <w:r>
        <w:rPr>
          <w:rFonts w:eastAsia="Times New Roman" w:cs="Times New Roman"/>
          <w:szCs w:val="24"/>
        </w:rPr>
        <w:t xml:space="preserve"> σε σχέσ</w:t>
      </w:r>
      <w:r>
        <w:rPr>
          <w:rFonts w:eastAsia="Times New Roman" w:cs="Times New Roman"/>
          <w:szCs w:val="24"/>
        </w:rPr>
        <w:t xml:space="preserve">η με την ασυμβατότητα με την Ευρωπαϊκή Αρχή. </w:t>
      </w:r>
    </w:p>
    <w:p w14:paraId="34409E0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Να συμφωνήσουμε ότι πρέπει να διαχωριστεί το ΕΣΥΔ, όπως το λέτε. Τουλάχιστον, όμως, να είναι συμβατό το συγκεκριμένο νομοσχέδιο με αυτά τα οποία έχει επισημάνει ήδη η Ευρωπαϊκή Αρχή Διαπίστευσης.</w:t>
      </w:r>
    </w:p>
    <w:p w14:paraId="34409E0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ΑΛΕΞΑΝΔΡΟΣ ΧΑΡ</w:t>
      </w:r>
      <w:r>
        <w:rPr>
          <w:rFonts w:eastAsia="Times New Roman" w:cs="Times New Roman"/>
          <w:b/>
          <w:szCs w:val="24"/>
        </w:rPr>
        <w:t xml:space="preserve">ΙΤΣΗΣ (Αναπληρωτής Υπουργός Οικονομίας και Ανάπτυξης): </w:t>
      </w:r>
      <w:r>
        <w:rPr>
          <w:rFonts w:eastAsia="Times New Roman" w:cs="Times New Roman"/>
          <w:szCs w:val="24"/>
        </w:rPr>
        <w:t>Πού δεν έχει συμβεί αυτό;</w:t>
      </w:r>
    </w:p>
    <w:p w14:paraId="34409E0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Σας είπα προηγουμένως, σε σχέση με τη σύνθεση του εθνικού συμβουλίου.</w:t>
      </w:r>
    </w:p>
    <w:p w14:paraId="34409E0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 xml:space="preserve">Πείτε μου </w:t>
      </w:r>
      <w:r>
        <w:rPr>
          <w:rFonts w:eastAsia="Times New Roman" w:cs="Times New Roman"/>
          <w:szCs w:val="24"/>
        </w:rPr>
        <w:t>συγκεκριμένα. Σε σχέση με το ευρωπαϊκό;</w:t>
      </w:r>
    </w:p>
    <w:p w14:paraId="34409E0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ΤΖΕΛΕΠΗΣ: </w:t>
      </w:r>
      <w:r>
        <w:rPr>
          <w:rFonts w:eastAsia="Times New Roman" w:cs="Times New Roman"/>
          <w:szCs w:val="24"/>
        </w:rPr>
        <w:t>Σας είπα προηγουμένως για τη σύνθεση του Εθνικού Συμβουλίου, ότι εκ προοιμίου</w:t>
      </w:r>
      <w:r>
        <w:rPr>
          <w:rFonts w:eastAsia="Times New Roman" w:cs="Times New Roman"/>
          <w:szCs w:val="24"/>
        </w:rPr>
        <w:t>,</w:t>
      </w:r>
      <w:r>
        <w:rPr>
          <w:rFonts w:eastAsia="Times New Roman" w:cs="Times New Roman"/>
          <w:szCs w:val="24"/>
        </w:rPr>
        <w:t xml:space="preserve"> τα επτά από τα δεκατρία μέλη είναι άμεσα ελεγχόμενα από την εκάστοτε κυβέρνηση και αυτό δεν είναι συμβατό με τις επισημάνσεις της Ευρωπαϊκής Αρχής. Είμαι σαφέστατος</w:t>
      </w:r>
    </w:p>
    <w:p w14:paraId="34409E1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ΚΩΝΣΤΑΝΤΙΝΟΣ ΣΠΑΡΤΙΝΟΣ: </w:t>
      </w:r>
      <w:r>
        <w:rPr>
          <w:rFonts w:eastAsia="Times New Roman" w:cs="Times New Roman"/>
          <w:szCs w:val="24"/>
        </w:rPr>
        <w:t>Δεκαπέντε είναι, οπότε τα επτά δεν είναι πλειοψηφία.</w:t>
      </w:r>
    </w:p>
    <w:p w14:paraId="34409E1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ΜΙΧΑΗΛ ΤΖΕΛΕΠ</w:t>
      </w:r>
      <w:r>
        <w:rPr>
          <w:rFonts w:eastAsia="Times New Roman" w:cs="Times New Roman"/>
          <w:b/>
          <w:szCs w:val="24"/>
        </w:rPr>
        <w:t xml:space="preserve">ΗΣ: </w:t>
      </w:r>
      <w:r>
        <w:rPr>
          <w:rFonts w:eastAsia="Times New Roman" w:cs="Times New Roman"/>
          <w:szCs w:val="24"/>
        </w:rPr>
        <w:t>Το δεύτερο σημείο</w:t>
      </w:r>
      <w:r>
        <w:rPr>
          <w:rFonts w:eastAsia="Times New Roman" w:cs="Times New Roman"/>
          <w:szCs w:val="24"/>
        </w:rPr>
        <w:t>,</w:t>
      </w:r>
      <w:r>
        <w:rPr>
          <w:rFonts w:eastAsia="Times New Roman" w:cs="Times New Roman"/>
          <w:szCs w:val="24"/>
        </w:rPr>
        <w:t xml:space="preserve"> που χρήζει άμεσης και ιδιαίτερης προσοχής</w:t>
      </w:r>
      <w:r>
        <w:rPr>
          <w:rFonts w:eastAsia="Times New Roman" w:cs="Times New Roman"/>
          <w:szCs w:val="24"/>
        </w:rPr>
        <w:t>,</w:t>
      </w:r>
      <w:r>
        <w:rPr>
          <w:rFonts w:eastAsia="Times New Roman" w:cs="Times New Roman"/>
          <w:szCs w:val="24"/>
        </w:rPr>
        <w:t xml:space="preserve"> αφορά πάλι στη λειτουργία πάλι του Εθνικού Συμβουλίου Διαπίστευσης, το οποίο είναι γνωμοδοτικό όργανο προς τη διοίκηση του ΕΣΥΔ και όχι αποφασιστικό, όπως συνιστούν οι σχετικοί κανονισμοί τη</w:t>
      </w:r>
      <w:r>
        <w:rPr>
          <w:rFonts w:eastAsia="Times New Roman" w:cs="Times New Roman"/>
          <w:szCs w:val="24"/>
        </w:rPr>
        <w:t>ς Ευρωπαϊκής Ένωσης.</w:t>
      </w:r>
    </w:p>
    <w:p w14:paraId="34409E1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Τρίτο σημείο είναι η συνολική οικονομική διαχείριση του Εθνικού Συστήματος Διαπίστευσης</w:t>
      </w:r>
      <w:r>
        <w:rPr>
          <w:rFonts w:eastAsia="Times New Roman" w:cs="Times New Roman"/>
          <w:szCs w:val="24"/>
        </w:rPr>
        <w:t>,</w:t>
      </w:r>
      <w:r>
        <w:rPr>
          <w:rFonts w:eastAsia="Times New Roman" w:cs="Times New Roman"/>
          <w:szCs w:val="24"/>
        </w:rPr>
        <w:t xml:space="preserve"> αναφορικά με την κοστολόγηση των υπηρεσιών διαπίστευσης και των εμπλεκόμενων εξωτερικών </w:t>
      </w:r>
      <w:proofErr w:type="spellStart"/>
      <w:r>
        <w:rPr>
          <w:rFonts w:eastAsia="Times New Roman" w:cs="Times New Roman"/>
          <w:szCs w:val="24"/>
        </w:rPr>
        <w:t>αξιολογητών</w:t>
      </w:r>
      <w:proofErr w:type="spellEnd"/>
      <w:r>
        <w:rPr>
          <w:rFonts w:eastAsia="Times New Roman" w:cs="Times New Roman"/>
          <w:szCs w:val="24"/>
        </w:rPr>
        <w:t xml:space="preserve">. </w:t>
      </w:r>
    </w:p>
    <w:p w14:paraId="34409E1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Τέταρτο σημείο είναι η </w:t>
      </w:r>
      <w:proofErr w:type="spellStart"/>
      <w:r>
        <w:rPr>
          <w:rFonts w:eastAsia="Times New Roman" w:cs="Times New Roman"/>
          <w:szCs w:val="24"/>
        </w:rPr>
        <w:t>επικαιροποίηση</w:t>
      </w:r>
      <w:proofErr w:type="spellEnd"/>
      <w:r>
        <w:rPr>
          <w:rFonts w:eastAsia="Times New Roman" w:cs="Times New Roman"/>
          <w:szCs w:val="24"/>
        </w:rPr>
        <w:t xml:space="preserve"> του συ</w:t>
      </w:r>
      <w:r>
        <w:rPr>
          <w:rFonts w:eastAsia="Times New Roman" w:cs="Times New Roman"/>
          <w:szCs w:val="24"/>
        </w:rPr>
        <w:t xml:space="preserve">στήματος διαχείρισης και ποιότητας. </w:t>
      </w:r>
    </w:p>
    <w:p w14:paraId="34409E1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Να πω τώρα σε σχέση με επιτροπές που είναι αναγκαίο να υπάρξουν ως προς τις ενστάσεις, το πού και πώς πρέπει να κάνουν οι ενδιαφερόμενοι. Από τη δική μας πλευρά -το τόνισα και το πρωί- εμείς θα σταθούμε υπεύθυνα.</w:t>
      </w:r>
    </w:p>
    <w:p w14:paraId="34409E1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Ναι, α</w:t>
      </w:r>
      <w:r>
        <w:rPr>
          <w:rFonts w:eastAsia="Times New Roman" w:cs="Times New Roman"/>
          <w:szCs w:val="24"/>
        </w:rPr>
        <w:t>ναγνωρίζουμε την αναγκαιότητα να υπάρξει Εθνικός Οργανισμός Διαπίστευσης, έστω και με τον τρόπο που ήρθε να νομοθετηθεί με τη διαδικασία του κατεπείγοντος, έστω και αν αυτή τη στιγμή έχει ακόμη κενά</w:t>
      </w:r>
      <w:r>
        <w:rPr>
          <w:rFonts w:eastAsia="Times New Roman" w:cs="Times New Roman"/>
          <w:szCs w:val="24"/>
        </w:rPr>
        <w:t>,</w:t>
      </w:r>
      <w:r>
        <w:rPr>
          <w:rFonts w:eastAsia="Times New Roman" w:cs="Times New Roman"/>
          <w:szCs w:val="24"/>
        </w:rPr>
        <w:t xml:space="preserve"> σε σχέση με την Ευρωπαϊκή Αρχή Διαπίστευσης ως προς τη σ</w:t>
      </w:r>
      <w:r>
        <w:rPr>
          <w:rFonts w:eastAsia="Times New Roman" w:cs="Times New Roman"/>
          <w:szCs w:val="24"/>
        </w:rPr>
        <w:t xml:space="preserve">υμβατότητα ή όχι. Εμείς δεν μπορούμε να πούμε όχι σε έναν </w:t>
      </w:r>
      <w:r>
        <w:rPr>
          <w:rFonts w:eastAsia="Times New Roman" w:cs="Times New Roman"/>
          <w:szCs w:val="24"/>
        </w:rPr>
        <w:t xml:space="preserve">οργανισμό </w:t>
      </w:r>
      <w:r>
        <w:rPr>
          <w:rFonts w:eastAsia="Times New Roman" w:cs="Times New Roman"/>
          <w:szCs w:val="24"/>
        </w:rPr>
        <w:t>που είναι εθνικά αναγκαίος και επιβάλλεται αυτή τη στιγμή να υπάρχει</w:t>
      </w:r>
      <w:r>
        <w:rPr>
          <w:rFonts w:eastAsia="Times New Roman" w:cs="Times New Roman"/>
          <w:szCs w:val="24"/>
        </w:rPr>
        <w:t>,</w:t>
      </w:r>
      <w:r>
        <w:rPr>
          <w:rFonts w:eastAsia="Times New Roman" w:cs="Times New Roman"/>
          <w:szCs w:val="24"/>
        </w:rPr>
        <w:t xml:space="preserve"> χωρίς κανένα κενό. Άρα, θα ψηφίσουμε το συγκεκριμένο νομοσχέδιο με όλες αυτές τις επισημάνσεις που έχουμε κάνει.</w:t>
      </w:r>
    </w:p>
    <w:p w14:paraId="34409E1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Για τ</w:t>
      </w:r>
      <w:r>
        <w:rPr>
          <w:rFonts w:eastAsia="Times New Roman" w:cs="Times New Roman"/>
          <w:szCs w:val="24"/>
        </w:rPr>
        <w:t>ις τροπολογίες</w:t>
      </w:r>
      <w:r>
        <w:rPr>
          <w:rFonts w:eastAsia="Times New Roman" w:cs="Times New Roman"/>
          <w:szCs w:val="24"/>
        </w:rPr>
        <w:t>,</w:t>
      </w:r>
      <w:r>
        <w:rPr>
          <w:rFonts w:eastAsia="Times New Roman" w:cs="Times New Roman"/>
          <w:szCs w:val="24"/>
        </w:rPr>
        <w:t xml:space="preserve"> θα πω μόνο ότι με τέτοια τερτίπια, όπως η νομοθέτηση ως αργίας της Πρωτομαγιάς, δεν σώζετε την αριστερή σας συνείδηση. </w:t>
      </w:r>
    </w:p>
    <w:p w14:paraId="34409E1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Σας ευχαριστώ.</w:t>
      </w:r>
    </w:p>
    <w:p w14:paraId="34409E18"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Ακολουθεί ο </w:t>
      </w:r>
      <w:r>
        <w:rPr>
          <w:rFonts w:eastAsia="Times New Roman" w:cs="Times New Roman"/>
          <w:szCs w:val="24"/>
        </w:rPr>
        <w:t xml:space="preserve">ειδικός αγορητής </w:t>
      </w:r>
      <w:r>
        <w:rPr>
          <w:rFonts w:eastAsia="Times New Roman" w:cs="Times New Roman"/>
          <w:szCs w:val="24"/>
        </w:rPr>
        <w:t xml:space="preserve">από το Κομμουνιστικό Κόμμα </w:t>
      </w:r>
      <w:r>
        <w:rPr>
          <w:rFonts w:eastAsia="Times New Roman" w:cs="Times New Roman"/>
          <w:szCs w:val="24"/>
        </w:rPr>
        <w:t xml:space="preserve">Ελλάδας </w:t>
      </w:r>
      <w:r>
        <w:rPr>
          <w:rFonts w:eastAsia="Times New Roman" w:cs="Times New Roman"/>
          <w:szCs w:val="24"/>
        </w:rPr>
        <w:t>κ. Συντ</w:t>
      </w:r>
      <w:r>
        <w:rPr>
          <w:rFonts w:eastAsia="Times New Roman" w:cs="Times New Roman"/>
          <w:szCs w:val="24"/>
        </w:rPr>
        <w:t>υχάκης.</w:t>
      </w:r>
    </w:p>
    <w:p w14:paraId="34409E1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Ορίστε, κύριε Συντυχάκη, έχετε τον λόγο.</w:t>
      </w:r>
    </w:p>
    <w:p w14:paraId="34409E1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34409E1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Σε σχέση με την τροπολογία του Υπουργείου Παιδείας, η οποία βέβαια ενσωματώθηκε στο σχέδιο νόμου ως το άρθρο 12, δόθηκε η ευκαιρία στην Επιτροπή Παραγωγής και </w:t>
      </w:r>
      <w:r>
        <w:rPr>
          <w:rFonts w:eastAsia="Times New Roman" w:cs="Times New Roman"/>
          <w:szCs w:val="24"/>
        </w:rPr>
        <w:t xml:space="preserve">Εμπορίου να κάνουμε μια συγκεκριμένη πρόταση. Ποια ήταν αυτή η πρόταση; Η τροπολογία, το άρθρο 12 εν πάση </w:t>
      </w:r>
      <w:proofErr w:type="spellStart"/>
      <w:r>
        <w:rPr>
          <w:rFonts w:eastAsia="Times New Roman" w:cs="Times New Roman"/>
          <w:szCs w:val="24"/>
        </w:rPr>
        <w:t>περιπτώσει</w:t>
      </w:r>
      <w:proofErr w:type="spellEnd"/>
      <w:r>
        <w:rPr>
          <w:rFonts w:eastAsia="Times New Roman" w:cs="Times New Roman"/>
          <w:szCs w:val="24"/>
        </w:rPr>
        <w:t>, έχει δυο περιπτώσεις. Η πρώτη περίπτωση</w:t>
      </w:r>
      <w:r>
        <w:rPr>
          <w:rFonts w:eastAsia="Times New Roman" w:cs="Times New Roman"/>
          <w:szCs w:val="24"/>
        </w:rPr>
        <w:t>,</w:t>
      </w:r>
      <w:r>
        <w:rPr>
          <w:rFonts w:eastAsia="Times New Roman" w:cs="Times New Roman"/>
          <w:szCs w:val="24"/>
        </w:rPr>
        <w:t xml:space="preserve"> που αφορά τη δυνατότητα πρόσβασης των αποφοίτων ΕΠΑΛ στις σχολές ΤΕΙ, της ΑΣΠΕΤΕ και των Ανώτερων</w:t>
      </w:r>
      <w:r>
        <w:rPr>
          <w:rFonts w:eastAsia="Times New Roman" w:cs="Times New Roman"/>
          <w:szCs w:val="24"/>
        </w:rPr>
        <w:t xml:space="preserve"> Σχολών Τουριστικής Εκπαίδευσης, με την οποία συμφωνούμε, να γίνει ξεχωριστό άρθρο, καθώς επίσης και η παράγραφος 2</w:t>
      </w:r>
      <w:r>
        <w:rPr>
          <w:rFonts w:eastAsia="Times New Roman" w:cs="Times New Roman"/>
          <w:szCs w:val="24"/>
        </w:rPr>
        <w:t>,</w:t>
      </w:r>
      <w:r>
        <w:rPr>
          <w:rFonts w:eastAsia="Times New Roman" w:cs="Times New Roman"/>
          <w:szCs w:val="24"/>
        </w:rPr>
        <w:t xml:space="preserve"> που αφορά τις επαναληπτικές εξετάσεις για το Σεπτέμβριο -που είναι κάτι το εντελώς διαφορετικό από την παράγραφο 1- να γίνει εντελώς ξεχωρι</w:t>
      </w:r>
      <w:r>
        <w:rPr>
          <w:rFonts w:eastAsia="Times New Roman" w:cs="Times New Roman"/>
          <w:szCs w:val="24"/>
        </w:rPr>
        <w:t>στό άρθρο και αυτό. Και αυτό γιατί; Για να σπάσει το άρθρο στα δυο.</w:t>
      </w:r>
    </w:p>
    <w:p w14:paraId="34409E1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Αντί, λοιπόν, η Κυβέρνηση να προβεί σε ένα τέτοιο μέτρο, εκβιαστικά βάζει το δίλημμα «ή ψηφίζετε το άρθρο ως έχει ή το καταψηφίζετε». Δηλαδή εμείς που συμφωνούμε ή όποιος, εν πάση </w:t>
      </w:r>
      <w:proofErr w:type="spellStart"/>
      <w:r>
        <w:rPr>
          <w:rFonts w:eastAsia="Times New Roman" w:cs="Times New Roman"/>
          <w:szCs w:val="24"/>
        </w:rPr>
        <w:t>περιπτώσ</w:t>
      </w:r>
      <w:r>
        <w:rPr>
          <w:rFonts w:eastAsia="Times New Roman" w:cs="Times New Roman"/>
          <w:szCs w:val="24"/>
        </w:rPr>
        <w:t>ει</w:t>
      </w:r>
      <w:proofErr w:type="spellEnd"/>
      <w:r>
        <w:rPr>
          <w:rFonts w:eastAsia="Times New Roman" w:cs="Times New Roman"/>
          <w:szCs w:val="24"/>
        </w:rPr>
        <w:t xml:space="preserve"> συμφωνεί, με την παράγραφο 1, τι θα γίνει; </w:t>
      </w:r>
    </w:p>
    <w:p w14:paraId="34409E1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Άρα λοιπόν, η Κυβέρνηση ουσιαστικά εκβιάζει τώρα την ψήφο των Βουλευτών και των κομμάτων. Σας κάναμε, λοιπόν, την πρόταση να σπάσει αυτό το άρθρο, δεν το κάνατε. Κατά συνέπεια είμαστε υποχρεωμένοι να ψηφίσουμε</w:t>
      </w:r>
      <w:r>
        <w:rPr>
          <w:rFonts w:eastAsia="Times New Roman" w:cs="Times New Roman"/>
          <w:szCs w:val="24"/>
        </w:rPr>
        <w:t xml:space="preserve"> «παρών», ενώ θα θέλαμε πάρα πολύ να ψηφίσουμε την παράγραφο 1 και να καταψηφίσουμε την παράγραφο 2. Ή τουλάχιστον να το αποσύρετε. Κάναμε και την πρόταση να αποσύρετε την παράγραφο 2, έτσι ώστε να μας διευκολύνετε. Κι όμως δεν το κάνατε.</w:t>
      </w:r>
    </w:p>
    <w:p w14:paraId="34409E1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Σε σχέση με την τ</w:t>
      </w:r>
      <w:r>
        <w:rPr>
          <w:rFonts w:eastAsia="Times New Roman" w:cs="Times New Roman"/>
          <w:szCs w:val="24"/>
        </w:rPr>
        <w:t>ροπολογία που καθιερώνει την 1</w:t>
      </w:r>
      <w:r>
        <w:rPr>
          <w:rFonts w:eastAsia="Times New Roman" w:cs="Times New Roman"/>
          <w:szCs w:val="24"/>
          <w:vertAlign w:val="superscript"/>
        </w:rPr>
        <w:t>η</w:t>
      </w:r>
      <w:r>
        <w:rPr>
          <w:rFonts w:eastAsia="Times New Roman" w:cs="Times New Roman"/>
          <w:szCs w:val="24"/>
        </w:rPr>
        <w:t xml:space="preserve"> Μαΐου ως ημέρα υποχρεωτικής αργίας -είπε και ο Βουλευτής μας ο κ. </w:t>
      </w:r>
      <w:proofErr w:type="spellStart"/>
      <w:r>
        <w:rPr>
          <w:rFonts w:eastAsia="Times New Roman" w:cs="Times New Roman"/>
          <w:szCs w:val="24"/>
        </w:rPr>
        <w:t>Κατσώτης</w:t>
      </w:r>
      <w:proofErr w:type="spellEnd"/>
      <w:r>
        <w:rPr>
          <w:rFonts w:eastAsia="Times New Roman" w:cs="Times New Roman"/>
          <w:szCs w:val="24"/>
        </w:rPr>
        <w:t xml:space="preserve"> αρκετά πράγματα σε σχέση με αυτή την τροπολογία- είπαμε ότι θα την ψηφίσουμε. Αλλά δεν θα μας αφαιρέσετε τη δυνατότητα να σας κρίνουμε κιόλας και να </w:t>
      </w:r>
      <w:r>
        <w:rPr>
          <w:rFonts w:eastAsia="Times New Roman" w:cs="Times New Roman"/>
          <w:szCs w:val="24"/>
        </w:rPr>
        <w:t>σχολιάσουμε τον υποκριτικό ρόλο της Κυβέρνησης και γενικότερα του ΣΥΡΙΖΑ, ο οποίος μια εβδομάδα πριν από τον εορτασμό την Εργατικής Πρω</w:t>
      </w:r>
      <w:r>
        <w:rPr>
          <w:rFonts w:eastAsia="Times New Roman" w:cs="Times New Roman"/>
          <w:szCs w:val="24"/>
        </w:rPr>
        <w:lastRenderedPageBreak/>
        <w:t>τομαγιάς φέρνει αυτό το ζήτημα στη Βουλή, προκειμένου να διασκεδάσει τις εντυπώσεις ή μάλλον για να κρύψει τα νέα μέτρα π</w:t>
      </w:r>
      <w:r>
        <w:rPr>
          <w:rFonts w:eastAsia="Times New Roman" w:cs="Times New Roman"/>
          <w:szCs w:val="24"/>
        </w:rPr>
        <w:t>ου ετοιμάζει, τα νέα μέτρα που έχει συμφωνήσει με τους εταίρους και είναι για τον συνδικαλιστικό νόμο, είναι για τις συντάξεις, είναι για το ασφαλιστικό, είναι για τη μείωση του αφορολόγητου. Δηλαδή, έχετε ψηφίσει ένα τρίτο μνημόνιο όλοι σας εδώ, προεξέχον</w:t>
      </w:r>
      <w:r>
        <w:rPr>
          <w:rFonts w:eastAsia="Times New Roman" w:cs="Times New Roman"/>
          <w:szCs w:val="24"/>
        </w:rPr>
        <w:t>τος της Κυβέρνησης και ειδικά του ΣΥΡΙΖΑ, έχετε φορτώσει στον λαό ένα σωρό αντεργατικά, αντιλαϊκά μέτρα, εφαρμόζετε δυο προηγούμενα μνημόνια, αυτά δηλαδή που ψήφισαν το ΠΑΣΟΚ και η Νέα Δημοκρατία, έχετε συμφωνήσει στα νέα μέτρα τα οποία ετοιμάζουν και αποτ</w:t>
      </w:r>
      <w:r>
        <w:rPr>
          <w:rFonts w:eastAsia="Times New Roman" w:cs="Times New Roman"/>
          <w:szCs w:val="24"/>
        </w:rPr>
        <w:t>ελούν τη γέφυρα για το τέταρτο μνημόνιο και ερχόσαστε, με έναν προκλητικό τρόπο θα έλεγε κανείς, γιατί είναι πρόκληση αυτό στη συνείδηση της εργατικής τάξης που σήμερα αγωνίζεται και παλεύει για να σταθεί όρθια για να διεκδικήσει το αναφαίρετο δικαίωμα στη</w:t>
      </w:r>
      <w:r>
        <w:rPr>
          <w:rFonts w:eastAsia="Times New Roman" w:cs="Times New Roman"/>
          <w:szCs w:val="24"/>
        </w:rPr>
        <w:t xml:space="preserve">ν εργασία, το αναφαίρετο δικαίωμα να μπορεί να ζει εν </w:t>
      </w:r>
      <w:proofErr w:type="spellStart"/>
      <w:r>
        <w:rPr>
          <w:rFonts w:eastAsia="Times New Roman" w:cs="Times New Roman"/>
          <w:szCs w:val="24"/>
        </w:rPr>
        <w:t>έτει</w:t>
      </w:r>
      <w:proofErr w:type="spellEnd"/>
      <w:r>
        <w:rPr>
          <w:rFonts w:eastAsia="Times New Roman" w:cs="Times New Roman"/>
          <w:szCs w:val="24"/>
        </w:rPr>
        <w:t xml:space="preserve"> 2017 να έχει τον μισθό του, να έχει το μεροκάματό του, να μπορεί να σπουδάσει το παιδί του, να έχει πρόσβαση στην πρωτοβάθμια φροντίδα υγείας, στο νοσοκομείο, να μπορεί να ζει μια ανθρώπινη ζωή.</w:t>
      </w:r>
    </w:p>
    <w:p w14:paraId="34409E1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Άρ</w:t>
      </w:r>
      <w:r>
        <w:rPr>
          <w:rFonts w:eastAsia="Times New Roman" w:cs="Times New Roman"/>
          <w:szCs w:val="24"/>
        </w:rPr>
        <w:t xml:space="preserve">α λοιπόν είναι υποκριτική η στάση από την πλευρά της Κυβέρνησης και ως τέτοια κρίνουμε τη συγκεκριμένη τροπολογία, που επαναλαμβάνω δεν έχουμε κανέναν λόγο να μην την ψηφίσουμε. </w:t>
      </w:r>
    </w:p>
    <w:p w14:paraId="34409E2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Αυτά, κύριε Πρόεδρε. Σας ευχαριστώ.</w:t>
      </w:r>
    </w:p>
    <w:p w14:paraId="34409E2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w:t>
      </w:r>
      <w:r>
        <w:rPr>
          <w:rFonts w:eastAsia="Times New Roman" w:cs="Times New Roman"/>
          <w:szCs w:val="24"/>
        </w:rPr>
        <w:t>τούμε τον κ. Συντυχάκη.</w:t>
      </w:r>
    </w:p>
    <w:p w14:paraId="34409E2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από το Ποτάμι κ. </w:t>
      </w:r>
      <w:proofErr w:type="spellStart"/>
      <w:r>
        <w:rPr>
          <w:rFonts w:eastAsia="Times New Roman" w:cs="Times New Roman"/>
          <w:szCs w:val="24"/>
        </w:rPr>
        <w:t>Δανέλλης</w:t>
      </w:r>
      <w:proofErr w:type="spellEnd"/>
      <w:r>
        <w:rPr>
          <w:rFonts w:eastAsia="Times New Roman" w:cs="Times New Roman"/>
          <w:szCs w:val="24"/>
        </w:rPr>
        <w:t>.</w:t>
      </w:r>
    </w:p>
    <w:p w14:paraId="34409E23"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34409E2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Δυο κουβέντες μονάχα για τις τροπολογίες, γιατί το νομοσχέδιο, όπως είπαμε και στην </w:t>
      </w:r>
      <w:r>
        <w:rPr>
          <w:rFonts w:eastAsia="Times New Roman" w:cs="Times New Roman"/>
          <w:szCs w:val="24"/>
        </w:rPr>
        <w:t>ε</w:t>
      </w:r>
      <w:r>
        <w:rPr>
          <w:rFonts w:eastAsia="Times New Roman" w:cs="Times New Roman"/>
          <w:szCs w:val="24"/>
        </w:rPr>
        <w:t xml:space="preserve">πιτροπή, το υπερψηφίζουμε και επί της </w:t>
      </w:r>
      <w:r>
        <w:rPr>
          <w:rFonts w:eastAsia="Times New Roman" w:cs="Times New Roman"/>
          <w:szCs w:val="24"/>
        </w:rPr>
        <w:t>αρχής και επί των άρθρων.</w:t>
      </w:r>
    </w:p>
    <w:p w14:paraId="34409E2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Για την τροπολογία του Υπουργείου Παιδείας για τις πανελλαδικές νομίζω ότι η Κυβέρνηση επιχειρεί να αντιμετωπίσει ένα υπαρκτό πρόβλημα με έναν ατελέσφορο τρόπο και βεβαίως με μια προβληματική πρακτική. Διότι ο τρόπος που πάει να α</w:t>
      </w:r>
      <w:r>
        <w:rPr>
          <w:rFonts w:eastAsia="Times New Roman" w:cs="Times New Roman"/>
          <w:szCs w:val="24"/>
        </w:rPr>
        <w:t>ντιμετωπιστεί ένα ανθρώπινο και υπαρκτό πρόβλημα</w:t>
      </w:r>
      <w:r>
        <w:rPr>
          <w:rFonts w:eastAsia="Times New Roman" w:cs="Times New Roman"/>
          <w:szCs w:val="24"/>
        </w:rPr>
        <w:t>,</w:t>
      </w:r>
      <w:r>
        <w:rPr>
          <w:rFonts w:eastAsia="Times New Roman" w:cs="Times New Roman"/>
          <w:szCs w:val="24"/>
        </w:rPr>
        <w:t xml:space="preserve"> νομίζω ότι α</w:t>
      </w:r>
      <w:r>
        <w:rPr>
          <w:rFonts w:eastAsia="Times New Roman" w:cs="Times New Roman"/>
          <w:szCs w:val="24"/>
        </w:rPr>
        <w:lastRenderedPageBreak/>
        <w:t>φήνει περιθώρια για άνιση μεταχείριση υποψηφίων και δημιουργεί άλλου είδους ζητήματα. Είναι προβληματική η πρακτική, η μεθοδολογία που ακολουθεί, διότι στο εξαιρετικά ευαίσθητο αυτό ζήτημα των π</w:t>
      </w:r>
      <w:r>
        <w:rPr>
          <w:rFonts w:eastAsia="Times New Roman" w:cs="Times New Roman"/>
          <w:szCs w:val="24"/>
        </w:rPr>
        <w:t>ανελλαδικών εξετάσεων είναι η τρίτη φορά τους τελευταίους μήνες και μάλιστα έναν μήνα πριν τις πανελλαδικές που δημιουργείται ένα κλίμα αβεβαιότητας και συζήτησης στον κύκλο των υποψηφίων και αυτό και μόνο είναι ένα πρόβλημα.</w:t>
      </w:r>
    </w:p>
    <w:p w14:paraId="34409E2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Για την τροπολογία σε σχέση με</w:t>
      </w:r>
      <w:r>
        <w:rPr>
          <w:rFonts w:eastAsia="Times New Roman" w:cs="Times New Roman"/>
          <w:szCs w:val="24"/>
        </w:rPr>
        <w:t xml:space="preserve"> τον ΕΦΚΑ και τον δανεισμό τον οποίο θα προβεί στο επικουρικό ταμείο ΕΔΟΕΑΠ, εμείς δεν αντιλαμβανόμαστε γιατί γίνεται αυτή η ρύθμιση και βεβαίως δεν θεωρούμε ότι πρέπει να συμβεί κάτι τέτοιο δημιουργώντας πάλι μια σχέση γόρδιου δεσμού μεταξύ των ταμείων. Ε</w:t>
      </w:r>
      <w:r>
        <w:rPr>
          <w:rFonts w:eastAsia="Times New Roman" w:cs="Times New Roman"/>
          <w:szCs w:val="24"/>
        </w:rPr>
        <w:t>ξάλλου αρκετά είναι τα προβλήματα τα οποία ούτως ή άλλως έχει ο ΕΦΚΑ προκειμένου να δανείζει κιόλας ταμεία και μάλιστα επικουρικά. Δεν ξέρω αν είναι η κατάλληλη στιγμή και αν είναι η κατάλληλη μεθοδολογία.</w:t>
      </w:r>
    </w:p>
    <w:p w14:paraId="34409E2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Σε σχέση με την τροπολογία για τη δημιουργία του τ</w:t>
      </w:r>
      <w:r>
        <w:rPr>
          <w:rFonts w:eastAsia="Times New Roman" w:cs="Times New Roman"/>
          <w:szCs w:val="24"/>
        </w:rPr>
        <w:t>μήματος αντιμετώπισης αδήλωτης εργασίας, εμείς θα τη στηρίξουμε. Η υποβολή της διεθνούς σύμβασης εργασίας 204 πρέπει να γίνει νόμος του κράτους και πρέπει να υλοποιηθεί, είναι θετική.</w:t>
      </w:r>
    </w:p>
    <w:p w14:paraId="34409E2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Τέλος, πραγματικά δεν αντιλαμβάνομαι ποιοι φωστήρες εισηγήθηκαν στην Υπο</w:t>
      </w:r>
      <w:r>
        <w:rPr>
          <w:rFonts w:eastAsia="Times New Roman" w:cs="Times New Roman"/>
          <w:szCs w:val="24"/>
        </w:rPr>
        <w:t xml:space="preserve">υργό κ. </w:t>
      </w:r>
      <w:proofErr w:type="spellStart"/>
      <w:r>
        <w:rPr>
          <w:rFonts w:eastAsia="Times New Roman" w:cs="Times New Roman"/>
          <w:szCs w:val="24"/>
        </w:rPr>
        <w:t>Αχτσιόγλου</w:t>
      </w:r>
      <w:proofErr w:type="spellEnd"/>
      <w:r>
        <w:rPr>
          <w:rFonts w:eastAsia="Times New Roman" w:cs="Times New Roman"/>
          <w:szCs w:val="24"/>
        </w:rPr>
        <w:t xml:space="preserve"> να προβεί στη νομοθετική ρύθμιση την οποία προτείνει για την Πρωτομαγιά. Φαντάζομαι ότι δεν υπάρχει περίπτωση να έχουμε Υπουργό της οποιαδήποτε κυβέρνησης που θα αρνηθεί να υπογράψει υπουργική απόφαση με την οποία θα ορίζει την Πρωτομαγι</w:t>
      </w:r>
      <w:r>
        <w:rPr>
          <w:rFonts w:eastAsia="Times New Roman" w:cs="Times New Roman"/>
          <w:szCs w:val="24"/>
        </w:rPr>
        <w:t xml:space="preserve">ά ως ημέρα αργίας. Δεν φαντάζομαι ότι θα υπάρξει τέτοια κυβέρνηση στην Ελλάδα και δεν φαντάζομαι ότι θα βρεθεί τέτοιος Υπουργός. </w:t>
      </w:r>
    </w:p>
    <w:p w14:paraId="34409E2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νομίζω ότι είναι πρόδηλη η προσπάθεια δημιουργίας εντυπώσεων, αλλά δεν νομίζω ότι είναι ευμενείς αυτέ</w:t>
      </w:r>
      <w:r>
        <w:rPr>
          <w:rFonts w:eastAsia="Times New Roman" w:cs="Times New Roman"/>
          <w:szCs w:val="24"/>
        </w:rPr>
        <w:t>ς οι εντυπώσεις. Εξάλλου, αυτή η ρύθμιση αποστερεί ένα θέμα που έχει μια βαθιά ιστορική φόρτιση για την Αριστερά, ότι η Πρωτομαγιά δεν είναι αργία, είναι απεργία. Με μια νομοθετική ρύθμιση αποστερείται ακόμα και σε συμβολικό και σημειολογικό επίπεδο αυτή η</w:t>
      </w:r>
      <w:r>
        <w:rPr>
          <w:rFonts w:eastAsia="Times New Roman" w:cs="Times New Roman"/>
          <w:szCs w:val="24"/>
        </w:rPr>
        <w:t xml:space="preserve"> ιστορική φόρτιση. Δεν νομίζω ότι, εν πάση </w:t>
      </w:r>
      <w:proofErr w:type="spellStart"/>
      <w:r>
        <w:rPr>
          <w:rFonts w:eastAsia="Times New Roman" w:cs="Times New Roman"/>
          <w:szCs w:val="24"/>
        </w:rPr>
        <w:t>περιπτώσει</w:t>
      </w:r>
      <w:proofErr w:type="spellEnd"/>
      <w:r>
        <w:rPr>
          <w:rFonts w:eastAsia="Times New Roman" w:cs="Times New Roman"/>
          <w:szCs w:val="24"/>
        </w:rPr>
        <w:t>, ήταν θετική η ιδέα να προβείτε σε αυτήν τη νομοθετική ρύθμιση.</w:t>
      </w:r>
    </w:p>
    <w:p w14:paraId="34409E2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Σας ευχαριστώ.</w:t>
      </w:r>
    </w:p>
    <w:p w14:paraId="34409E2B"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Δανέλλη</w:t>
      </w:r>
      <w:proofErr w:type="spellEnd"/>
      <w:r>
        <w:rPr>
          <w:rFonts w:eastAsia="Times New Roman" w:cs="Times New Roman"/>
          <w:szCs w:val="24"/>
        </w:rPr>
        <w:t>.</w:t>
      </w:r>
    </w:p>
    <w:p w14:paraId="34409E2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ειδικός αγορητής της Νέας Δημοκρατίας κ. Δήμας, ο οποίος θα είναι και ο τελευταίος εκ των εισηγητών-αγορητών σε ό,τι αφορά τις παρεμβάσεις των δευτερολογιών. </w:t>
      </w:r>
    </w:p>
    <w:p w14:paraId="34409E2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Μετά, κύριε Υπουργέ, θα πάρετε τον λόγο, αν θέλετε, για να κλείσετε.</w:t>
      </w:r>
    </w:p>
    <w:p w14:paraId="34409E2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ΧΡΙΣΤΟΣ ΔΗΜΑ</w:t>
      </w:r>
      <w:r>
        <w:rPr>
          <w:rFonts w:eastAsia="Times New Roman" w:cs="Times New Roman"/>
          <w:b/>
          <w:szCs w:val="24"/>
        </w:rPr>
        <w:t>Σ:</w:t>
      </w:r>
      <w:r>
        <w:rPr>
          <w:rFonts w:eastAsia="Times New Roman" w:cs="Times New Roman"/>
          <w:szCs w:val="24"/>
        </w:rPr>
        <w:t xml:space="preserve"> Για ένα λεπτό ζητώ τον λόγο, κύριε Πρόεδρε, και ευχαριστώ πολύ.</w:t>
      </w:r>
    </w:p>
    <w:p w14:paraId="34409E2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Απλώς θέλω να καταγραφεί στα Πρακτικά το γεγονός ότι ήταν εδώ ο Υφυπουργός Παιδείας κ. </w:t>
      </w:r>
      <w:proofErr w:type="spellStart"/>
      <w:r>
        <w:rPr>
          <w:rFonts w:eastAsia="Times New Roman" w:cs="Times New Roman"/>
          <w:szCs w:val="24"/>
        </w:rPr>
        <w:t>Μπαξεβανάκης</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του κάναμε πέντε πολύ συγκεκριμένα και εύλογα, κατά την άποψή μου, ερωτήματα. Τα ερωτ</w:t>
      </w:r>
      <w:r>
        <w:rPr>
          <w:rFonts w:eastAsia="Times New Roman" w:cs="Times New Roman"/>
          <w:szCs w:val="24"/>
        </w:rPr>
        <w:t>ήματα αυτά δεν ήταν ρητορικά, περιμέναμε κάποιες απαντήσεις. Ο κύριος Υφυπουργός ήταν εδώ, αλλά αντί να απαντήσει, αποχώρησε. Απλώς θέλω να το πω αυτό, για να καταγραφεί στα Πρακτικά.</w:t>
      </w:r>
    </w:p>
    <w:p w14:paraId="34409E3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Δήμα. Καταγράφηκε </w:t>
      </w:r>
      <w:r>
        <w:rPr>
          <w:rFonts w:eastAsia="Times New Roman" w:cs="Times New Roman"/>
          <w:szCs w:val="24"/>
        </w:rPr>
        <w:t>η τοποθέτησή σας.</w:t>
      </w:r>
    </w:p>
    <w:p w14:paraId="34409E3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πέντε λεπτά.</w:t>
      </w:r>
    </w:p>
    <w:p w14:paraId="34409E32"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ΑΛΕΞΑΝΔΡΟΣ ΧΑΡΙΤΣΗΣ (Αναπληρωτής Υπουργός Οικονομίας και Ανάπτυξης): </w:t>
      </w:r>
      <w:r>
        <w:rPr>
          <w:rFonts w:eastAsia="Times New Roman" w:cs="Times New Roman"/>
          <w:szCs w:val="24"/>
        </w:rPr>
        <w:t>Ευχαριστώ, κύριε Πρόεδρε.</w:t>
      </w:r>
    </w:p>
    <w:p w14:paraId="34409E33"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Θα χρειαστώ και λιγότερο από πέντε λεπτά. Θα είμαι πολύ σύντομος. Όπως είδατε και στην </w:t>
      </w:r>
      <w:proofErr w:type="spellStart"/>
      <w:r>
        <w:rPr>
          <w:rFonts w:eastAsia="Times New Roman" w:cs="Times New Roman"/>
          <w:szCs w:val="24"/>
        </w:rPr>
        <w:t>πρωτομιλί</w:t>
      </w:r>
      <w:r>
        <w:rPr>
          <w:rFonts w:eastAsia="Times New Roman" w:cs="Times New Roman"/>
          <w:szCs w:val="24"/>
        </w:rPr>
        <w:t>α</w:t>
      </w:r>
      <w:proofErr w:type="spellEnd"/>
      <w:r>
        <w:rPr>
          <w:rFonts w:eastAsia="Times New Roman" w:cs="Times New Roman"/>
          <w:szCs w:val="24"/>
        </w:rPr>
        <w:t xml:space="preserve"> μου προσπάθησα να μην καταχραστώ τον χρόνο της Εθνικής Αντιπροσωπείας. </w:t>
      </w:r>
    </w:p>
    <w:p w14:paraId="34409E3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Έχουν ακουστεί πάρα πολλά σήμερα με αφορμή, αν θέλετε, και το νομοσχέδιο το οποίο καταθέσαμε και θα μου επιτρέψετε ένα γενικότερο σχόλιο, το οποίο δεν αφορά μόνο τη σημερινή συζήτηση</w:t>
      </w:r>
      <w:r>
        <w:rPr>
          <w:rFonts w:eastAsia="Times New Roman" w:cs="Times New Roman"/>
          <w:szCs w:val="24"/>
        </w:rPr>
        <w:t>. Γίνεται πάρα πολύς λόγος από όλους όσους τοποθετούνται δημοσίως το τελευταίο χρονικό διάστημα περί ανάπτυξης.</w:t>
      </w:r>
    </w:p>
    <w:p w14:paraId="34409E35"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Κατά την γνώμη μας, και στο Υπουργείο Οικονομίας και στην Κυβέρνηση συνολικά, αν θέλουμε να μιλάμε για ανάπτυξη, η οποία αυτή τη φορά δεν θα βασ</w:t>
      </w:r>
      <w:r>
        <w:rPr>
          <w:rFonts w:eastAsia="Times New Roman" w:cs="Times New Roman"/>
          <w:szCs w:val="24"/>
        </w:rPr>
        <w:t>ίζεται σε σαθρά θεμέλια, όπως στο παρελθόν, αλλά θα είναι κοινωνικά δίκαιη, περιβαλλοντικά βιώσιμη και οικονομικά διατηρήσιμη, δεν αρκεί να μιλάμε περί ανάπτυξης, αλλά πρέπει να πράττουμε, πρέπει να προχωρήσουμε σε έργα. Και η δουλειά η οποία γίνεται το τε</w:t>
      </w:r>
      <w:r>
        <w:rPr>
          <w:rFonts w:eastAsia="Times New Roman" w:cs="Times New Roman"/>
          <w:szCs w:val="24"/>
        </w:rPr>
        <w:t xml:space="preserve">λευταίο διάστημα στο Υπουργείο  Οικονομίας ακριβώς αυτόν τον στόχο έχει και στα δύο βασικά πεδία: Και στο πεδίο της χρηματοδότησης με τις πρωτοβουλίες που έχουν αναλάβει για την αξιοποίηση όλων των πόρων, όλων των χρηματοδοτικών εργαλείων που έχουμε στην </w:t>
      </w:r>
      <w:r>
        <w:rPr>
          <w:rFonts w:eastAsia="Times New Roman" w:cs="Times New Roman"/>
          <w:szCs w:val="24"/>
        </w:rPr>
        <w:lastRenderedPageBreak/>
        <w:t>δ</w:t>
      </w:r>
      <w:r>
        <w:rPr>
          <w:rFonts w:eastAsia="Times New Roman" w:cs="Times New Roman"/>
          <w:szCs w:val="24"/>
        </w:rPr>
        <w:t>ιάθεσή μας, αλλά και την δημιουργία νέων για να αξιοποιήσουμε τις διαθέσιμες πηγές χρηματοδότησης της ελληνικής οικονομίας και από την Ελλάδα και από το εξωτερικό, αλλά και στο θεσμικό πεδίο μια σειρά από παρεμβάσεις, που έχουν να κάνουν με την βελτίωση το</w:t>
      </w:r>
      <w:r>
        <w:rPr>
          <w:rFonts w:eastAsia="Times New Roman" w:cs="Times New Roman"/>
          <w:szCs w:val="24"/>
        </w:rPr>
        <w:t xml:space="preserve">υ οικονομικού περιβάλλοντος. Υπενθυμίζω τα νομοσχέδια για την απλοποίηση των διαδικασιών </w:t>
      </w:r>
      <w:proofErr w:type="spellStart"/>
      <w:r>
        <w:rPr>
          <w:rFonts w:eastAsia="Times New Roman" w:cs="Times New Roman"/>
          <w:szCs w:val="24"/>
        </w:rPr>
        <w:t>αδειοδότησης</w:t>
      </w:r>
      <w:proofErr w:type="spellEnd"/>
      <w:r>
        <w:rPr>
          <w:rFonts w:eastAsia="Times New Roman" w:cs="Times New Roman"/>
          <w:szCs w:val="24"/>
        </w:rPr>
        <w:t xml:space="preserve"> και σύστασης των επιχειρήσεων που ψηφίστηκαν από τη Βουλή τον περασμένο Νοέμβριο.</w:t>
      </w:r>
    </w:p>
    <w:p w14:paraId="34409E3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Σε αυτή, λοιπόν, τη συνολική προσπάθεια εντάσσεται και η σημερινή νομοθε</w:t>
      </w:r>
      <w:r>
        <w:rPr>
          <w:rFonts w:eastAsia="Times New Roman" w:cs="Times New Roman"/>
          <w:szCs w:val="24"/>
        </w:rPr>
        <w:t>τική πρωτοβουλία. Δεν είναι, λοιπόν, μια τουφεκιά στον αέρα. Είναι μέρος ενός συνολικότερου σχεδιασμού για τη βελτίωση του οικονομικού περιβάλλοντος.</w:t>
      </w:r>
    </w:p>
    <w:p w14:paraId="34409E3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Μετά την πλήρη αποδοχή που έτυχε αυτή η νομοθετική πρωτοβουλία από τους φορείς στην ακρόαση στην Επιτροπή </w:t>
      </w:r>
      <w:r>
        <w:rPr>
          <w:rFonts w:eastAsia="Times New Roman" w:cs="Times New Roman"/>
          <w:szCs w:val="24"/>
        </w:rPr>
        <w:t>Παραγωγής και Εμπορίου, μας χαροποιεί το γεγονός ότι βλέπουμε πως και το νομοσχέδιο τυγχάνει πλέον και ευρύτατης αποδοχής και στο Σώμα της Βουλής. Αυτό νομίζουμε ότι είναι ένα πάρα πολύ θετικό γεγονός, το οποίο πρέπει να σημειωθεί.</w:t>
      </w:r>
    </w:p>
    <w:p w14:paraId="34409E3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Σε σχέση με κάποιες ενστ</w:t>
      </w:r>
      <w:r>
        <w:rPr>
          <w:rFonts w:eastAsia="Times New Roman" w:cs="Times New Roman"/>
          <w:szCs w:val="24"/>
        </w:rPr>
        <w:t>άσεις οι οποίες διατυπώθηκαν, θα μου επιτρέψετε να μιλήσω σχετικά για τα ζήτημα ασυμβατότητας. Θέλω να είμαι κατηγορηματικός. Η νομοθετική πρωτοβουλία ήρθε μετά από πλήρη συνεννόηση με τον ευρωπαϊκό οργανισμό. Δεν υπάρχει κανένα ζήτημα ασυμβατότητας του νο</w:t>
      </w:r>
      <w:r>
        <w:rPr>
          <w:rFonts w:eastAsia="Times New Roman" w:cs="Times New Roman"/>
          <w:szCs w:val="24"/>
        </w:rPr>
        <w:t>μοσχεδίου. Σε λίγα λεπτά θα είναι νόμος του κράτους με τον ευρωπαϊκό κανονισμό. Τέτοιο ζήτημα, λοιπόν, δεν υφίσταται.</w:t>
      </w:r>
    </w:p>
    <w:p w14:paraId="34409E3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Όμως επειδή όπως είπαμε και στην </w:t>
      </w:r>
      <w:r>
        <w:rPr>
          <w:rFonts w:eastAsia="Times New Roman" w:cs="Times New Roman"/>
          <w:szCs w:val="24"/>
        </w:rPr>
        <w:t>ε</w:t>
      </w:r>
      <w:r>
        <w:rPr>
          <w:rFonts w:eastAsia="Times New Roman" w:cs="Times New Roman"/>
          <w:szCs w:val="24"/>
        </w:rPr>
        <w:t>πιτροπή και στην συζήτηση νωρίτερα στην Βουλή, δεν αρκεί απλώς η άρση της ασυμβατότητας που υπήρξε τα τε</w:t>
      </w:r>
      <w:r>
        <w:rPr>
          <w:rFonts w:eastAsia="Times New Roman" w:cs="Times New Roman"/>
          <w:szCs w:val="24"/>
        </w:rPr>
        <w:t>λευταία χρόνια, προχωρούμε, λοιπόν, σε αυτή την συγκρότηση της ομάδας εργασίας. Δεν είναι μια ομάδα εργασίας η οποία έρχεται εκ των υστέρων. Είναι μια ομάδα εργασίας η οποία ακριβώς έρχεται να διαπιστώσει και να αντιμετωπίσει τις στρεβλώσεις του παρελθόντο</w:t>
      </w:r>
      <w:r>
        <w:rPr>
          <w:rFonts w:eastAsia="Times New Roman" w:cs="Times New Roman"/>
          <w:szCs w:val="24"/>
        </w:rPr>
        <w:t xml:space="preserve">ς με το βλέμμα όμως μπροστά, με το βλέμμα στο μέλλον. </w:t>
      </w:r>
    </w:p>
    <w:p w14:paraId="34409E3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Με αυτή την έννοια θα κατατεθούν προτάσεις από αυτή την ομάδα με τη συμμετοχή όλων των φορέων και τότε θα καλέσουμε και τις πολιτικές δυνάμεις να τοποθετηθούν επί αυτών των προτάσεων, να καταθέσουν τις</w:t>
      </w:r>
      <w:r>
        <w:rPr>
          <w:rFonts w:eastAsia="Times New Roman" w:cs="Times New Roman"/>
          <w:szCs w:val="24"/>
        </w:rPr>
        <w:t xml:space="preserve"> παρατηρήσεις και τα σχόλιά τους, </w:t>
      </w:r>
      <w:r>
        <w:rPr>
          <w:rFonts w:eastAsia="Times New Roman" w:cs="Times New Roman"/>
          <w:szCs w:val="24"/>
        </w:rPr>
        <w:lastRenderedPageBreak/>
        <w:t>έτσι ώστε να μπορέσουμε να προχωρήσουμε σε μια συνολική αναμόρφωση του Συστήματος Διαπίστευσης και Πιστοποίησης, μια αναμόρφωση η οποία είναι πάρα πολύ σημαντική, τόσο για τους ίδιους τους οργανισμούς και τους εργαζόμενους</w:t>
      </w:r>
      <w:r>
        <w:rPr>
          <w:rFonts w:eastAsia="Times New Roman" w:cs="Times New Roman"/>
          <w:szCs w:val="24"/>
        </w:rPr>
        <w:t xml:space="preserve"> σε αυτούς, όσο βεβαίως, αν θέλετε με ευρύτερη σημασία, για το σύνολο της οικονομίας και κυρίως για τις εξαγωγικές δραστηριότητες των ελληνικών επιχειρήσεων.</w:t>
      </w:r>
    </w:p>
    <w:p w14:paraId="34409E3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Η πρωτοβουλία αυτή είναι σε συνδυασμό με άλλες πρωτοβουλίες που έρχονται από το Υπουργείο μας το ε</w:t>
      </w:r>
      <w:r>
        <w:rPr>
          <w:rFonts w:eastAsia="Times New Roman" w:cs="Times New Roman"/>
          <w:szCs w:val="24"/>
        </w:rPr>
        <w:t xml:space="preserve">πόμενο διάστημα. Είναι συναφείς, αν θέλετε, πρωτοβουλίες. Αναφέρω εδώ μια πολύ σημαντική από αυτές. Ειπώθηκε πριν -και παίρνω και την αφορμή από αυτό από τον κ. </w:t>
      </w:r>
      <w:proofErr w:type="spellStart"/>
      <w:r>
        <w:rPr>
          <w:rFonts w:eastAsia="Times New Roman" w:cs="Times New Roman"/>
          <w:szCs w:val="24"/>
        </w:rPr>
        <w:t>Σπαρτινό</w:t>
      </w:r>
      <w:proofErr w:type="spellEnd"/>
      <w:r>
        <w:rPr>
          <w:rFonts w:eastAsia="Times New Roman" w:cs="Times New Roman"/>
          <w:szCs w:val="24"/>
        </w:rPr>
        <w:t xml:space="preserve"> στην τοποθέτησή του- σε σχέση με την εποπτεία και τον έλεγχο της αγοράς. Νομίζουμε ότι</w:t>
      </w:r>
      <w:r>
        <w:rPr>
          <w:rFonts w:eastAsia="Times New Roman" w:cs="Times New Roman"/>
          <w:szCs w:val="24"/>
        </w:rPr>
        <w:t xml:space="preserve"> δημιουργούν ένα συγκροτημένο, ολοκληρωμένο πλαίσιο, το οποίο μετά και τις τελευταίες πολιτικές εξελίξεις, οι οποίες συνοδεύουν και την ολοκλήρωση της αξιολόγησης, διαμορφώνουν πολύ πιο αισιόδοξες προοπτικές για την ελληνική οικονομία το επόμενο διάστημα.</w:t>
      </w:r>
    </w:p>
    <w:p w14:paraId="34409E3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Σας ευχαριστώ.</w:t>
      </w:r>
    </w:p>
    <w:p w14:paraId="34409E3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34409E3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Κύριες και κύριοι συνάδελφοι, κηρύσσεται περαιωμένη η συζήτηση επί της αρχής, των άρθρων, των τροπολογιών και του συνόλου του σχεδίου νόμου του Υπουργείου Οικονομίας και Ανάπτ</w:t>
      </w:r>
      <w:r>
        <w:rPr>
          <w:rFonts w:eastAsia="Times New Roman" w:cs="Times New Roman"/>
          <w:szCs w:val="24"/>
        </w:rPr>
        <w:t>υξης</w:t>
      </w:r>
      <w:r>
        <w:rPr>
          <w:rFonts w:eastAsia="Times New Roman" w:cs="Times New Roman"/>
          <w:szCs w:val="24"/>
        </w:rPr>
        <w:t>:</w:t>
      </w:r>
      <w:r>
        <w:rPr>
          <w:rFonts w:eastAsia="Times New Roman" w:cs="Times New Roman"/>
          <w:szCs w:val="24"/>
        </w:rPr>
        <w:t xml:space="preserve"> «Σύσταση Ν.Π.Ι.Δ. με την επωνυμία «Εθνικό Σύστημα Διαπίστευσης» και άλλες διατάξεις». </w:t>
      </w:r>
    </w:p>
    <w:p w14:paraId="34409E3F"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14:paraId="34409E4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ΧΑΡΙΛΑΟΣ ΤΖΑΜΑΚΛΗΣ:</w:t>
      </w:r>
      <w:r>
        <w:rPr>
          <w:rFonts w:eastAsia="Times New Roman" w:cs="Times New Roman"/>
          <w:szCs w:val="24"/>
        </w:rPr>
        <w:t xml:space="preserve"> Ναι.</w:t>
      </w:r>
    </w:p>
    <w:p w14:paraId="34409E4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Ναι.</w:t>
      </w:r>
    </w:p>
    <w:p w14:paraId="34409E42"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34409E43" w14:textId="77777777" w:rsidR="00705D54" w:rsidRDefault="00C74CB8">
      <w:pPr>
        <w:spacing w:line="600" w:lineRule="auto"/>
        <w:ind w:firstLine="720"/>
        <w:jc w:val="both"/>
        <w:rPr>
          <w:rFonts w:eastAsia="Times New Roman" w:cs="Times New Roman"/>
          <w:b/>
          <w:szCs w:val="24"/>
        </w:rPr>
      </w:pPr>
      <w:r>
        <w:rPr>
          <w:rFonts w:eastAsia="Times New Roman" w:cs="Times New Roman"/>
          <w:b/>
          <w:szCs w:val="24"/>
        </w:rPr>
        <w:t xml:space="preserve">ΙΩΑΝΝΗΣ ΣΑΧΙΝΙΔΗΣ: </w:t>
      </w:r>
      <w:r>
        <w:rPr>
          <w:rFonts w:eastAsia="Times New Roman" w:cs="Times New Roman"/>
          <w:szCs w:val="24"/>
        </w:rPr>
        <w:t>Όχι.</w:t>
      </w:r>
    </w:p>
    <w:p w14:paraId="34409E44"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w:t>
      </w:r>
      <w:r>
        <w:rPr>
          <w:rFonts w:eastAsia="Times New Roman" w:cs="Times New Roman"/>
          <w:b/>
          <w:szCs w:val="24"/>
        </w:rPr>
        <w:t>ΣΥΝΤΥΧΑΚΗΣ:</w:t>
      </w:r>
      <w:r>
        <w:rPr>
          <w:rFonts w:eastAsia="Times New Roman" w:cs="Times New Roman"/>
          <w:szCs w:val="24"/>
        </w:rPr>
        <w:t xml:space="preserve"> Όχι.</w:t>
      </w:r>
    </w:p>
    <w:p w14:paraId="34409E4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4409E46"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34409E47" w14:textId="77777777" w:rsidR="00705D54" w:rsidRDefault="00C74CB8">
      <w:pPr>
        <w:spacing w:line="600" w:lineRule="auto"/>
        <w:ind w:firstLine="720"/>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34409E48"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w:t>
      </w:r>
      <w:r>
        <w:rPr>
          <w:rFonts w:eastAsia="Times New Roman" w:cs="Times New Roman"/>
          <w:szCs w:val="24"/>
        </w:rPr>
        <w:t>νομοσχέδιο</w:t>
      </w:r>
      <w:r>
        <w:rPr>
          <w:rFonts w:eastAsia="Times New Roman" w:cs="Times New Roman"/>
          <w:szCs w:val="24"/>
        </w:rPr>
        <w:t xml:space="preserve"> του Υπουργείου Οικονομίας και Ανάπτυξης</w:t>
      </w:r>
      <w:r>
        <w:rPr>
          <w:rFonts w:eastAsia="Times New Roman" w:cs="Times New Roman"/>
          <w:szCs w:val="24"/>
        </w:rPr>
        <w:t>:</w:t>
      </w:r>
      <w:r>
        <w:rPr>
          <w:rFonts w:eastAsia="Times New Roman" w:cs="Times New Roman"/>
          <w:szCs w:val="24"/>
        </w:rPr>
        <w:t xml:space="preserve"> «Σύσταση Ν.Π.Ι.Δ. με την επωνυμία «Εθνικό Σύστημα Διαπίστευσης» και άλλες διατάξεις» έγινε δεκτό επί της αρχής κατά πλειοψηφία.</w:t>
      </w:r>
    </w:p>
    <w:p w14:paraId="34409E49"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των τροπολογιών</w:t>
      </w:r>
      <w:r>
        <w:rPr>
          <w:rFonts w:eastAsia="Times New Roman" w:cs="Times New Roman"/>
          <w:szCs w:val="24"/>
        </w:rPr>
        <w:t>. Η</w:t>
      </w:r>
      <w:r>
        <w:rPr>
          <w:rFonts w:eastAsia="Times New Roman" w:cs="Times New Roman"/>
          <w:szCs w:val="24"/>
        </w:rPr>
        <w:t xml:space="preserve"> ψήφισή τους θα γίνει χωριστά.</w:t>
      </w:r>
    </w:p>
    <w:p w14:paraId="34409E4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w:t>
      </w:r>
      <w:r>
        <w:rPr>
          <w:rFonts w:eastAsia="Times New Roman" w:cs="Times New Roman"/>
          <w:szCs w:val="24"/>
        </w:rPr>
        <w:t>ρο 1 ως έχει;</w:t>
      </w:r>
    </w:p>
    <w:p w14:paraId="34409E4B"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34409E4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Ναι.</w:t>
      </w:r>
    </w:p>
    <w:p w14:paraId="34409E4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34409E4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4409E4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4409E5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4409E5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34409E52"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34409E53"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1 </w:t>
      </w:r>
      <w:r>
        <w:rPr>
          <w:rFonts w:eastAsia="Times New Roman" w:cs="Times New Roman"/>
          <w:szCs w:val="24"/>
        </w:rPr>
        <w:t>έγινε δεκτό ως έχει κατά πλειοψηφία.</w:t>
      </w:r>
    </w:p>
    <w:p w14:paraId="34409E5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w:t>
      </w:r>
      <w:r>
        <w:rPr>
          <w:rFonts w:eastAsia="Times New Roman" w:cs="Times New Roman"/>
          <w:szCs w:val="24"/>
        </w:rPr>
        <w:t>,</w:t>
      </w:r>
      <w:r>
        <w:rPr>
          <w:rFonts w:eastAsia="Times New Roman" w:cs="Times New Roman"/>
          <w:szCs w:val="24"/>
        </w:rPr>
        <w:t xml:space="preserve"> όπως τροποποιήθηκε από τον κύριο Υπουργό;</w:t>
      </w:r>
    </w:p>
    <w:p w14:paraId="34409E5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34409E56"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Ναι.</w:t>
      </w:r>
    </w:p>
    <w:p w14:paraId="34409E57"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34409E58"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4409E59"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4409E5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4409E5B"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34409E5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34409E5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Συνεπώς το άρθρο 2 έγινε δεκτό, όπως τροποποιήθηκε από τον κύριο Υπουργό, κατά πλειοψηφία. </w:t>
      </w:r>
    </w:p>
    <w:p w14:paraId="34409E5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όπως τροποποιήθ</w:t>
      </w:r>
      <w:r>
        <w:rPr>
          <w:rFonts w:eastAsia="Times New Roman" w:cs="Times New Roman"/>
          <w:szCs w:val="24"/>
        </w:rPr>
        <w:t>ηκε από τον κύριο Υπουργό;</w:t>
      </w:r>
    </w:p>
    <w:p w14:paraId="34409E5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ΧΑΡΙΛΑΟΣ ΤΖΑΜΑΚΛΗΣ: </w:t>
      </w:r>
      <w:r>
        <w:rPr>
          <w:rFonts w:eastAsia="Times New Roman" w:cs="Times New Roman"/>
          <w:szCs w:val="24"/>
        </w:rPr>
        <w:t>Ναι.</w:t>
      </w:r>
    </w:p>
    <w:p w14:paraId="34409E6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Ναι.</w:t>
      </w:r>
    </w:p>
    <w:p w14:paraId="34409E6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Παρών.</w:t>
      </w:r>
    </w:p>
    <w:p w14:paraId="34409E62"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4409E63"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4409E64"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4409E6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34409E66"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34409E67"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 έγινε δεκτό, όπως τροποποιήθηκε από τον κύριο Υπουργό, κατά πλειοψηφία.</w:t>
      </w:r>
    </w:p>
    <w:p w14:paraId="34409E6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 όπως τροποποιήθηκε από τον κύριο Υπουργό;</w:t>
      </w:r>
    </w:p>
    <w:p w14:paraId="34409E69"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34409E6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Παρών.</w:t>
      </w:r>
    </w:p>
    <w:p w14:paraId="34409E6B"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 xml:space="preserve">Παρών. </w:t>
      </w:r>
    </w:p>
    <w:p w14:paraId="34409E6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ΙΩΑΝΝΗΣ</w:t>
      </w:r>
      <w:r>
        <w:rPr>
          <w:rFonts w:eastAsia="Times New Roman" w:cs="Times New Roman"/>
          <w:b/>
          <w:szCs w:val="24"/>
        </w:rPr>
        <w:t xml:space="preserve"> ΣΑΧΙΝΙΔΗΣ: </w:t>
      </w:r>
      <w:r>
        <w:rPr>
          <w:rFonts w:eastAsia="Times New Roman" w:cs="Times New Roman"/>
          <w:szCs w:val="24"/>
        </w:rPr>
        <w:t>Όχι.</w:t>
      </w:r>
    </w:p>
    <w:p w14:paraId="34409E6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4409E6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4409E6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34409E7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34409E7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4 έγινε δεκτό, όπως τροποποιήθηκε από τον κύριο Υπουργό, κατά πλειοψηφία.</w:t>
      </w:r>
    </w:p>
    <w:p w14:paraId="34409E7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Ερωτάται το Σώ</w:t>
      </w:r>
      <w:r>
        <w:rPr>
          <w:rFonts w:eastAsia="Times New Roman" w:cs="Times New Roman"/>
          <w:szCs w:val="24"/>
        </w:rPr>
        <w:t>μα: Γίνεται δεκτό το άρθρο 5 ως έχει;</w:t>
      </w:r>
    </w:p>
    <w:p w14:paraId="34409E73"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34409E74"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Ναι.</w:t>
      </w:r>
    </w:p>
    <w:p w14:paraId="34409E7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34409E76"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4409E77"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4409E78"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4409E79"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34409E7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Ναι.</w:t>
      </w:r>
    </w:p>
    <w:p w14:paraId="34409E7B"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5 έγινε δεκτό ως έχει κατά πλειοψηφία.</w:t>
      </w:r>
    </w:p>
    <w:p w14:paraId="34409E7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όπως τροποποιήθηκε από τον κύριο Υπουργό;</w:t>
      </w:r>
    </w:p>
    <w:p w14:paraId="34409E7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34409E7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Ναι.</w:t>
      </w:r>
    </w:p>
    <w:p w14:paraId="34409E7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34409E8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4409E8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4409E82"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4409E83"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34409E84"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34409E8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6 έγινε δεκτό, όπως τροποποιήθηκε από τον κύριο Υπουργό, κατά πλειοψηφία.</w:t>
      </w:r>
    </w:p>
    <w:p w14:paraId="34409E8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Ερωτάται </w:t>
      </w:r>
      <w:r>
        <w:rPr>
          <w:rFonts w:eastAsia="Times New Roman" w:cs="Times New Roman"/>
          <w:szCs w:val="24"/>
        </w:rPr>
        <w:t>το Σώμα: Γίνεται δεκτό το άρθρο 7 ως έχει;</w:t>
      </w:r>
    </w:p>
    <w:p w14:paraId="34409E87"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ΧΑΡΙΛΑΟΣ ΤΖΑΜΑΚΛΗΣ: </w:t>
      </w:r>
      <w:r>
        <w:rPr>
          <w:rFonts w:eastAsia="Times New Roman" w:cs="Times New Roman"/>
          <w:szCs w:val="24"/>
        </w:rPr>
        <w:t>Ναι.</w:t>
      </w:r>
    </w:p>
    <w:p w14:paraId="34409E88"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Ναι.</w:t>
      </w:r>
    </w:p>
    <w:p w14:paraId="34409E89"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34409E8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4409E8B"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4409E8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4409E8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34409E8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34409E8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w:t>
      </w:r>
      <w:r>
        <w:rPr>
          <w:rFonts w:eastAsia="Times New Roman" w:cs="Times New Roman"/>
          <w:b/>
          <w:szCs w:val="24"/>
        </w:rPr>
        <w:t>προύλης</w:t>
      </w:r>
      <w:proofErr w:type="spellEnd"/>
      <w:r>
        <w:rPr>
          <w:rFonts w:eastAsia="Times New Roman" w:cs="Times New Roman"/>
          <w:b/>
          <w:szCs w:val="24"/>
        </w:rPr>
        <w:t xml:space="preserve">): </w:t>
      </w:r>
      <w:r>
        <w:rPr>
          <w:rFonts w:eastAsia="Times New Roman" w:cs="Times New Roman"/>
          <w:szCs w:val="24"/>
        </w:rPr>
        <w:t>Συνεπώς το άρθρο 7 έγινε δεκτό ως έχει κατά πλειοψηφία.</w:t>
      </w:r>
    </w:p>
    <w:p w14:paraId="34409E9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8 ως έχει; </w:t>
      </w:r>
    </w:p>
    <w:p w14:paraId="34409E9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34409E92"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Ναι.</w:t>
      </w:r>
    </w:p>
    <w:p w14:paraId="34409E93"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34409E94"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4409E9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4409E96"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ΓΕΩΡΓΙΟΣ ΛΑΖΑΡΙΔΗΣ:</w:t>
      </w:r>
      <w:r>
        <w:rPr>
          <w:rFonts w:eastAsia="Times New Roman" w:cs="Times New Roman"/>
          <w:b/>
          <w:szCs w:val="24"/>
        </w:rPr>
        <w:t xml:space="preserve"> </w:t>
      </w:r>
      <w:r>
        <w:rPr>
          <w:rFonts w:eastAsia="Times New Roman" w:cs="Times New Roman"/>
          <w:szCs w:val="24"/>
        </w:rPr>
        <w:t>Ναι.</w:t>
      </w:r>
    </w:p>
    <w:p w14:paraId="34409E97"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34409E98"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34409E99"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8 έγινε δεκτό ως έχει κατά πλειοψηφία.</w:t>
      </w:r>
    </w:p>
    <w:p w14:paraId="34409E9A"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όπως τροποποιήθηκε από τον κύριο Υπουργό;</w:t>
      </w:r>
    </w:p>
    <w:p w14:paraId="34409E9B"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34409E9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Ναι.</w:t>
      </w:r>
    </w:p>
    <w:p w14:paraId="34409E9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34409E9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4409E9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4409EA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4409EA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34409EA2"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34409EA3"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9 έγινε δεκτό, όπως τροποποιήθηκε από τον</w:t>
      </w:r>
      <w:r>
        <w:rPr>
          <w:rFonts w:eastAsia="Times New Roman" w:cs="Times New Roman"/>
          <w:szCs w:val="24"/>
        </w:rPr>
        <w:t xml:space="preserve"> κύριο Υπουργό, κατά πλειοψηφία.</w:t>
      </w:r>
    </w:p>
    <w:p w14:paraId="34409EA4"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όπως τροποποιήθηκε από τον κύριο Υπουργό;</w:t>
      </w:r>
    </w:p>
    <w:p w14:paraId="34409EA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34409EA6"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Ναι.</w:t>
      </w:r>
    </w:p>
    <w:p w14:paraId="34409EA7"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34409EA8"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4409EA9"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4409EA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b/>
          <w:szCs w:val="24"/>
        </w:rPr>
        <w:t xml:space="preserve">: </w:t>
      </w:r>
      <w:r>
        <w:rPr>
          <w:rFonts w:eastAsia="Times New Roman" w:cs="Times New Roman"/>
          <w:szCs w:val="24"/>
        </w:rPr>
        <w:t>Ναι.</w:t>
      </w:r>
    </w:p>
    <w:p w14:paraId="34409EAB"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34409EA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34409EA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10 έγινε δεκτό, όπως τροποποιήθηκε από τον κύριο Υπουργό, κατά πλειοψηφία.</w:t>
      </w:r>
    </w:p>
    <w:p w14:paraId="34409EAE"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11, όπως τροποποιήθηκε από τον κύριο</w:t>
      </w:r>
      <w:r>
        <w:rPr>
          <w:rFonts w:eastAsia="Times New Roman" w:cs="Times New Roman"/>
          <w:szCs w:val="24"/>
        </w:rPr>
        <w:t xml:space="preserve"> Υπουργό;</w:t>
      </w:r>
    </w:p>
    <w:p w14:paraId="34409EA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34409EB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4409EB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ΜΙΧΑΗΛ ΤΖΕΛΕΠΗΣ: </w:t>
      </w:r>
      <w:r>
        <w:rPr>
          <w:rFonts w:eastAsia="Times New Roman" w:cs="Times New Roman"/>
          <w:szCs w:val="24"/>
        </w:rPr>
        <w:t>Ναι.</w:t>
      </w:r>
    </w:p>
    <w:p w14:paraId="34409EB2"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Όχι.</w:t>
      </w:r>
    </w:p>
    <w:p w14:paraId="34409EB3"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34409EB4"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4409EB5"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34409EB6"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Ναι.</w:t>
      </w:r>
    </w:p>
    <w:p w14:paraId="34409EB7"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11 έγινε δεκτό, όπως τροποποιήθηκε από τον κύριο Υπουργό, κατά πλειοψηφία.</w:t>
      </w:r>
    </w:p>
    <w:p w14:paraId="34409EB8"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ως έχει;</w:t>
      </w:r>
    </w:p>
    <w:p w14:paraId="34409EB9"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Ναι.</w:t>
      </w:r>
    </w:p>
    <w:p w14:paraId="34409EBA"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ΧΡΙΣΤΟΣ ΔΗΜΑΣ: </w:t>
      </w:r>
      <w:r>
        <w:rPr>
          <w:rFonts w:eastAsia="Times New Roman" w:cs="Times New Roman"/>
          <w:szCs w:val="24"/>
        </w:rPr>
        <w:t>Όχι.</w:t>
      </w:r>
    </w:p>
    <w:p w14:paraId="34409EBB"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lastRenderedPageBreak/>
        <w:t xml:space="preserve">ΜΙΧΑΗΛ ΤΖΕΛΕΠΗΣ: </w:t>
      </w:r>
      <w:r>
        <w:rPr>
          <w:rFonts w:eastAsia="Times New Roman" w:cs="Times New Roman"/>
          <w:szCs w:val="24"/>
        </w:rPr>
        <w:t>Ναι.</w:t>
      </w:r>
    </w:p>
    <w:p w14:paraId="34409EBC"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Παρών.</w:t>
      </w:r>
    </w:p>
    <w:p w14:paraId="34409EBD"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w:t>
      </w:r>
      <w:r>
        <w:rPr>
          <w:rFonts w:eastAsia="Times New Roman" w:cs="Times New Roman"/>
          <w:szCs w:val="24"/>
        </w:rPr>
        <w:t>ών.</w:t>
      </w:r>
    </w:p>
    <w:p w14:paraId="34409EBE"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Ναι.</w:t>
      </w:r>
    </w:p>
    <w:p w14:paraId="34409EBF"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34409EC0"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Παρών. </w:t>
      </w:r>
    </w:p>
    <w:p w14:paraId="34409EC1" w14:textId="77777777" w:rsidR="00705D54" w:rsidRDefault="00C74CB8">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12 έγινε δεκτό ως έχει κατά πλειοψηφία.</w:t>
      </w:r>
    </w:p>
    <w:p w14:paraId="34409EC2"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1022 και ειδικό 10 ως έχε</w:t>
      </w:r>
      <w:r>
        <w:rPr>
          <w:rFonts w:eastAsia="Times New Roman" w:cs="Times New Roman"/>
          <w:szCs w:val="24"/>
        </w:rPr>
        <w:t xml:space="preserve">ι; </w:t>
      </w:r>
    </w:p>
    <w:p w14:paraId="34409EC3" w14:textId="77777777" w:rsidR="00705D54" w:rsidRDefault="00C74CB8">
      <w:pPr>
        <w:spacing w:line="600" w:lineRule="auto"/>
        <w:ind w:firstLine="720"/>
        <w:jc w:val="both"/>
        <w:rPr>
          <w:rFonts w:eastAsia="Times New Roman"/>
          <w:szCs w:val="24"/>
        </w:rPr>
      </w:pPr>
      <w:r>
        <w:rPr>
          <w:rFonts w:eastAsia="Times New Roman"/>
          <w:b/>
          <w:szCs w:val="24"/>
        </w:rPr>
        <w:t>ΧΑΡΙΛΑΟΣ ΤΖΑΜΑΚΛΗΣ:</w:t>
      </w:r>
      <w:r>
        <w:rPr>
          <w:rFonts w:eastAsia="Times New Roman"/>
          <w:szCs w:val="24"/>
        </w:rPr>
        <w:t xml:space="preserve"> Ναι.</w:t>
      </w:r>
    </w:p>
    <w:p w14:paraId="34409EC4" w14:textId="77777777" w:rsidR="00705D54" w:rsidRDefault="00C74CB8">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Όχι.</w:t>
      </w:r>
    </w:p>
    <w:p w14:paraId="34409EC5" w14:textId="77777777" w:rsidR="00705D54" w:rsidRDefault="00C74CB8">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Παρών.</w:t>
      </w:r>
    </w:p>
    <w:p w14:paraId="34409EC6" w14:textId="77777777" w:rsidR="00705D54" w:rsidRDefault="00C74CB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4409EC7" w14:textId="77777777" w:rsidR="00705D54" w:rsidRDefault="00C74CB8">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34409EC8" w14:textId="77777777" w:rsidR="00705D54" w:rsidRDefault="00C74CB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34409EC9" w14:textId="77777777" w:rsidR="00705D54" w:rsidRDefault="00C74CB8">
      <w:pPr>
        <w:spacing w:line="600" w:lineRule="auto"/>
        <w:ind w:firstLine="720"/>
        <w:jc w:val="both"/>
        <w:rPr>
          <w:rFonts w:eastAsia="Times New Roman"/>
          <w:szCs w:val="24"/>
        </w:rPr>
      </w:pPr>
      <w:r>
        <w:rPr>
          <w:rFonts w:eastAsia="Times New Roman"/>
          <w:b/>
          <w:szCs w:val="24"/>
        </w:rPr>
        <w:lastRenderedPageBreak/>
        <w:t>ΙΩΑΝΝΗΣ ΣΑΡΙΔΗΣ:</w:t>
      </w:r>
      <w:r>
        <w:rPr>
          <w:rFonts w:eastAsia="Times New Roman"/>
          <w:szCs w:val="24"/>
        </w:rPr>
        <w:t xml:space="preserve"> Παρών.</w:t>
      </w:r>
    </w:p>
    <w:p w14:paraId="34409ECA" w14:textId="77777777" w:rsidR="00705D54" w:rsidRDefault="00C74CB8">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Όχι.</w:t>
      </w:r>
    </w:p>
    <w:p w14:paraId="34409ECB" w14:textId="77777777" w:rsidR="00705D54" w:rsidRDefault="00C74CB8">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cs="Times New Roman"/>
          <w:szCs w:val="24"/>
        </w:rPr>
        <w:t xml:space="preserve"> Συνεπώς η τροπολογία με γ</w:t>
      </w:r>
      <w:r>
        <w:rPr>
          <w:rFonts w:eastAsia="Times New Roman" w:cs="Times New Roman"/>
          <w:szCs w:val="24"/>
        </w:rPr>
        <w:t>ενικό αριθμό 1022 και ειδικό 10 έγινε δεκτή ως έχει κατά πλειοψηφία και εντάσσεται στο νομοσχέδιο ως ίδιο άρθρο.</w:t>
      </w:r>
    </w:p>
    <w:p w14:paraId="34409EC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1023 και ειδικό 11 ως έχει; </w:t>
      </w:r>
    </w:p>
    <w:p w14:paraId="34409ECD" w14:textId="77777777" w:rsidR="00705D54" w:rsidRDefault="00C74CB8">
      <w:pPr>
        <w:spacing w:line="600" w:lineRule="auto"/>
        <w:ind w:firstLine="720"/>
        <w:jc w:val="both"/>
        <w:rPr>
          <w:rFonts w:eastAsia="Times New Roman"/>
          <w:szCs w:val="24"/>
        </w:rPr>
      </w:pPr>
      <w:r>
        <w:rPr>
          <w:rFonts w:eastAsia="Times New Roman"/>
          <w:b/>
          <w:szCs w:val="24"/>
        </w:rPr>
        <w:t>ΧΑΡΙΛΑΟΣ ΤΖΑΜΑΚΛΗΣ:</w:t>
      </w:r>
      <w:r>
        <w:rPr>
          <w:rFonts w:eastAsia="Times New Roman"/>
          <w:szCs w:val="24"/>
        </w:rPr>
        <w:t xml:space="preserve"> Ναι.</w:t>
      </w:r>
    </w:p>
    <w:p w14:paraId="34409ECE" w14:textId="77777777" w:rsidR="00705D54" w:rsidRDefault="00C74CB8">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Παρών.</w:t>
      </w:r>
    </w:p>
    <w:p w14:paraId="34409ECF" w14:textId="77777777" w:rsidR="00705D54" w:rsidRDefault="00C74CB8">
      <w:pPr>
        <w:spacing w:line="600" w:lineRule="auto"/>
        <w:ind w:firstLine="720"/>
        <w:jc w:val="both"/>
        <w:rPr>
          <w:rFonts w:eastAsia="Times New Roman"/>
          <w:szCs w:val="24"/>
        </w:rPr>
      </w:pPr>
      <w:r>
        <w:rPr>
          <w:rFonts w:eastAsia="Times New Roman"/>
          <w:b/>
          <w:szCs w:val="24"/>
        </w:rPr>
        <w:t>ΜΙΧΑΗ</w:t>
      </w:r>
      <w:r>
        <w:rPr>
          <w:rFonts w:eastAsia="Times New Roman"/>
          <w:b/>
          <w:szCs w:val="24"/>
        </w:rPr>
        <w:t>Λ ΤΖΕΛΕΠΗΣ:</w:t>
      </w:r>
      <w:r>
        <w:rPr>
          <w:rFonts w:eastAsia="Times New Roman"/>
          <w:szCs w:val="24"/>
        </w:rPr>
        <w:t xml:space="preserve"> Παρών.</w:t>
      </w:r>
    </w:p>
    <w:p w14:paraId="34409ED0" w14:textId="77777777" w:rsidR="00705D54" w:rsidRDefault="00C74CB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Ναι.</w:t>
      </w:r>
    </w:p>
    <w:p w14:paraId="34409ED1" w14:textId="77777777" w:rsidR="00705D54" w:rsidRDefault="00C74CB8">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34409ED2" w14:textId="77777777" w:rsidR="00705D54" w:rsidRDefault="00C74CB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34409ED3" w14:textId="77777777" w:rsidR="00705D54" w:rsidRDefault="00C74CB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34409ED4" w14:textId="77777777" w:rsidR="00705D54" w:rsidRDefault="00C74CB8">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34409ED5" w14:textId="77777777" w:rsidR="00705D54" w:rsidRDefault="00C74CB8">
      <w:pPr>
        <w:spacing w:line="600" w:lineRule="auto"/>
        <w:ind w:firstLine="720"/>
        <w:jc w:val="both"/>
        <w:rPr>
          <w:rFonts w:eastAsia="Times New Roman" w:cs="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cs="Times New Roman"/>
          <w:szCs w:val="24"/>
        </w:rPr>
        <w:t xml:space="preserve"> Συνεπώς</w:t>
      </w:r>
      <w:r>
        <w:rPr>
          <w:rFonts w:eastAsia="Times New Roman" w:cs="Times New Roman"/>
          <w:szCs w:val="24"/>
        </w:rPr>
        <w:t xml:space="preserve"> η τροπολογία με γενικό αριθμό 1023 και ειδικό 11 έγινε δεκτή ως έχει κατά πλειοψηφία και εντάσσεται στο νομοσχέδιο ως ίδιο άρθρο.</w:t>
      </w:r>
    </w:p>
    <w:p w14:paraId="34409ED6"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1024 και ειδικό 12 ως έχει; </w:t>
      </w:r>
    </w:p>
    <w:p w14:paraId="34409ED7" w14:textId="77777777" w:rsidR="00705D54" w:rsidRDefault="00C74CB8">
      <w:pPr>
        <w:spacing w:line="600" w:lineRule="auto"/>
        <w:ind w:firstLine="720"/>
        <w:jc w:val="both"/>
        <w:rPr>
          <w:rFonts w:eastAsia="Times New Roman"/>
          <w:szCs w:val="24"/>
        </w:rPr>
      </w:pPr>
      <w:r>
        <w:rPr>
          <w:rFonts w:eastAsia="Times New Roman"/>
          <w:b/>
          <w:szCs w:val="24"/>
        </w:rPr>
        <w:t>ΧΑΡΙΛΑΟΣ ΤΖΑΜΑΚΛΗΣ:</w:t>
      </w:r>
      <w:r>
        <w:rPr>
          <w:rFonts w:eastAsia="Times New Roman"/>
          <w:szCs w:val="24"/>
        </w:rPr>
        <w:t xml:space="preserve"> Ναι.</w:t>
      </w:r>
    </w:p>
    <w:p w14:paraId="34409ED8" w14:textId="77777777" w:rsidR="00705D54" w:rsidRDefault="00C74CB8">
      <w:pPr>
        <w:spacing w:line="600" w:lineRule="auto"/>
        <w:ind w:firstLine="720"/>
        <w:jc w:val="both"/>
        <w:rPr>
          <w:rFonts w:eastAsia="Times New Roman"/>
          <w:szCs w:val="24"/>
        </w:rPr>
      </w:pPr>
      <w:r>
        <w:rPr>
          <w:rFonts w:eastAsia="Times New Roman"/>
          <w:b/>
          <w:szCs w:val="24"/>
        </w:rPr>
        <w:t>ΧΡΙΣΤΟΣ Δ</w:t>
      </w:r>
      <w:r>
        <w:rPr>
          <w:rFonts w:eastAsia="Times New Roman"/>
          <w:b/>
          <w:szCs w:val="24"/>
        </w:rPr>
        <w:t>ΗΜΑΣ:</w:t>
      </w:r>
      <w:r>
        <w:rPr>
          <w:rFonts w:eastAsia="Times New Roman"/>
          <w:szCs w:val="24"/>
        </w:rPr>
        <w:t xml:space="preserve"> Όχι.</w:t>
      </w:r>
    </w:p>
    <w:p w14:paraId="34409ED9" w14:textId="77777777" w:rsidR="00705D54" w:rsidRDefault="00C74CB8">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Ναι.</w:t>
      </w:r>
    </w:p>
    <w:p w14:paraId="34409EDA" w14:textId="77777777" w:rsidR="00705D54" w:rsidRDefault="00C74CB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4409EDB" w14:textId="77777777" w:rsidR="00705D54" w:rsidRDefault="00C74CB8">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34409EDC" w14:textId="77777777" w:rsidR="00705D54" w:rsidRDefault="00C74CB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34409EDD" w14:textId="77777777" w:rsidR="00705D54" w:rsidRDefault="00C74CB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34409EDE" w14:textId="77777777" w:rsidR="00705D54" w:rsidRDefault="00C74CB8">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34409EDF" w14:textId="77777777" w:rsidR="00705D54" w:rsidRDefault="00C74CB8">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cs="Times New Roman"/>
          <w:szCs w:val="24"/>
        </w:rPr>
        <w:t xml:space="preserve"> Συνεπώς η τροπολογία με γενικό αριθμό 1024 και ειδικό 12 έγινε δε</w:t>
      </w:r>
      <w:r>
        <w:rPr>
          <w:rFonts w:eastAsia="Times New Roman" w:cs="Times New Roman"/>
          <w:szCs w:val="24"/>
        </w:rPr>
        <w:t xml:space="preserve">κτή ως </w:t>
      </w:r>
      <w:r>
        <w:rPr>
          <w:rFonts w:eastAsia="Times New Roman" w:cs="Times New Roman"/>
          <w:szCs w:val="24"/>
        </w:rPr>
        <w:lastRenderedPageBreak/>
        <w:t>έχει κατά πλειοψηφία και εντάσσεται στο νομοσχέδιο ως ίδιο άρθρο.</w:t>
      </w:r>
    </w:p>
    <w:p w14:paraId="34409EE0"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34409EE1"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34409EE2" w14:textId="77777777" w:rsidR="00705D54" w:rsidRDefault="00C74CB8">
      <w:pPr>
        <w:spacing w:line="600" w:lineRule="auto"/>
        <w:ind w:firstLine="720"/>
        <w:jc w:val="both"/>
        <w:rPr>
          <w:rFonts w:eastAsia="Times New Roman"/>
          <w:szCs w:val="24"/>
        </w:rPr>
      </w:pPr>
      <w:r>
        <w:rPr>
          <w:rFonts w:eastAsia="Times New Roman"/>
          <w:b/>
          <w:szCs w:val="24"/>
        </w:rPr>
        <w:t>ΧΑΡΙΛΑΟΣ ΤΖΑΜΑΚΛΗΣ:</w:t>
      </w:r>
      <w:r>
        <w:rPr>
          <w:rFonts w:eastAsia="Times New Roman"/>
          <w:szCs w:val="24"/>
        </w:rPr>
        <w:t xml:space="preserve"> Ναι.</w:t>
      </w:r>
    </w:p>
    <w:p w14:paraId="34409EE3" w14:textId="77777777" w:rsidR="00705D54" w:rsidRDefault="00C74CB8">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Ναι.</w:t>
      </w:r>
    </w:p>
    <w:p w14:paraId="34409EE4" w14:textId="77777777" w:rsidR="00705D54" w:rsidRDefault="00C74CB8">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Ναι.</w:t>
      </w:r>
    </w:p>
    <w:p w14:paraId="34409EE5" w14:textId="77777777" w:rsidR="00705D54" w:rsidRDefault="00C74CB8">
      <w:pPr>
        <w:spacing w:line="600" w:lineRule="auto"/>
        <w:ind w:firstLine="720"/>
        <w:jc w:val="both"/>
        <w:rPr>
          <w:rFonts w:eastAsia="Times New Roman"/>
          <w:szCs w:val="24"/>
        </w:rPr>
      </w:pPr>
      <w:r>
        <w:rPr>
          <w:rFonts w:eastAsia="Times New Roman"/>
          <w:b/>
          <w:szCs w:val="24"/>
        </w:rPr>
        <w:t>ΙΩΑΝΝΗΣ ΣΑ</w:t>
      </w:r>
      <w:r>
        <w:rPr>
          <w:rFonts w:eastAsia="Times New Roman"/>
          <w:b/>
          <w:szCs w:val="24"/>
        </w:rPr>
        <w:t>ΧΙΝΙΔΗΣ:</w:t>
      </w:r>
      <w:r>
        <w:rPr>
          <w:rFonts w:eastAsia="Times New Roman"/>
          <w:szCs w:val="24"/>
        </w:rPr>
        <w:t xml:space="preserve"> Όχι.</w:t>
      </w:r>
    </w:p>
    <w:p w14:paraId="34409EE6" w14:textId="77777777" w:rsidR="00705D54" w:rsidRDefault="00C74CB8">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34409EE7" w14:textId="77777777" w:rsidR="00705D54" w:rsidRDefault="00C74CB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34409EE8" w14:textId="77777777" w:rsidR="00705D54" w:rsidRDefault="00C74CB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34409EE9" w14:textId="77777777" w:rsidR="00705D54" w:rsidRDefault="00C74CB8">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34409EEA" w14:textId="77777777" w:rsidR="00705D54" w:rsidRDefault="00C74CB8">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cs="Times New Roman"/>
          <w:szCs w:val="24"/>
        </w:rPr>
        <w:t xml:space="preserve"> Το ακροτελεύτιο άρθρο έγινε δεκτό κατά πλειοψηφία.</w:t>
      </w:r>
    </w:p>
    <w:p w14:paraId="34409EEB"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w:t>
      </w:r>
      <w:r>
        <w:rPr>
          <w:rFonts w:eastAsia="Times New Roman" w:cs="Times New Roman"/>
          <w:szCs w:val="24"/>
        </w:rPr>
        <w:t>νομοσχέδιο</w:t>
      </w:r>
      <w:r>
        <w:rPr>
          <w:rFonts w:eastAsia="Times New Roman" w:cs="Times New Roman"/>
          <w:szCs w:val="24"/>
        </w:rPr>
        <w:t xml:space="preserve"> του Υπουργείου Οικονομίας και Ανάπτυξ</w:t>
      </w:r>
      <w:r>
        <w:rPr>
          <w:rFonts w:eastAsia="Times New Roman" w:cs="Times New Roman"/>
          <w:szCs w:val="24"/>
        </w:rPr>
        <w:t>ης</w:t>
      </w:r>
      <w:r>
        <w:rPr>
          <w:rFonts w:eastAsia="Times New Roman" w:cs="Times New Roman"/>
          <w:szCs w:val="24"/>
        </w:rPr>
        <w:t>:</w:t>
      </w:r>
      <w:r>
        <w:rPr>
          <w:rFonts w:eastAsia="Times New Roman" w:cs="Times New Roman"/>
          <w:szCs w:val="24"/>
        </w:rPr>
        <w:t xml:space="preserve"> «Σύσταση Ν.Π.Ι.Δ. με την επωνυμία «Εθνικό Σύστημα Διαπίστευσης» και άλλες διατάξεις» έγινε δεκτό επί της αρχής και επί των άρθρων.</w:t>
      </w:r>
    </w:p>
    <w:p w14:paraId="34409EEC"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Εισερχόμαστε στην ψήφιση στο σύνολο του νομοσχεδίου.</w:t>
      </w:r>
    </w:p>
    <w:p w14:paraId="34409EED"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34409EEE" w14:textId="77777777" w:rsidR="00705D54" w:rsidRDefault="00C74CB8">
      <w:pPr>
        <w:spacing w:line="600" w:lineRule="auto"/>
        <w:ind w:firstLine="720"/>
        <w:jc w:val="both"/>
        <w:rPr>
          <w:rFonts w:eastAsia="Times New Roman"/>
          <w:szCs w:val="24"/>
        </w:rPr>
      </w:pPr>
      <w:r>
        <w:rPr>
          <w:rFonts w:eastAsia="Times New Roman"/>
          <w:b/>
          <w:szCs w:val="24"/>
        </w:rPr>
        <w:t>ΧΑΡΙΛΑΟΣ ΤΖΑΜΑΚΛΗΣ:</w:t>
      </w:r>
      <w:r>
        <w:rPr>
          <w:rFonts w:eastAsia="Times New Roman"/>
          <w:szCs w:val="24"/>
        </w:rPr>
        <w:t xml:space="preserve"> Ναι.</w:t>
      </w:r>
    </w:p>
    <w:p w14:paraId="34409EEF" w14:textId="77777777" w:rsidR="00705D54" w:rsidRDefault="00C74CB8">
      <w:pPr>
        <w:spacing w:line="600" w:lineRule="auto"/>
        <w:ind w:firstLine="720"/>
        <w:jc w:val="both"/>
        <w:rPr>
          <w:rFonts w:eastAsia="Times New Roman"/>
          <w:szCs w:val="24"/>
        </w:rPr>
      </w:pPr>
      <w:r>
        <w:rPr>
          <w:rFonts w:eastAsia="Times New Roman"/>
          <w:b/>
          <w:szCs w:val="24"/>
        </w:rPr>
        <w:t>ΧΡΙΣΤΟΣ ΔΗΜΑΣ:</w:t>
      </w:r>
      <w:r>
        <w:rPr>
          <w:rFonts w:eastAsia="Times New Roman"/>
          <w:szCs w:val="24"/>
        </w:rPr>
        <w:t xml:space="preserve"> Ναι.</w:t>
      </w:r>
    </w:p>
    <w:p w14:paraId="34409EF0" w14:textId="77777777" w:rsidR="00705D54" w:rsidRDefault="00C74CB8">
      <w:pPr>
        <w:spacing w:line="600" w:lineRule="auto"/>
        <w:ind w:firstLine="720"/>
        <w:jc w:val="both"/>
        <w:rPr>
          <w:rFonts w:eastAsia="Times New Roman"/>
          <w:szCs w:val="24"/>
        </w:rPr>
      </w:pPr>
      <w:r>
        <w:rPr>
          <w:rFonts w:eastAsia="Times New Roman"/>
          <w:b/>
          <w:szCs w:val="24"/>
        </w:rPr>
        <w:t>ΜΙΧΑΗΛ ΤΖΕΛΕΠΗΣ:</w:t>
      </w:r>
      <w:r>
        <w:rPr>
          <w:rFonts w:eastAsia="Times New Roman"/>
          <w:szCs w:val="24"/>
        </w:rPr>
        <w:t xml:space="preserve"> Ναι.</w:t>
      </w:r>
    </w:p>
    <w:p w14:paraId="34409EF1" w14:textId="77777777" w:rsidR="00705D54" w:rsidRDefault="00C74CB8">
      <w:pPr>
        <w:spacing w:line="600" w:lineRule="auto"/>
        <w:ind w:firstLine="720"/>
        <w:jc w:val="both"/>
        <w:rPr>
          <w:rFonts w:eastAsia="Times New Roman"/>
          <w:szCs w:val="24"/>
        </w:rPr>
      </w:pPr>
      <w:r>
        <w:rPr>
          <w:rFonts w:eastAsia="Times New Roman"/>
          <w:b/>
          <w:szCs w:val="24"/>
        </w:rPr>
        <w:t>ΙΩΑΝΝΗΣ ΣΑΧΙΝΙΔΗΣ:</w:t>
      </w:r>
      <w:r>
        <w:rPr>
          <w:rFonts w:eastAsia="Times New Roman"/>
          <w:szCs w:val="24"/>
        </w:rPr>
        <w:t xml:space="preserve"> Όχι.</w:t>
      </w:r>
    </w:p>
    <w:p w14:paraId="34409EF2" w14:textId="77777777" w:rsidR="00705D54" w:rsidRDefault="00C74CB8">
      <w:pPr>
        <w:spacing w:line="600" w:lineRule="auto"/>
        <w:ind w:firstLine="720"/>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34409EF3" w14:textId="77777777" w:rsidR="00705D54" w:rsidRDefault="00C74CB8">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Ναι.</w:t>
      </w:r>
    </w:p>
    <w:p w14:paraId="34409EF4" w14:textId="77777777" w:rsidR="00705D54" w:rsidRDefault="00C74CB8">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34409EF5" w14:textId="77777777" w:rsidR="00705D54" w:rsidRDefault="00C74CB8">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34409EF6" w14:textId="77777777" w:rsidR="00705D54" w:rsidRDefault="00C74CB8">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cs="Times New Roman"/>
          <w:szCs w:val="24"/>
        </w:rPr>
        <w:t xml:space="preserve"> Το νομοσχέδιο έγινε δεκτό </w:t>
      </w:r>
      <w:r>
        <w:rPr>
          <w:rFonts w:eastAsia="Times New Roman" w:cs="Times New Roman"/>
          <w:szCs w:val="24"/>
        </w:rPr>
        <w:t>κατά πλ</w:t>
      </w:r>
      <w:r>
        <w:rPr>
          <w:rFonts w:eastAsia="Times New Roman" w:cs="Times New Roman"/>
          <w:szCs w:val="24"/>
        </w:rPr>
        <w:t xml:space="preserve">ειοψηφία </w:t>
      </w:r>
      <w:r>
        <w:rPr>
          <w:rFonts w:eastAsia="Times New Roman" w:cs="Times New Roman"/>
          <w:szCs w:val="24"/>
        </w:rPr>
        <w:t>και στο σύνολο.</w:t>
      </w:r>
    </w:p>
    <w:p w14:paraId="34409EF7" w14:textId="77777777" w:rsidR="00705D54" w:rsidRDefault="00C74CB8">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w:t>
      </w:r>
      <w:r>
        <w:rPr>
          <w:rFonts w:eastAsia="Times New Roman" w:cs="Times New Roman"/>
          <w:szCs w:val="24"/>
        </w:rPr>
        <w:t>νομοσχέδιο</w:t>
      </w:r>
      <w:r>
        <w:rPr>
          <w:rFonts w:eastAsia="Times New Roman" w:cs="Times New Roman"/>
          <w:szCs w:val="24"/>
        </w:rPr>
        <w:t xml:space="preserve"> του Υπουργείου Οικονομίας και Ανάπτυξης</w:t>
      </w:r>
      <w:r>
        <w:rPr>
          <w:rFonts w:eastAsia="Times New Roman" w:cs="Times New Roman"/>
          <w:szCs w:val="24"/>
        </w:rPr>
        <w:t>:</w:t>
      </w:r>
      <w:r>
        <w:rPr>
          <w:rFonts w:eastAsia="Times New Roman" w:cs="Times New Roman"/>
          <w:szCs w:val="24"/>
        </w:rPr>
        <w:t xml:space="preserve"> «Σύσταση Ν.Π.Ι.Δ. με την επωνυμία «Εθνικό Σύστημα Διαπίστευσης» και άλλες διατάξεις» έγινε δεκτό </w:t>
      </w:r>
      <w:r>
        <w:rPr>
          <w:rFonts w:eastAsia="Times New Roman" w:cs="Times New Roman"/>
          <w:szCs w:val="24"/>
        </w:rPr>
        <w:t>κατά πλειοψηφία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σε μόνη συζήτηση</w:t>
      </w:r>
      <w:r>
        <w:rPr>
          <w:rFonts w:eastAsia="Times New Roman" w:cs="Times New Roman"/>
          <w:szCs w:val="24"/>
        </w:rPr>
        <w:t>,</w:t>
      </w:r>
      <w:r>
        <w:rPr>
          <w:rFonts w:eastAsia="Times New Roman" w:cs="Times New Roman"/>
          <w:szCs w:val="24"/>
        </w:rPr>
        <w:t xml:space="preserve"> επί της αρχής, των άρθρων και του συ</w:t>
      </w:r>
      <w:r>
        <w:rPr>
          <w:rFonts w:eastAsia="Times New Roman" w:cs="Times New Roman"/>
          <w:szCs w:val="24"/>
        </w:rPr>
        <w:t>νόλου και έχει ως εξής:</w:t>
      </w:r>
    </w:p>
    <w:p w14:paraId="34409EF8" w14:textId="77777777" w:rsidR="00705D54" w:rsidRDefault="00C74CB8">
      <w:pPr>
        <w:spacing w:line="360" w:lineRule="auto"/>
        <w:ind w:firstLine="720"/>
        <w:jc w:val="center"/>
        <w:rPr>
          <w:rFonts w:eastAsia="Times New Roman" w:cs="Times New Roman"/>
          <w:szCs w:val="24"/>
        </w:rPr>
      </w:pPr>
      <w:r>
        <w:rPr>
          <w:rFonts w:eastAsia="Times New Roman" w:cs="Times New Roman"/>
          <w:szCs w:val="24"/>
        </w:rPr>
        <w:t>(Να καταχωριστεί το κείμενο του νομοσχεδίου</w:t>
      </w:r>
      <w:r>
        <w:rPr>
          <w:rFonts w:eastAsia="Times New Roman" w:cs="Times New Roman"/>
          <w:szCs w:val="24"/>
        </w:rPr>
        <w:t xml:space="preserve"> σ. 274α</w:t>
      </w:r>
      <w:r>
        <w:rPr>
          <w:rFonts w:eastAsia="Times New Roman" w:cs="Times New Roman"/>
          <w:szCs w:val="24"/>
        </w:rPr>
        <w:t>)</w:t>
      </w:r>
    </w:p>
    <w:p w14:paraId="34409EF9" w14:textId="77777777" w:rsidR="00705D54" w:rsidRDefault="00C74CB8">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w:t>
      </w:r>
      <w:r>
        <w:rPr>
          <w:rFonts w:eastAsia="Times New Roman"/>
          <w:szCs w:val="24"/>
        </w:rPr>
        <w:t xml:space="preserve">το σύνολο του παραπάνω νομοσχεδίου. </w:t>
      </w:r>
    </w:p>
    <w:p w14:paraId="34409EFA" w14:textId="77777777" w:rsidR="00705D54" w:rsidRDefault="00C74CB8">
      <w:pPr>
        <w:spacing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14:paraId="34409EFB" w14:textId="77777777" w:rsidR="00705D54" w:rsidRDefault="00C74CB8">
      <w:pPr>
        <w:spacing w:line="600" w:lineRule="auto"/>
        <w:ind w:firstLine="540"/>
        <w:jc w:val="both"/>
        <w:rPr>
          <w:rFonts w:eastAsia="Times New Roman"/>
          <w:bCs/>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34409EFC" w14:textId="77777777" w:rsidR="00705D54" w:rsidRDefault="00C74CB8">
      <w:pPr>
        <w:spacing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34409EFD" w14:textId="77777777" w:rsidR="00705D54" w:rsidRDefault="00C74CB8">
      <w:pPr>
        <w:spacing w:line="600" w:lineRule="auto"/>
        <w:ind w:firstLine="720"/>
        <w:jc w:val="both"/>
        <w:rPr>
          <w:rFonts w:eastAsia="Times New Roman"/>
          <w:szCs w:val="24"/>
        </w:rPr>
      </w:pPr>
      <w:r>
        <w:rPr>
          <w:rFonts w:eastAsia="Times New Roman"/>
          <w:b/>
          <w:bCs/>
          <w:szCs w:val="24"/>
        </w:rPr>
        <w:t>ΟΛΟΙ ΟΙ ΒΟΥΛΕΥΤΕ</w:t>
      </w:r>
      <w:r>
        <w:rPr>
          <w:rFonts w:eastAsia="Times New Roman"/>
          <w:b/>
          <w:bCs/>
          <w:szCs w:val="24"/>
        </w:rPr>
        <w:t xml:space="preserve">Σ: </w:t>
      </w:r>
      <w:r>
        <w:rPr>
          <w:rFonts w:eastAsia="Times New Roman"/>
          <w:szCs w:val="24"/>
        </w:rPr>
        <w:t>Μάλιστα, μάλιστα.</w:t>
      </w:r>
    </w:p>
    <w:p w14:paraId="34409EFE" w14:textId="77777777" w:rsidR="00705D54" w:rsidRDefault="00C74CB8">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Με τη συναίνεση του Σώματος και ώρα 16.02΄ </w:t>
      </w:r>
      <w:proofErr w:type="spellStart"/>
      <w:r>
        <w:rPr>
          <w:rFonts w:eastAsia="Times New Roman"/>
          <w:szCs w:val="24"/>
        </w:rPr>
        <w:t>λύεται</w:t>
      </w:r>
      <w:proofErr w:type="spellEnd"/>
      <w:r>
        <w:rPr>
          <w:rFonts w:eastAsia="Times New Roman"/>
          <w:szCs w:val="24"/>
        </w:rPr>
        <w:t xml:space="preserve"> η συνεδρίαση για την </w:t>
      </w:r>
      <w:r>
        <w:rPr>
          <w:rFonts w:eastAsia="Times New Roman"/>
          <w:szCs w:val="24"/>
        </w:rPr>
        <w:lastRenderedPageBreak/>
        <w:t>Πέμπτη 27 Απριλίου 2017 και ώρα 9.30΄, με αντικείμενο εργασιών του Σώματος α) κοινοβουλευτικό έλεγχο</w:t>
      </w:r>
      <w:r>
        <w:rPr>
          <w:rFonts w:eastAsia="Times New Roman"/>
          <w:szCs w:val="24"/>
        </w:rPr>
        <w:t>:</w:t>
      </w:r>
      <w:r>
        <w:rPr>
          <w:rFonts w:eastAsia="Times New Roman"/>
          <w:szCs w:val="24"/>
        </w:rPr>
        <w:t xml:space="preserve"> συζήτηση επικαίρων ερωτήσεων και β) νομοθετική εργασία</w:t>
      </w:r>
      <w:r>
        <w:rPr>
          <w:rFonts w:eastAsia="Times New Roman"/>
          <w:szCs w:val="24"/>
        </w:rPr>
        <w:t xml:space="preserve">: </w:t>
      </w:r>
      <w:r>
        <w:rPr>
          <w:rFonts w:eastAsia="Times New Roman"/>
          <w:szCs w:val="24"/>
        </w:rPr>
        <w:t xml:space="preserve">μόνη συζήτηση και ψήφιση επί της αρχής, των άρθρων και του συνόλου του σχεδίου νόμου: «Εξωδικαστικός μηχανισμός ρύθμισης οφειλών επιχειρήσεων». </w:t>
      </w:r>
    </w:p>
    <w:p w14:paraId="34409EFF" w14:textId="77777777" w:rsidR="00705D54" w:rsidRDefault="00C74CB8">
      <w:pPr>
        <w:spacing w:line="600" w:lineRule="auto"/>
        <w:ind w:firstLine="720"/>
        <w:jc w:val="both"/>
        <w:rPr>
          <w:rFonts w:eastAsia="Times New Roman" w:cs="Times New Roman"/>
          <w:szCs w:val="24"/>
        </w:rPr>
      </w:pPr>
      <w:r>
        <w:rPr>
          <w:rFonts w:eastAsia="Times New Roman"/>
          <w:b/>
          <w:szCs w:val="24"/>
        </w:rPr>
        <w:t xml:space="preserve">Ο ΠΡΟΕΔΡΟΣ                                        </w:t>
      </w:r>
      <w:r>
        <w:rPr>
          <w:rFonts w:eastAsia="Times New Roman"/>
          <w:b/>
          <w:szCs w:val="24"/>
        </w:rPr>
        <w:t xml:space="preserve">    </w:t>
      </w:r>
      <w:r>
        <w:rPr>
          <w:rFonts w:eastAsia="Times New Roman"/>
          <w:b/>
          <w:szCs w:val="24"/>
        </w:rPr>
        <w:t xml:space="preserve">            </w:t>
      </w:r>
      <w:r>
        <w:rPr>
          <w:rFonts w:eastAsia="Times New Roman"/>
          <w:b/>
          <w:szCs w:val="24"/>
        </w:rPr>
        <w:t>ΟΙ ΓΡΑΜΜΑΤΕΙΣ</w:t>
      </w:r>
    </w:p>
    <w:sectPr w:rsidR="00705D5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obXe3q6DEQ8wwmgisZp0oPkIqq4=" w:salt="nu+qN6uyAyKFeKidz16L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D54"/>
    <w:rsid w:val="00705D54"/>
    <w:rsid w:val="00A548FC"/>
    <w:rsid w:val="00C74C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9A6B"/>
  <w15:docId w15:val="{2998EB0A-C4C5-4346-A67D-8B6C10F9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30E8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30E8D"/>
    <w:rPr>
      <w:rFonts w:ascii="Segoe UI" w:hAnsi="Segoe UI" w:cs="Segoe UI"/>
      <w:sz w:val="18"/>
      <w:szCs w:val="18"/>
    </w:rPr>
  </w:style>
  <w:style w:type="paragraph" w:styleId="a4">
    <w:name w:val="Revision"/>
    <w:hidden/>
    <w:uiPriority w:val="99"/>
    <w:semiHidden/>
    <w:rsid w:val="006717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438</MetadataID>
    <Session xmlns="641f345b-441b-4b81-9152-adc2e73ba5e1">Β´</Session>
    <Date xmlns="641f345b-441b-4b81-9152-adc2e73ba5e1">2017-04-24T21:00:00+00:00</Date>
    <Status xmlns="641f345b-441b-4b81-9152-adc2e73ba5e1">
      <Url>http://srv-sp1/praktika/Lists/Incoming_Metadata/EditForm.aspx?ID=438&amp;Source=/praktika/Recordings_Library/Forms/AllItems.aspx</Url>
      <Description>Δημοσιεύτηκε</Description>
    </Status>
    <Meeting xmlns="641f345b-441b-4b81-9152-adc2e73ba5e1">ΡΙΑ´</Meeting>
  </documentManagement>
</p:properties>
</file>

<file path=customXml/itemProps1.xml><?xml version="1.0" encoding="utf-8"?>
<ds:datastoreItem xmlns:ds="http://schemas.openxmlformats.org/officeDocument/2006/customXml" ds:itemID="{D41713BD-2D17-4C91-9C3D-C3B091526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D95B1C-4495-438F-9AF7-0079527D74F0}">
  <ds:schemaRefs>
    <ds:schemaRef ds:uri="http://schemas.microsoft.com/sharepoint/v3/contenttype/forms"/>
  </ds:schemaRefs>
</ds:datastoreItem>
</file>

<file path=customXml/itemProps3.xml><?xml version="1.0" encoding="utf-8"?>
<ds:datastoreItem xmlns:ds="http://schemas.openxmlformats.org/officeDocument/2006/customXml" ds:itemID="{A5A7A115-47CE-47BA-BC57-99979FC6C89D}">
  <ds:schemaRefs>
    <ds:schemaRef ds:uri="http://purl.org/dc/elements/1.1/"/>
    <ds:schemaRef ds:uri="http://schemas.microsoft.com/office/2006/documentManagement/types"/>
    <ds:schemaRef ds:uri="http://purl.org/dc/dcmitype/"/>
    <ds:schemaRef ds:uri="http://schemas.microsoft.com/office/2006/metadata/properties"/>
    <ds:schemaRef ds:uri="http://purl.org/dc/terms/"/>
    <ds:schemaRef ds:uri="641f345b-441b-4b81-9152-adc2e73ba5e1"/>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256</Pages>
  <Words>46480</Words>
  <Characters>250994</Characters>
  <Application>Microsoft Office Word</Application>
  <DocSecurity>0</DocSecurity>
  <Lines>2091</Lines>
  <Paragraphs>593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2017-05-02T10:26:00Z</dcterms:created>
  <dcterms:modified xsi:type="dcterms:W3CDTF">2017-05-02T10:26:00Z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